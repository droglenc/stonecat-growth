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344" w:rsidRPr="0003577A" w:rsidRDefault="00AE2344" w:rsidP="00AE234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Data analysis</w:t>
      </w:r>
      <w:proofErr w:type="gramStart"/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gramEnd"/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Growth of Stonecats collected from the </w:t>
      </w:r>
      <w:proofErr w:type="spellStart"/>
      <w:r w:rsidRPr="0003577A">
        <w:rPr>
          <w:rFonts w:ascii="Times New Roman" w:eastAsia="Times New Roman" w:hAnsi="Times New Roman" w:cs="Times New Roman"/>
          <w:sz w:val="24"/>
          <w:szCs w:val="24"/>
        </w:rPr>
        <w:t>LaPlatte</w:t>
      </w:r>
      <w:proofErr w:type="spellEnd"/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River could not be summarized with </w:t>
      </w:r>
      <w:r>
        <w:rPr>
          <w:rFonts w:ascii="Times New Roman" w:eastAsia="Times New Roman" w:hAnsi="Times New Roman" w:cs="Times New Roman"/>
          <w:sz w:val="24"/>
          <w:szCs w:val="24"/>
        </w:rPr>
        <w:t>a typical growth model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because age for these fish could not be estimated. Rather we summarized growth of Stonecats from the </w:t>
      </w:r>
      <w:proofErr w:type="spellStart"/>
      <w:r w:rsidRPr="0003577A">
        <w:rPr>
          <w:rFonts w:ascii="Times New Roman" w:eastAsia="Times New Roman" w:hAnsi="Times New Roman" w:cs="Times New Roman"/>
          <w:sz w:val="24"/>
          <w:szCs w:val="24"/>
        </w:rPr>
        <w:t>LaPlatte</w:t>
      </w:r>
      <w:proofErr w:type="spellEnd"/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River with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Bertalanffy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growth function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(VBGF) 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>modified by Francis (1988) for use with mark-recapture data and including a seasonal component:</w:t>
      </w:r>
    </w:p>
    <w:p w:rsidR="00AE2344" w:rsidRPr="0003577A" w:rsidRDefault="00AE2344" w:rsidP="00AE234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ΔL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r>
                    <w:ins w:id="0" w:author="Derek Ogle" w:date="2018-08-31T11:00:00Z"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w:ins>
                  </m:r>
                  <m:r>
                    <w:del w:id="1" w:author="Derek Ogle" w:date="2018-08-31T11:00:00Z"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w:del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ins w:id="2" w:author="Derek Ogle" w:date="2018-08-31T11:00:00Z"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w:ins>
                      </m:r>
                      <m:r>
                        <w:del w:id="3" w:author="Derek Ogle" w:date="2018-08-31T11:00:00Z"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w:del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ins w:id="4" w:author="Derek Ogle" w:date="2018-08-31T11:00:00Z"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w:ins>
                      </m:r>
                      <m:r>
                        <w:del w:id="5" w:author="Derek Ogle" w:date="2018-08-31T11:00:00Z"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w:del>
                      </m:r>
                    </m:sub>
                  </m:sSub>
                </m:sup>
              </m:sSup>
            </m:e>
          </m:d>
        </m:oMath>
      </m:oMathPara>
    </w:p>
    <w:p w:rsidR="00AE2344" w:rsidRPr="0003577A" w:rsidRDefault="00AE2344" w:rsidP="00AE234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577A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2344" w:rsidRPr="0003577A" w:rsidDel="00AE2344" w:rsidRDefault="00AE2344" w:rsidP="00AE2344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del w:id="6" w:author="Derek Ogle" w:date="2018-08-31T10:57:00Z"/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ins w:id="7" w:author="Derek Ogle" w:date="2018-08-31T11:00:00Z"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w:ins>
              </m:r>
              <m:r>
                <w:del w:id="8" w:author="Derek Ogle" w:date="2018-08-31T11:00:00Z"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w:del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ins w:id="9" w:author="Derek Ogle" w:date="2018-08-31T11:00:00Z"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w:ins>
                              </m:r>
                              <m:r>
                                <w:del w:id="10" w:author="Derek Ogle" w:date="2018-08-31T11:00:00Z"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w:del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-w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2π</m:t>
              </m:r>
            </m:den>
          </m:f>
          <m:r>
            <w:ins w:id="11" w:author="Derek Ogle" w:date="2018-08-31T10:57:00Z">
              <m:rPr>
                <m:nor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  </m:t>
            </w:ins>
          </m:r>
          <m:r>
            <w:ins w:id="12" w:author="Derek Ogle" w:date="2018-08-31T10:59:00Z">
              <m:rPr>
                <m:nor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and   </m:t>
            </w:ins>
          </m:r>
          <m:sSub>
            <m:sSubPr>
              <m:ctrlPr>
                <w:ins w:id="13" w:author="Derek Ogle" w:date="2018-08-31T10:59:00Z"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w:ins>
              </m:ctrlPr>
            </m:sSubPr>
            <m:e>
              <m:r>
                <w:ins w:id="14" w:author="Derek Ogle" w:date="2018-08-31T10:59:00Z"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w:ins>
              </m:r>
            </m:e>
            <m:sub>
              <m:r>
                <w:ins w:id="15" w:author="Derek Ogle" w:date="2018-08-31T11:00:00Z"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w:ins>
              </m:r>
            </m:sub>
          </m:sSub>
          <m:r>
            <w:ins w:id="16" w:author="Derek Ogle" w:date="2018-08-31T10:59:00Z"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w:ins>
          </m:r>
          <m:f>
            <m:fPr>
              <m:ctrlPr>
                <w:ins w:id="17" w:author="Derek Ogle" w:date="2018-08-31T10:59:00Z"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w:ins>
              </m:ctrlPr>
            </m:fPr>
            <m:num>
              <m:r>
                <w:ins w:id="18" w:author="Derek Ogle" w:date="2018-08-31T10:59:00Z"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</m:t>
                </w:ins>
              </m:r>
              <m:func>
                <m:funcPr>
                  <m:ctrlPr>
                    <w:ins w:id="19" w:author="Derek Ogle" w:date="2018-08-31T10:59:00Z"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w:ins>
                  </m:ctrlPr>
                </m:funcPr>
                <m:fName>
                  <m:r>
                    <w:ins w:id="20" w:author="Derek Ogle" w:date="2018-08-31T10:59:00Z"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w:ins>
                  </m:r>
                </m:fName>
                <m:e>
                  <m:d>
                    <m:dPr>
                      <m:ctrlPr>
                        <w:ins w:id="21" w:author="Derek Ogle" w:date="2018-08-31T10:59:00Z"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w:ins>
                      </m:ctrlPr>
                    </m:dPr>
                    <m:e>
                      <m:r>
                        <w:ins w:id="22" w:author="Derek Ogle" w:date="2018-08-31T10:59:00Z"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2π</m:t>
                        </w:ins>
                      </m:r>
                      <m:d>
                        <m:dPr>
                          <m:ctrlPr>
                            <w:ins w:id="23" w:author="Derek Ogle" w:date="2018-08-31T10:59:00Z"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w:ins>
                          </m:ctrlPr>
                        </m:dPr>
                        <m:e>
                          <m:sSub>
                            <m:sSubPr>
                              <m:ctrlPr>
                                <w:ins w:id="24" w:author="Derek Ogle" w:date="2018-08-31T10:59:00Z"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25" w:author="Derek Ogle" w:date="2018-08-31T10:59:00Z"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w:ins>
                              </m:r>
                            </m:e>
                            <m:sub>
                              <m:r>
                                <w:ins w:id="26" w:author="Derek Ogle" w:date="2018-08-31T11:00:00Z"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w:ins>
                              </m:r>
                            </m:sub>
                          </m:sSub>
                          <m:r>
                            <w:ins w:id="27" w:author="Derek Ogle" w:date="2018-08-31T10:59:00Z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-w</m:t>
                            </w:ins>
                          </m:r>
                        </m:e>
                      </m:d>
                    </m:e>
                  </m:d>
                </m:e>
              </m:func>
            </m:num>
            <m:den>
              <m:r>
                <w:ins w:id="28" w:author="Derek Ogle" w:date="2018-08-31T10:59:00Z"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2π</m:t>
                </w:ins>
              </m:r>
            </m:den>
          </m:f>
          <m:r>
            <w:ins w:id="29" w:author="Derek Ogle" w:date="2018-08-31T10:59:00Z"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  </m:t>
            </w:ins>
          </m:r>
          <m:r>
            <w:ins w:id="30" w:author="Derek Ogle" w:date="2018-08-31T10:59:00Z"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w:ins>
          </m:r>
        </m:oMath>
      </m:oMathPara>
    </w:p>
    <w:p w:rsidR="008E5571" w:rsidRDefault="00AE2344" w:rsidP="00AE2344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  <w:ins w:id="31" w:author="Derek Ogle" w:date="2018-08-31T11:0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Δ</w:t>
        </w:r>
        <w:r w:rsidRPr="0003577A">
          <w:rPr>
            <w:rFonts w:ascii="Times New Roman" w:eastAsia="Times New Roman" w:hAnsi="Times New Roman" w:cs="Times New Roman"/>
            <w:i/>
            <w:sz w:val="24"/>
            <w:szCs w:val="24"/>
          </w:rPr>
          <w:t>L</w:t>
        </w:r>
        <w:r w:rsidRPr="0003577A">
          <w:rPr>
            <w:rFonts w:ascii="Times New Roman" w:eastAsia="Times New Roman" w:hAnsi="Times New Roman" w:cs="Times New Roman"/>
            <w:sz w:val="24"/>
            <w:szCs w:val="24"/>
          </w:rPr>
          <w:t xml:space="preserve"> is the change in TL between marking and recapture,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Derek Ogle" w:date="2018-08-31T11:09:00Z">
        <w:r w:rsidRPr="0003577A" w:rsidDel="009F7B09">
          <w:rPr>
            <w:rFonts w:ascii="Times New Roman" w:eastAsia="Times New Roman" w:hAnsi="Times New Roman" w:cs="Times New Roman"/>
            <w:i/>
            <w:sz w:val="24"/>
            <w:szCs w:val="24"/>
          </w:rPr>
          <w:delText>L</w:delText>
        </w:r>
        <w:r w:rsidRPr="0003577A" w:rsidDel="009F7B09">
          <w:rPr>
            <w:rFonts w:ascii="Times New Roman" w:eastAsia="Times New Roman" w:hAnsi="Times New Roman" w:cs="Times New Roman"/>
            <w:i/>
            <w:sz w:val="24"/>
            <w:szCs w:val="24"/>
            <w:vertAlign w:val="subscript"/>
          </w:rPr>
          <w:delText>m</w:delText>
        </w:r>
        <w:r w:rsidRPr="0003577A" w:rsidDel="009F7B09">
          <w:rPr>
            <w:rFonts w:ascii="Times New Roman" w:eastAsia="Times New Roman" w:hAnsi="Times New Roman" w:cs="Times New Roman"/>
            <w:sz w:val="24"/>
            <w:szCs w:val="24"/>
          </w:rPr>
          <w:delText xml:space="preserve"> is the TL at time of marking, </w:delText>
        </w:r>
      </w:del>
      <w:del w:id="33" w:author="Derek Ogle" w:date="2018-08-31T11:00:00Z">
        <w:r w:rsidDel="00AE2344">
          <w:rPr>
            <w:rFonts w:ascii="Times New Roman" w:eastAsia="Times New Roman" w:hAnsi="Times New Roman" w:cs="Times New Roman"/>
            <w:i/>
            <w:sz w:val="24"/>
            <w:szCs w:val="24"/>
          </w:rPr>
          <w:delText>Δ</w:delText>
        </w:r>
        <w:r w:rsidRPr="0003577A" w:rsidDel="00AE2344">
          <w:rPr>
            <w:rFonts w:ascii="Times New Roman" w:eastAsia="Times New Roman" w:hAnsi="Times New Roman" w:cs="Times New Roman"/>
            <w:i/>
            <w:sz w:val="24"/>
            <w:szCs w:val="24"/>
          </w:rPr>
          <w:delText>L</w:delText>
        </w:r>
        <w:r w:rsidRPr="0003577A" w:rsidDel="00AE2344">
          <w:rPr>
            <w:rFonts w:ascii="Times New Roman" w:eastAsia="Times New Roman" w:hAnsi="Times New Roman" w:cs="Times New Roman"/>
            <w:sz w:val="24"/>
            <w:szCs w:val="24"/>
          </w:rPr>
          <w:delText xml:space="preserve"> is the change in TL between marking and recapture, </w:delText>
        </w:r>
      </w:del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ins w:id="34" w:author="Derek Ogle" w:date="2018-08-31T11:01:00Z">
        <w:r>
          <w:rPr>
            <w:rFonts w:ascii="Times New Roman" w:eastAsia="Times New Roman" w:hAnsi="Times New Roman" w:cs="Times New Roman"/>
            <w:i/>
            <w:sz w:val="24"/>
            <w:szCs w:val="24"/>
            <w:vertAlign w:val="subscript"/>
          </w:rPr>
          <w:t>m</w:t>
        </w:r>
      </w:ins>
      <w:del w:id="35" w:author="Derek Ogle" w:date="2018-08-31T11:01:00Z">
        <w:r w:rsidRPr="0003577A" w:rsidDel="00AE2344">
          <w:rPr>
            <w:rFonts w:ascii="Times New Roman" w:eastAsia="Times New Roman" w:hAnsi="Times New Roman" w:cs="Times New Roman"/>
            <w:i/>
            <w:sz w:val="24"/>
            <w:szCs w:val="24"/>
            <w:vertAlign w:val="subscript"/>
          </w:rPr>
          <w:delText>1</w:delText>
        </w:r>
      </w:del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ins w:id="36" w:author="Derek Ogle" w:date="2018-08-31T11:01:00Z">
        <w:r>
          <w:rPr>
            <w:rFonts w:ascii="Times New Roman" w:eastAsia="Times New Roman" w:hAnsi="Times New Roman" w:cs="Times New Roman"/>
            <w:i/>
            <w:sz w:val="24"/>
            <w:szCs w:val="24"/>
            <w:vertAlign w:val="subscript"/>
          </w:rPr>
          <w:t>r</w:t>
        </w:r>
      </w:ins>
      <w:proofErr w:type="spellEnd"/>
      <w:del w:id="37" w:author="Derek Ogle" w:date="2018-08-31T11:01:00Z">
        <w:r w:rsidRPr="0003577A" w:rsidDel="00AE2344">
          <w:rPr>
            <w:rFonts w:ascii="Times New Roman" w:eastAsia="Times New Roman" w:hAnsi="Times New Roman" w:cs="Times New Roman"/>
            <w:i/>
            <w:sz w:val="24"/>
            <w:szCs w:val="24"/>
            <w:vertAlign w:val="subscript"/>
          </w:rPr>
          <w:delText>2</w:delText>
        </w:r>
      </w:del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are the marking and recapture times (years),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Δ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proofErr w:type="spellEnd"/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is the change in time (years) between marking and recapture,</w:t>
      </w:r>
      <w:ins w:id="38" w:author="Derek Ogle" w:date="2018-08-31T11:09:00Z">
        <w:r w:rsidR="009F7B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9F7B09" w:rsidRPr="0003577A">
          <w:rPr>
            <w:rFonts w:ascii="Times New Roman" w:eastAsia="Times New Roman" w:hAnsi="Times New Roman" w:cs="Times New Roman"/>
            <w:i/>
            <w:sz w:val="24"/>
            <w:szCs w:val="24"/>
          </w:rPr>
          <w:t>L</w:t>
        </w:r>
        <w:r w:rsidR="009F7B09" w:rsidRPr="0003577A">
          <w:rPr>
            <w:rFonts w:ascii="Times New Roman" w:eastAsia="Times New Roman" w:hAnsi="Times New Roman" w:cs="Times New Roman"/>
            <w:i/>
            <w:sz w:val="24"/>
            <w:szCs w:val="24"/>
            <w:vertAlign w:val="subscript"/>
          </w:rPr>
          <w:t>m</w:t>
        </w:r>
        <w:r w:rsidR="009F7B09" w:rsidRPr="0003577A">
          <w:rPr>
            <w:rFonts w:ascii="Times New Roman" w:eastAsia="Times New Roman" w:hAnsi="Times New Roman" w:cs="Times New Roman"/>
            <w:sz w:val="24"/>
            <w:szCs w:val="24"/>
          </w:rPr>
          <w:t xml:space="preserve"> is the TL at </w:t>
        </w:r>
        <w:r w:rsidR="009F7B09" w:rsidRPr="0003577A">
          <w:rPr>
            <w:rFonts w:ascii="Times New Roman" w:eastAsia="Times New Roman" w:hAnsi="Times New Roman" w:cs="Times New Roman"/>
            <w:i/>
            <w:sz w:val="24"/>
            <w:szCs w:val="24"/>
          </w:rPr>
          <w:t>t</w:t>
        </w:r>
        <w:r w:rsidR="009F7B09">
          <w:rPr>
            <w:rFonts w:ascii="Times New Roman" w:eastAsia="Times New Roman" w:hAnsi="Times New Roman" w:cs="Times New Roman"/>
            <w:i/>
            <w:sz w:val="24"/>
            <w:szCs w:val="24"/>
            <w:vertAlign w:val="subscript"/>
          </w:rPr>
          <w:t>m</w:t>
        </w:r>
        <w:r w:rsidR="009F7B09" w:rsidRPr="000357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are parameters that represent the mean annual growth rate or increment at 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(which </w:t>
      </w:r>
      <w:r>
        <w:rPr>
          <w:rFonts w:ascii="Times New Roman" w:eastAsia="Times New Roman" w:hAnsi="Times New Roman" w:cs="Times New Roman"/>
          <w:sz w:val="24"/>
          <w:szCs w:val="24"/>
        </w:rPr>
        <w:t>we chose to be 100 and 150 mm, respe</w:t>
      </w:r>
      <w:bookmarkStart w:id="39" w:name="_GoBack"/>
      <w:bookmarkEnd w:id="39"/>
      <w:r>
        <w:rPr>
          <w:rFonts w:ascii="Times New Roman" w:eastAsia="Times New Roman" w:hAnsi="Times New Roman" w:cs="Times New Roman"/>
          <w:sz w:val="24"/>
          <w:szCs w:val="24"/>
        </w:rPr>
        <w:t>ctively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is a parameter that represents the time of year when the growth rate is maximum, and 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 xml:space="preserve"> is a parameter that describes the extent of the seasonal variation in growth (i.e., </w:t>
      </w:r>
      <w:r w:rsidRPr="0003577A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577A">
        <w:rPr>
          <w:rFonts w:ascii="Times New Roman" w:eastAsia="Times New Roman" w:hAnsi="Times New Roman" w:cs="Times New Roman"/>
          <w:sz w:val="24"/>
          <w:szCs w:val="24"/>
        </w:rPr>
        <w:t>0 represents no seasonal variability in growth). For fish that were recaptured multiple times, we treated each interval</w:t>
      </w:r>
    </w:p>
    <w:sectPr w:rsidR="008E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44"/>
    <w:rsid w:val="008E5571"/>
    <w:rsid w:val="009F7B09"/>
    <w:rsid w:val="00A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8B06"/>
  <w15:chartTrackingRefBased/>
  <w15:docId w15:val="{5C0C8939-0974-4C89-9FA6-6D01A2FE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2</cp:revision>
  <dcterms:created xsi:type="dcterms:W3CDTF">2018-08-31T15:54:00Z</dcterms:created>
  <dcterms:modified xsi:type="dcterms:W3CDTF">2018-08-31T16:10:00Z</dcterms:modified>
</cp:coreProperties>
</file>
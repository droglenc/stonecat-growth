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7F42" w14:textId="622F7A51" w:rsidR="003740CC" w:rsidRDefault="003740CC" w:rsidP="00D43F7F">
      <w:pPr>
        <w:spacing w:line="240" w:lineRule="auto"/>
        <w:rPr>
          <w:rFonts w:ascii="Times New Roman" w:hAnsi="Times New Roman" w:cs="Times New Roman"/>
          <w:sz w:val="24"/>
          <w:szCs w:val="24"/>
        </w:rPr>
      </w:pPr>
      <w:bookmarkStart w:id="0" w:name="_Toc293238614"/>
      <w:r w:rsidRPr="000A01DA">
        <w:rPr>
          <w:rFonts w:ascii="Times New Roman" w:hAnsi="Times New Roman" w:cs="Times New Roman"/>
          <w:sz w:val="24"/>
          <w:szCs w:val="24"/>
        </w:rPr>
        <w:t>MANAGEMENT BRIEF</w:t>
      </w:r>
    </w:p>
    <w:p w14:paraId="52746717" w14:textId="77777777" w:rsidR="00D43F7F" w:rsidRPr="000A01DA" w:rsidRDefault="00D43F7F" w:rsidP="00D43F7F">
      <w:pPr>
        <w:spacing w:line="240" w:lineRule="auto"/>
        <w:rPr>
          <w:rFonts w:ascii="Times New Roman" w:hAnsi="Times New Roman" w:cs="Times New Roman"/>
          <w:sz w:val="24"/>
          <w:szCs w:val="24"/>
        </w:rPr>
      </w:pPr>
    </w:p>
    <w:p w14:paraId="0A832D92" w14:textId="02EE2813" w:rsidR="00367AA0" w:rsidRPr="0073212E" w:rsidRDefault="0073212E" w:rsidP="00D43F7F">
      <w:pPr>
        <w:spacing w:line="480" w:lineRule="auto"/>
        <w:rPr>
          <w:rFonts w:ascii="Times New Roman" w:hAnsi="Times New Roman" w:cs="Times New Roman"/>
          <w:b/>
          <w:sz w:val="24"/>
          <w:szCs w:val="24"/>
        </w:rPr>
      </w:pPr>
      <w:r w:rsidRPr="00967BB6">
        <w:rPr>
          <w:rFonts w:ascii="Times New Roman" w:hAnsi="Times New Roman" w:cs="Times New Roman"/>
          <w:b/>
          <w:sz w:val="24"/>
          <w:szCs w:val="24"/>
        </w:rPr>
        <w:t xml:space="preserve">Size and age of </w:t>
      </w:r>
      <w:r w:rsidR="006C438F">
        <w:rPr>
          <w:rFonts w:ascii="Times New Roman" w:hAnsi="Times New Roman" w:cs="Times New Roman"/>
          <w:b/>
          <w:sz w:val="24"/>
          <w:szCs w:val="24"/>
        </w:rPr>
        <w:t xml:space="preserve">Stonecat in </w:t>
      </w:r>
      <w:r w:rsidRPr="00967BB6">
        <w:rPr>
          <w:rFonts w:ascii="Times New Roman" w:hAnsi="Times New Roman" w:cs="Times New Roman"/>
          <w:b/>
          <w:sz w:val="24"/>
          <w:szCs w:val="24"/>
        </w:rPr>
        <w:t>Lake Champlain; estimating growth at the margin of their range</w:t>
      </w:r>
      <w:r w:rsidR="00367AA0" w:rsidRPr="0073212E">
        <w:rPr>
          <w:rFonts w:ascii="Times New Roman" w:hAnsi="Times New Roman" w:cs="Times New Roman"/>
          <w:b/>
          <w:sz w:val="24"/>
          <w:szCs w:val="24"/>
        </w:rPr>
        <w:t xml:space="preserve"> </w:t>
      </w:r>
      <w:bookmarkEnd w:id="0"/>
      <w:r w:rsidR="006205B2">
        <w:rPr>
          <w:rFonts w:ascii="Times New Roman" w:hAnsi="Times New Roman" w:cs="Times New Roman"/>
          <w:b/>
          <w:sz w:val="24"/>
          <w:szCs w:val="24"/>
        </w:rPr>
        <w:t>to aid in population management</w:t>
      </w:r>
    </w:p>
    <w:p w14:paraId="75CBBEF2" w14:textId="3A8655F3" w:rsidR="00DA7DE7" w:rsidRPr="000A01DA" w:rsidRDefault="00D6790C" w:rsidP="00D43F7F">
      <w:pPr>
        <w:spacing w:line="480" w:lineRule="auto"/>
        <w:contextualSpacing/>
        <w:rPr>
          <w:rFonts w:ascii="Times New Roman" w:hAnsi="Times New Roman" w:cs="Times New Roman"/>
          <w:b/>
          <w:sz w:val="24"/>
          <w:szCs w:val="24"/>
        </w:rPr>
      </w:pPr>
      <w:r w:rsidRPr="000A01DA">
        <w:rPr>
          <w:rFonts w:ascii="Times New Roman" w:hAnsi="Times New Roman" w:cs="Times New Roman"/>
          <w:b/>
          <w:sz w:val="24"/>
          <w:szCs w:val="24"/>
        </w:rPr>
        <w:t>Elizabeth A. Puchala</w:t>
      </w:r>
    </w:p>
    <w:p w14:paraId="276F11E2" w14:textId="5598EC4B" w:rsidR="00D6790C" w:rsidRPr="000A01DA" w:rsidRDefault="00D6790C" w:rsidP="00D43F7F">
      <w:pPr>
        <w:spacing w:line="480" w:lineRule="auto"/>
        <w:contextualSpacing/>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 xml:space="preserve">Vermont Cooperative Fish and Wildlife Research Unit, </w:t>
      </w:r>
      <w:r w:rsidR="004D63A6">
        <w:rPr>
          <w:rFonts w:ascii="Times New Roman" w:hAnsi="Times New Roman" w:cs="Times New Roman"/>
          <w:i/>
          <w:sz w:val="24"/>
          <w:szCs w:val="24"/>
          <w:lang w:eastAsia="ja-JP"/>
        </w:rPr>
        <w:t xml:space="preserve">Rubenstein School of Environment and Natural Resources, </w:t>
      </w:r>
      <w:r w:rsidRPr="000A01DA">
        <w:rPr>
          <w:rFonts w:ascii="Times New Roman" w:hAnsi="Times New Roman" w:cs="Times New Roman"/>
          <w:i/>
          <w:sz w:val="24"/>
          <w:szCs w:val="24"/>
          <w:lang w:eastAsia="ja-JP"/>
        </w:rPr>
        <w:t>University of Vermont, Burlington, VT 05405, USA</w:t>
      </w:r>
    </w:p>
    <w:p w14:paraId="6B0DCDEF" w14:textId="5C183160" w:rsidR="00D6790C" w:rsidRDefault="006F3A60" w:rsidP="00D43F7F">
      <w:pPr>
        <w:spacing w:line="480" w:lineRule="auto"/>
        <w:contextualSpacing/>
        <w:rPr>
          <w:rFonts w:ascii="Times New Roman" w:hAnsi="Times New Roman" w:cs="Times New Roman"/>
          <w:i/>
          <w:sz w:val="24"/>
          <w:szCs w:val="24"/>
          <w:lang w:eastAsia="ja-JP"/>
        </w:rPr>
      </w:pPr>
      <w:hyperlink r:id="rId7" w:history="1">
        <w:r w:rsidR="0064217A" w:rsidRPr="00B55926">
          <w:rPr>
            <w:rStyle w:val="Hyperlink"/>
            <w:rFonts w:ascii="Times New Roman" w:hAnsi="Times New Roman" w:cs="Times New Roman"/>
            <w:i/>
            <w:sz w:val="24"/>
            <w:szCs w:val="24"/>
            <w:lang w:eastAsia="ja-JP"/>
          </w:rPr>
          <w:t>Betsy.puchala@gmail.com</w:t>
        </w:r>
      </w:hyperlink>
    </w:p>
    <w:p w14:paraId="6C213EBC" w14:textId="6C25CF14" w:rsidR="00D6790C" w:rsidRPr="000A01DA" w:rsidRDefault="00DA7DE7" w:rsidP="00D43F7F">
      <w:pPr>
        <w:spacing w:line="480" w:lineRule="auto"/>
        <w:contextualSpacing/>
        <w:rPr>
          <w:rFonts w:ascii="Times New Roman" w:eastAsiaTheme="minorEastAsia" w:hAnsi="Times New Roman" w:cs="Times New Roman"/>
          <w:b/>
          <w:color w:val="262626"/>
          <w:sz w:val="24"/>
          <w:szCs w:val="24"/>
          <w:lang w:eastAsia="ja-JP"/>
        </w:rPr>
      </w:pPr>
      <w:r w:rsidRPr="000A01DA">
        <w:rPr>
          <w:rFonts w:ascii="Times New Roman" w:hAnsi="Times New Roman" w:cs="Times New Roman"/>
          <w:b/>
          <w:sz w:val="24"/>
          <w:szCs w:val="24"/>
        </w:rPr>
        <w:t>Donna L. Parrish</w:t>
      </w:r>
    </w:p>
    <w:p w14:paraId="5D8CBDCE" w14:textId="2AB0BB82" w:rsidR="000A01DA" w:rsidRDefault="00D6790C" w:rsidP="00D43F7F">
      <w:pPr>
        <w:spacing w:line="480" w:lineRule="auto"/>
        <w:contextualSpacing/>
      </w:pPr>
      <w:r w:rsidRPr="000A01DA">
        <w:rPr>
          <w:rFonts w:ascii="Times New Roman" w:eastAsiaTheme="minorEastAsia" w:hAnsi="Times New Roman" w:cs="Times New Roman"/>
          <w:i/>
          <w:color w:val="262626"/>
          <w:sz w:val="24"/>
          <w:szCs w:val="24"/>
          <w:lang w:eastAsia="ja-JP"/>
        </w:rPr>
        <w:t xml:space="preserve">U.S. Geological Survey, Vermont Cooperative Fish and Wildlife Research Unit, </w:t>
      </w:r>
      <w:r w:rsidR="004D63A6">
        <w:rPr>
          <w:rFonts w:ascii="Times New Roman" w:eastAsiaTheme="minorEastAsia" w:hAnsi="Times New Roman" w:cs="Times New Roman"/>
          <w:i/>
          <w:color w:val="262626"/>
          <w:sz w:val="24"/>
          <w:szCs w:val="24"/>
          <w:lang w:eastAsia="ja-JP"/>
        </w:rPr>
        <w:t xml:space="preserve">Rubenstein School of Environment and Natural Resources, </w:t>
      </w:r>
      <w:r w:rsidRPr="000A01DA">
        <w:rPr>
          <w:rFonts w:ascii="Times New Roman" w:eastAsiaTheme="minorEastAsia" w:hAnsi="Times New Roman" w:cs="Times New Roman"/>
          <w:i/>
          <w:color w:val="262626"/>
          <w:sz w:val="24"/>
          <w:szCs w:val="24"/>
          <w:lang w:eastAsia="ja-JP"/>
        </w:rPr>
        <w:t xml:space="preserve">University of Vermont, Burlington, VT 05405, USA </w:t>
      </w:r>
    </w:p>
    <w:p w14:paraId="2B04FFEC" w14:textId="4C61D9CA" w:rsidR="004D63A6" w:rsidRDefault="004D63A6" w:rsidP="00D43F7F">
      <w:pPr>
        <w:spacing w:line="480" w:lineRule="auto"/>
        <w:contextualSpacing/>
        <w:rPr>
          <w:rFonts w:ascii="Times New Roman" w:hAnsi="Times New Roman" w:cs="Times New Roman"/>
          <w:i/>
          <w:sz w:val="24"/>
          <w:szCs w:val="24"/>
          <w:lang w:eastAsia="ja-JP"/>
        </w:rPr>
      </w:pPr>
      <w:r>
        <w:rPr>
          <w:rFonts w:ascii="Times New Roman" w:hAnsi="Times New Roman" w:cs="Times New Roman"/>
          <w:b/>
          <w:sz w:val="24"/>
          <w:szCs w:val="24"/>
          <w:lang w:eastAsia="ja-JP"/>
        </w:rPr>
        <w:t xml:space="preserve">Derek H. </w:t>
      </w:r>
      <w:r w:rsidRPr="0064217A">
        <w:rPr>
          <w:rFonts w:ascii="Times New Roman" w:hAnsi="Times New Roman" w:cs="Times New Roman"/>
          <w:b/>
          <w:sz w:val="24"/>
          <w:szCs w:val="24"/>
          <w:lang w:eastAsia="ja-JP"/>
        </w:rPr>
        <w:t>Ogle</w:t>
      </w:r>
      <w:r>
        <w:rPr>
          <w:rFonts w:ascii="Times New Roman" w:hAnsi="Times New Roman" w:cs="Times New Roman"/>
          <w:b/>
          <w:sz w:val="24"/>
          <w:szCs w:val="24"/>
          <w:lang w:eastAsia="ja-JP"/>
        </w:rPr>
        <w:t xml:space="preserve"> </w:t>
      </w:r>
    </w:p>
    <w:p w14:paraId="79DAD7B9" w14:textId="77777777" w:rsidR="004D63A6" w:rsidRPr="0064217A" w:rsidRDefault="004D63A6" w:rsidP="00D43F7F">
      <w:pPr>
        <w:spacing w:line="480" w:lineRule="auto"/>
        <w:contextualSpacing/>
        <w:rPr>
          <w:rFonts w:ascii="Times New Roman" w:hAnsi="Times New Roman" w:cs="Times New Roman"/>
          <w:i/>
          <w:sz w:val="24"/>
          <w:szCs w:val="24"/>
          <w:lang w:eastAsia="ja-JP"/>
        </w:rPr>
      </w:pPr>
      <w:r w:rsidRPr="0064217A">
        <w:rPr>
          <w:rFonts w:ascii="Times New Roman" w:hAnsi="Times New Roman" w:cs="Times New Roman"/>
          <w:i/>
          <w:sz w:val="24"/>
          <w:szCs w:val="24"/>
          <w:lang w:eastAsia="ja-JP"/>
        </w:rPr>
        <w:t>Department of Mathematical</w:t>
      </w:r>
      <w:r>
        <w:rPr>
          <w:rFonts w:ascii="Times New Roman" w:hAnsi="Times New Roman" w:cs="Times New Roman"/>
          <w:i/>
          <w:sz w:val="24"/>
          <w:szCs w:val="24"/>
          <w:lang w:eastAsia="ja-JP"/>
        </w:rPr>
        <w:t xml:space="preserve"> Sciences &amp; Natural Resources, Northland College, Ashland, WI  54806, USA</w:t>
      </w:r>
    </w:p>
    <w:p w14:paraId="18DA44AE" w14:textId="3D180388" w:rsidR="00DA7DE7" w:rsidRDefault="00DA7DE7">
      <w:pPr>
        <w:rPr>
          <w:rFonts w:ascii="Times New Roman" w:eastAsia="Times New Roman" w:hAnsi="Times New Roman" w:cs="Times New Roman"/>
          <w:b/>
          <w:sz w:val="24"/>
          <w:szCs w:val="24"/>
        </w:rPr>
      </w:pPr>
      <w:bookmarkStart w:id="1" w:name="_Toc293238615"/>
      <w:r>
        <w:rPr>
          <w:rFonts w:ascii="Times New Roman" w:eastAsia="Times New Roman" w:hAnsi="Times New Roman" w:cs="Times New Roman"/>
          <w:b/>
          <w:sz w:val="24"/>
          <w:szCs w:val="24"/>
        </w:rPr>
        <w:br w:type="page"/>
      </w:r>
    </w:p>
    <w:p w14:paraId="7E1F7D1E" w14:textId="76436563" w:rsidR="003361A9" w:rsidRPr="0003577A" w:rsidRDefault="00E202EC" w:rsidP="00AC12C4">
      <w:pPr>
        <w:rPr>
          <w:rFonts w:ascii="Times New Roman" w:hAnsi="Times New Roman" w:cs="Times New Roman"/>
          <w:i/>
          <w:sz w:val="24"/>
          <w:szCs w:val="24"/>
        </w:rPr>
      </w:pPr>
      <w:r w:rsidRPr="00862135">
        <w:rPr>
          <w:rFonts w:ascii="Times New Roman" w:hAnsi="Times New Roman" w:cs="Times New Roman"/>
          <w:i/>
          <w:sz w:val="24"/>
          <w:szCs w:val="24"/>
        </w:rPr>
        <w:lastRenderedPageBreak/>
        <w:t>Abstract</w:t>
      </w:r>
      <w:r w:rsidRPr="00E202EC">
        <w:rPr>
          <w:rFonts w:ascii="Times New Roman" w:hAnsi="Times New Roman" w:cs="Times New Roman"/>
          <w:i/>
          <w:sz w:val="24"/>
          <w:szCs w:val="24"/>
        </w:rPr>
        <w:t xml:space="preserve"> </w:t>
      </w:r>
    </w:p>
    <w:p w14:paraId="4AAEB819" w14:textId="635B96F9" w:rsidR="007330EA" w:rsidRDefault="003361A9" w:rsidP="00967BB6">
      <w:pPr>
        <w:spacing w:after="0" w:line="480" w:lineRule="auto"/>
        <w:rPr>
          <w:rFonts w:ascii="Times New Roman" w:eastAsia="Times New Roman" w:hAnsi="Times New Roman" w:cs="Times New Roman"/>
          <w:sz w:val="24"/>
          <w:szCs w:val="24"/>
        </w:rPr>
      </w:pPr>
      <w:r w:rsidRPr="00297981">
        <w:rPr>
          <w:rFonts w:ascii="Times New Roman" w:eastAsia="Times New Roman" w:hAnsi="Times New Roman" w:cs="Times New Roman"/>
          <w:sz w:val="24"/>
          <w:szCs w:val="24"/>
        </w:rPr>
        <w:t xml:space="preserve">Little is known about Stonecat </w:t>
      </w:r>
      <w:r w:rsidRPr="00297981">
        <w:rPr>
          <w:rFonts w:ascii="Times New Roman" w:hAnsi="Times New Roman" w:cs="Times New Roman"/>
          <w:i/>
          <w:sz w:val="24"/>
          <w:szCs w:val="24"/>
        </w:rPr>
        <w:t>Noturus flavus</w:t>
      </w:r>
      <w:r w:rsidR="00243AF6" w:rsidRPr="00297981">
        <w:rPr>
          <w:rFonts w:ascii="Times New Roman" w:hAnsi="Times New Roman" w:cs="Times New Roman"/>
          <w:sz w:val="24"/>
          <w:szCs w:val="24"/>
        </w:rPr>
        <w:t xml:space="preserve"> populations</w:t>
      </w:r>
      <w:r w:rsidRPr="00297981">
        <w:rPr>
          <w:rFonts w:ascii="Times New Roman" w:eastAsia="Times New Roman" w:hAnsi="Times New Roman" w:cs="Times New Roman"/>
          <w:sz w:val="24"/>
          <w:szCs w:val="24"/>
        </w:rPr>
        <w:t>, especially in the Northeast</w:t>
      </w:r>
      <w:r w:rsidR="001E7EBE" w:rsidRPr="00297981">
        <w:rPr>
          <w:rFonts w:ascii="Times New Roman" w:eastAsia="Times New Roman" w:hAnsi="Times New Roman" w:cs="Times New Roman"/>
          <w:sz w:val="24"/>
          <w:szCs w:val="24"/>
        </w:rPr>
        <w:t>ern</w:t>
      </w:r>
      <w:r w:rsidRPr="00297981">
        <w:rPr>
          <w:rFonts w:ascii="Times New Roman" w:eastAsia="Times New Roman" w:hAnsi="Times New Roman" w:cs="Times New Roman"/>
          <w:sz w:val="24"/>
          <w:szCs w:val="24"/>
        </w:rPr>
        <w:t xml:space="preserve"> United States</w:t>
      </w:r>
      <w:r w:rsidR="00243AF6" w:rsidRPr="00297981">
        <w:rPr>
          <w:rFonts w:ascii="Times New Roman" w:eastAsia="Times New Roman" w:hAnsi="Times New Roman" w:cs="Times New Roman"/>
          <w:sz w:val="24"/>
          <w:szCs w:val="24"/>
        </w:rPr>
        <w:t xml:space="preserve">, </w:t>
      </w:r>
      <w:r w:rsidR="00F7208E" w:rsidRPr="00297981">
        <w:rPr>
          <w:rFonts w:ascii="Times New Roman" w:eastAsia="Times New Roman" w:hAnsi="Times New Roman" w:cs="Times New Roman"/>
          <w:sz w:val="24"/>
          <w:szCs w:val="24"/>
        </w:rPr>
        <w:t xml:space="preserve">where </w:t>
      </w:r>
      <w:r w:rsidR="00C178FE" w:rsidRPr="00862135">
        <w:rPr>
          <w:rFonts w:ascii="Times New Roman" w:eastAsia="Times New Roman" w:hAnsi="Times New Roman" w:cs="Times New Roman"/>
          <w:sz w:val="24"/>
          <w:szCs w:val="24"/>
        </w:rPr>
        <w:t>they</w:t>
      </w:r>
      <w:r w:rsidR="00F82AA0" w:rsidRPr="00297981">
        <w:rPr>
          <w:rFonts w:ascii="Times New Roman" w:eastAsia="Times New Roman" w:hAnsi="Times New Roman" w:cs="Times New Roman"/>
          <w:sz w:val="24"/>
          <w:szCs w:val="24"/>
        </w:rPr>
        <w:t xml:space="preserve"> </w:t>
      </w:r>
      <w:r w:rsidR="00243AF6" w:rsidRPr="00297981">
        <w:rPr>
          <w:rFonts w:ascii="Times New Roman" w:eastAsia="Times New Roman" w:hAnsi="Times New Roman" w:cs="Times New Roman"/>
          <w:sz w:val="24"/>
          <w:szCs w:val="24"/>
        </w:rPr>
        <w:t>are at the edge of their range</w:t>
      </w:r>
      <w:r w:rsidRPr="00297981">
        <w:rPr>
          <w:rFonts w:ascii="Times New Roman" w:eastAsia="Times New Roman" w:hAnsi="Times New Roman" w:cs="Times New Roman"/>
          <w:sz w:val="24"/>
          <w:szCs w:val="24"/>
        </w:rPr>
        <w:t>.</w:t>
      </w:r>
      <w:r w:rsidRPr="00AC12C4">
        <w:rPr>
          <w:rFonts w:ascii="Times New Roman" w:eastAsia="Times New Roman" w:hAnsi="Times New Roman" w:cs="Times New Roman"/>
          <w:sz w:val="24"/>
          <w:szCs w:val="24"/>
        </w:rPr>
        <w:t xml:space="preserve"> </w:t>
      </w:r>
      <w:r w:rsidR="00877619">
        <w:rPr>
          <w:rFonts w:ascii="Times New Roman" w:eastAsia="Times New Roman" w:hAnsi="Times New Roman" w:cs="Times New Roman"/>
          <w:sz w:val="24"/>
          <w:szCs w:val="24"/>
        </w:rPr>
        <w:t>In Lake Champlain</w:t>
      </w:r>
      <w:r w:rsidR="001E7EBE">
        <w:rPr>
          <w:rFonts w:ascii="Times New Roman" w:eastAsia="Times New Roman" w:hAnsi="Times New Roman" w:cs="Times New Roman"/>
          <w:sz w:val="24"/>
          <w:szCs w:val="24"/>
        </w:rPr>
        <w:t xml:space="preserve"> tributaries</w:t>
      </w:r>
      <w:r w:rsidR="00877619">
        <w:rPr>
          <w:rFonts w:ascii="Times New Roman" w:eastAsia="Times New Roman" w:hAnsi="Times New Roman" w:cs="Times New Roman"/>
          <w:sz w:val="24"/>
          <w:szCs w:val="24"/>
        </w:rPr>
        <w:t xml:space="preserve">, </w:t>
      </w:r>
      <w:r w:rsidR="00804257">
        <w:rPr>
          <w:rFonts w:ascii="Times New Roman" w:hAnsi="Times New Roman" w:cs="Times New Roman"/>
          <w:sz w:val="24"/>
          <w:szCs w:val="24"/>
        </w:rPr>
        <w:t>Stonecat</w:t>
      </w:r>
      <w:r w:rsidR="00326931" w:rsidRPr="00AC12C4">
        <w:rPr>
          <w:rFonts w:ascii="Times New Roman" w:hAnsi="Times New Roman" w:cs="Times New Roman"/>
          <w:sz w:val="24"/>
          <w:szCs w:val="24"/>
        </w:rPr>
        <w:t xml:space="preserve"> are listed</w:t>
      </w:r>
      <w:r w:rsidR="00326931" w:rsidRPr="00AC12C4">
        <w:rPr>
          <w:rFonts w:ascii="Times New Roman" w:eastAsia="Times New Roman" w:hAnsi="Times New Roman" w:cs="Times New Roman"/>
          <w:sz w:val="24"/>
          <w:szCs w:val="24"/>
        </w:rPr>
        <w:t xml:space="preserve"> as endangere</w:t>
      </w:r>
      <w:r w:rsidR="005A7FAA">
        <w:rPr>
          <w:rFonts w:ascii="Times New Roman" w:eastAsia="Times New Roman" w:hAnsi="Times New Roman" w:cs="Times New Roman"/>
          <w:sz w:val="24"/>
          <w:szCs w:val="24"/>
        </w:rPr>
        <w:t>d</w:t>
      </w:r>
      <w:r w:rsidR="00A22F7D">
        <w:rPr>
          <w:rFonts w:ascii="Times New Roman" w:eastAsia="Times New Roman" w:hAnsi="Times New Roman" w:cs="Times New Roman"/>
          <w:sz w:val="24"/>
          <w:szCs w:val="24"/>
        </w:rPr>
        <w:t xml:space="preserve"> in Vermont</w:t>
      </w:r>
      <w:r w:rsidR="00326931" w:rsidRPr="00AC12C4">
        <w:rPr>
          <w:rFonts w:ascii="Times New Roman" w:eastAsia="Times New Roman" w:hAnsi="Times New Roman" w:cs="Times New Roman"/>
          <w:sz w:val="24"/>
          <w:szCs w:val="24"/>
        </w:rPr>
        <w:t xml:space="preserve">, </w:t>
      </w:r>
      <w:r w:rsidR="001E7EBE">
        <w:rPr>
          <w:rFonts w:ascii="Times New Roman" w:eastAsia="Times New Roman" w:hAnsi="Times New Roman" w:cs="Times New Roman"/>
          <w:sz w:val="24"/>
          <w:szCs w:val="24"/>
        </w:rPr>
        <w:t xml:space="preserve">but not in New York. </w:t>
      </w:r>
      <w:r w:rsidR="00AD39AD">
        <w:rPr>
          <w:rFonts w:ascii="Times New Roman" w:eastAsia="Times New Roman" w:hAnsi="Times New Roman" w:cs="Times New Roman"/>
          <w:sz w:val="24"/>
          <w:szCs w:val="24"/>
        </w:rPr>
        <w:t xml:space="preserve">Here we describe the growth of </w:t>
      </w:r>
      <w:r w:rsidR="00804257">
        <w:rPr>
          <w:rFonts w:ascii="Times New Roman" w:eastAsia="Times New Roman" w:hAnsi="Times New Roman" w:cs="Times New Roman"/>
          <w:sz w:val="24"/>
          <w:szCs w:val="24"/>
        </w:rPr>
        <w:t>Stonecat</w:t>
      </w:r>
      <w:r w:rsidR="00AD39AD">
        <w:rPr>
          <w:rFonts w:ascii="Times New Roman" w:eastAsia="Times New Roman" w:hAnsi="Times New Roman" w:cs="Times New Roman"/>
          <w:sz w:val="24"/>
          <w:szCs w:val="24"/>
        </w:rPr>
        <w:t xml:space="preserve"> in two tributaries to Lake Champlain</w:t>
      </w:r>
      <w:r w:rsidR="00C95FC7">
        <w:rPr>
          <w:rFonts w:ascii="Times New Roman" w:eastAsia="Times New Roman" w:hAnsi="Times New Roman" w:cs="Times New Roman"/>
          <w:sz w:val="24"/>
          <w:szCs w:val="24"/>
        </w:rPr>
        <w:t xml:space="preserve">, one in Vermont </w:t>
      </w:r>
      <w:r w:rsidR="008202D8">
        <w:rPr>
          <w:rFonts w:ascii="Times New Roman" w:eastAsia="Times New Roman" w:hAnsi="Times New Roman" w:cs="Times New Roman"/>
          <w:sz w:val="24"/>
          <w:szCs w:val="24"/>
        </w:rPr>
        <w:t>(LaPlatte River)</w:t>
      </w:r>
      <w:r w:rsidR="00E05770">
        <w:rPr>
          <w:rFonts w:ascii="Times New Roman" w:eastAsia="Times New Roman" w:hAnsi="Times New Roman" w:cs="Times New Roman"/>
          <w:sz w:val="24"/>
          <w:szCs w:val="24"/>
        </w:rPr>
        <w:t>, which was our primary interest,</w:t>
      </w:r>
      <w:r w:rsidR="008202D8">
        <w:rPr>
          <w:rFonts w:ascii="Times New Roman" w:eastAsia="Times New Roman" w:hAnsi="Times New Roman" w:cs="Times New Roman"/>
          <w:sz w:val="24"/>
          <w:szCs w:val="24"/>
        </w:rPr>
        <w:t xml:space="preserve"> </w:t>
      </w:r>
      <w:r w:rsidR="00C95FC7">
        <w:rPr>
          <w:rFonts w:ascii="Times New Roman" w:eastAsia="Times New Roman" w:hAnsi="Times New Roman" w:cs="Times New Roman"/>
          <w:sz w:val="24"/>
          <w:szCs w:val="24"/>
        </w:rPr>
        <w:t>and one in New York</w:t>
      </w:r>
      <w:r w:rsidR="008202D8">
        <w:rPr>
          <w:rFonts w:ascii="Times New Roman" w:eastAsia="Times New Roman" w:hAnsi="Times New Roman" w:cs="Times New Roman"/>
          <w:sz w:val="24"/>
          <w:szCs w:val="24"/>
        </w:rPr>
        <w:t xml:space="preserve"> (Great Chazy River</w:t>
      </w:r>
      <w:r w:rsidR="008202D8" w:rsidRPr="00DC4BFA">
        <w:rPr>
          <w:rFonts w:ascii="Times New Roman" w:eastAsia="Times New Roman" w:hAnsi="Times New Roman" w:cs="Times New Roman"/>
          <w:sz w:val="24"/>
          <w:szCs w:val="24"/>
        </w:rPr>
        <w:t xml:space="preserve">), with von Bertalanffy growth models fit to lengths at the times of marking and recapture and </w:t>
      </w:r>
      <w:ins w:id="2" w:author="Derek Ogle" w:date="2018-09-04T17:35:00Z">
        <w:r w:rsidR="00340B1F">
          <w:rPr>
            <w:rFonts w:ascii="Times New Roman" w:eastAsia="Times New Roman" w:hAnsi="Times New Roman" w:cs="Times New Roman"/>
            <w:sz w:val="24"/>
            <w:szCs w:val="24"/>
          </w:rPr>
          <w:t xml:space="preserve">to </w:t>
        </w:r>
      </w:ins>
      <w:r w:rsidR="008202D8" w:rsidRPr="00DC4BFA">
        <w:rPr>
          <w:rFonts w:ascii="Times New Roman" w:eastAsia="Times New Roman" w:hAnsi="Times New Roman" w:cs="Times New Roman"/>
          <w:sz w:val="24"/>
          <w:szCs w:val="24"/>
        </w:rPr>
        <w:t>observed length and age data</w:t>
      </w:r>
      <w:r w:rsidR="00AD39AD" w:rsidRPr="00DC4BFA">
        <w:rPr>
          <w:rFonts w:ascii="Times New Roman" w:eastAsia="Times New Roman" w:hAnsi="Times New Roman" w:cs="Times New Roman"/>
          <w:sz w:val="24"/>
          <w:szCs w:val="24"/>
        </w:rPr>
        <w:t xml:space="preserve">. </w:t>
      </w:r>
      <w:r w:rsidR="00AD39AD" w:rsidRPr="00297981">
        <w:rPr>
          <w:rFonts w:ascii="Times New Roman" w:eastAsia="Times New Roman" w:hAnsi="Times New Roman" w:cs="Times New Roman"/>
          <w:sz w:val="24"/>
          <w:szCs w:val="24"/>
        </w:rPr>
        <w:t>We also compare</w:t>
      </w:r>
      <w:r w:rsidR="007B3EF9" w:rsidRPr="00297981">
        <w:rPr>
          <w:rFonts w:ascii="Times New Roman" w:eastAsia="Times New Roman" w:hAnsi="Times New Roman" w:cs="Times New Roman"/>
          <w:sz w:val="24"/>
          <w:szCs w:val="24"/>
        </w:rPr>
        <w:t>d</w:t>
      </w:r>
      <w:r w:rsidR="00AD39AD" w:rsidRPr="00297981">
        <w:rPr>
          <w:rFonts w:ascii="Times New Roman" w:eastAsia="Times New Roman" w:hAnsi="Times New Roman" w:cs="Times New Roman"/>
          <w:sz w:val="24"/>
          <w:szCs w:val="24"/>
        </w:rPr>
        <w:t xml:space="preserve"> </w:t>
      </w:r>
      <w:del w:id="3" w:author="Derek Ogle" w:date="2018-09-04T17:35:00Z">
        <w:r w:rsidR="00AD39AD" w:rsidRPr="00297981" w:rsidDel="00340B1F">
          <w:rPr>
            <w:rFonts w:ascii="Times New Roman" w:eastAsia="Times New Roman" w:hAnsi="Times New Roman" w:cs="Times New Roman"/>
            <w:sz w:val="24"/>
            <w:szCs w:val="24"/>
          </w:rPr>
          <w:delText xml:space="preserve">the </w:delText>
        </w:r>
      </w:del>
      <w:r w:rsidR="00AD39AD" w:rsidRPr="00297981">
        <w:rPr>
          <w:rFonts w:ascii="Times New Roman" w:eastAsia="Times New Roman" w:hAnsi="Times New Roman" w:cs="Times New Roman"/>
          <w:sz w:val="24"/>
          <w:szCs w:val="24"/>
        </w:rPr>
        <w:t xml:space="preserve">growth of </w:t>
      </w:r>
      <w:r w:rsidR="00804257" w:rsidRPr="00297981">
        <w:rPr>
          <w:rFonts w:ascii="Times New Roman" w:eastAsia="Times New Roman" w:hAnsi="Times New Roman" w:cs="Times New Roman"/>
          <w:sz w:val="24"/>
          <w:szCs w:val="24"/>
        </w:rPr>
        <w:t>Stonecat</w:t>
      </w:r>
      <w:r w:rsidR="00AD39AD" w:rsidRPr="00297981">
        <w:rPr>
          <w:rFonts w:ascii="Times New Roman" w:eastAsia="Times New Roman" w:hAnsi="Times New Roman" w:cs="Times New Roman"/>
          <w:sz w:val="24"/>
          <w:szCs w:val="24"/>
        </w:rPr>
        <w:t xml:space="preserve"> in these waters to results from other locations </w:t>
      </w:r>
      <w:r w:rsidR="00AD39AD">
        <w:rPr>
          <w:rFonts w:ascii="Times New Roman" w:eastAsia="Times New Roman" w:hAnsi="Times New Roman" w:cs="Times New Roman"/>
          <w:sz w:val="24"/>
          <w:szCs w:val="24"/>
        </w:rPr>
        <w:t xml:space="preserve">near the middle of their distribution.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in the Great Chazy River</w:t>
      </w:r>
      <w:del w:id="4" w:author="Derek Ogle" w:date="2018-09-04T17:35:00Z">
        <w:r w:rsidR="00243219" w:rsidDel="00340B1F">
          <w:rPr>
            <w:rFonts w:ascii="Times New Roman" w:eastAsia="Times New Roman" w:hAnsi="Times New Roman" w:cs="Times New Roman"/>
            <w:sz w:val="24"/>
            <w:szCs w:val="24"/>
          </w:rPr>
          <w:delText>, NY</w:delText>
        </w:r>
      </w:del>
      <w:r w:rsidR="00243219">
        <w:rPr>
          <w:rFonts w:ascii="Times New Roman" w:eastAsia="Times New Roman" w:hAnsi="Times New Roman" w:cs="Times New Roman"/>
          <w:sz w:val="24"/>
          <w:szCs w:val="24"/>
        </w:rPr>
        <w:t xml:space="preserve"> were larger at age</w:t>
      </w:r>
      <w:r w:rsidR="00C95FC7">
        <w:rPr>
          <w:rFonts w:ascii="Times New Roman" w:eastAsia="Times New Roman" w:hAnsi="Times New Roman" w:cs="Times New Roman"/>
          <w:sz w:val="24"/>
          <w:szCs w:val="24"/>
        </w:rPr>
        <w:t>s 1</w:t>
      </w:r>
      <w:r w:rsidR="007B3EF9">
        <w:rPr>
          <w:rFonts w:ascii="Times New Roman" w:eastAsia="Times New Roman" w:hAnsi="Times New Roman" w:cs="Times New Roman"/>
          <w:sz w:val="24"/>
          <w:szCs w:val="24"/>
        </w:rPr>
        <w:t>-</w:t>
      </w:r>
      <w:r w:rsidR="00C95FC7">
        <w:rPr>
          <w:rFonts w:ascii="Times New Roman" w:eastAsia="Times New Roman" w:hAnsi="Times New Roman" w:cs="Times New Roman"/>
          <w:sz w:val="24"/>
          <w:szCs w:val="24"/>
        </w:rPr>
        <w:t>3</w:t>
      </w:r>
      <w:r w:rsidR="007B3EF9">
        <w:rPr>
          <w:rFonts w:ascii="Times New Roman" w:eastAsia="Times New Roman" w:hAnsi="Times New Roman" w:cs="Times New Roman"/>
          <w:sz w:val="24"/>
          <w:szCs w:val="24"/>
        </w:rPr>
        <w:t xml:space="preserve">, but smaller at age 5, than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from the LaPlatte River</w:t>
      </w:r>
      <w:del w:id="5" w:author="Derek Ogle" w:date="2018-09-04T17:35:00Z">
        <w:r w:rsidR="00243219" w:rsidDel="00340B1F">
          <w:rPr>
            <w:rFonts w:ascii="Times New Roman" w:eastAsia="Times New Roman" w:hAnsi="Times New Roman" w:cs="Times New Roman"/>
            <w:sz w:val="24"/>
            <w:szCs w:val="24"/>
          </w:rPr>
          <w:delText>, VT</w:delText>
        </w:r>
      </w:del>
      <w:r w:rsidR="00243219">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in Lake Champlain </w:t>
      </w:r>
      <w:r w:rsidR="00C95FC7">
        <w:rPr>
          <w:rFonts w:ascii="Times New Roman" w:eastAsia="Times New Roman" w:hAnsi="Times New Roman" w:cs="Times New Roman"/>
          <w:sz w:val="24"/>
          <w:szCs w:val="24"/>
        </w:rPr>
        <w:t xml:space="preserve">tributaries </w:t>
      </w:r>
      <w:r w:rsidR="00243219">
        <w:rPr>
          <w:rFonts w:ascii="Times New Roman" w:eastAsia="Times New Roman" w:hAnsi="Times New Roman" w:cs="Times New Roman"/>
          <w:sz w:val="24"/>
          <w:szCs w:val="24"/>
        </w:rPr>
        <w:t>were generally larger at age than those from the middle of their range</w:t>
      </w:r>
      <w:r w:rsidR="00C95FC7">
        <w:rPr>
          <w:rFonts w:ascii="Times New Roman" w:eastAsia="Times New Roman" w:hAnsi="Times New Roman" w:cs="Times New Roman"/>
          <w:sz w:val="24"/>
          <w:szCs w:val="24"/>
        </w:rPr>
        <w:t>,</w:t>
      </w:r>
      <w:r w:rsidR="00243219">
        <w:rPr>
          <w:rFonts w:ascii="Times New Roman" w:eastAsia="Times New Roman" w:hAnsi="Times New Roman" w:cs="Times New Roman"/>
          <w:sz w:val="24"/>
          <w:szCs w:val="24"/>
        </w:rPr>
        <w:t xml:space="preserve"> except for those from Lake Erie. </w:t>
      </w:r>
      <w:r w:rsidR="00C178FE">
        <w:rPr>
          <w:rFonts w:ascii="Times New Roman" w:eastAsia="Times New Roman" w:hAnsi="Times New Roman" w:cs="Times New Roman"/>
          <w:sz w:val="24"/>
          <w:szCs w:val="24"/>
        </w:rPr>
        <w:t>From our mean length-at-age results and previous</w:t>
      </w:r>
      <w:r w:rsidR="00587C66">
        <w:rPr>
          <w:rFonts w:ascii="Times New Roman" w:eastAsia="Times New Roman" w:hAnsi="Times New Roman" w:cs="Times New Roman"/>
          <w:sz w:val="24"/>
          <w:szCs w:val="24"/>
        </w:rPr>
        <w:t xml:space="preserve"> literature estimates of length at </w:t>
      </w:r>
      <w:r w:rsidR="00C178FE">
        <w:rPr>
          <w:rFonts w:ascii="Times New Roman" w:eastAsia="Times New Roman" w:hAnsi="Times New Roman" w:cs="Times New Roman"/>
          <w:sz w:val="24"/>
          <w:szCs w:val="24"/>
        </w:rPr>
        <w:t xml:space="preserve">maturity for </w:t>
      </w:r>
      <w:del w:id="6" w:author="Betsy Puchala" w:date="2018-09-03T18:36:00Z">
        <w:r w:rsidR="00C178FE" w:rsidDel="00A155AD">
          <w:rPr>
            <w:rFonts w:ascii="Times New Roman" w:eastAsia="Times New Roman" w:hAnsi="Times New Roman" w:cs="Times New Roman"/>
            <w:sz w:val="24"/>
            <w:szCs w:val="24"/>
          </w:rPr>
          <w:delText>stonecat</w:delText>
        </w:r>
      </w:del>
      <w:ins w:id="7" w:author="Betsy Puchala" w:date="2018-09-03T18:36:00Z">
        <w:r w:rsidR="00A155AD">
          <w:rPr>
            <w:rFonts w:ascii="Times New Roman" w:eastAsia="Times New Roman" w:hAnsi="Times New Roman" w:cs="Times New Roman"/>
            <w:sz w:val="24"/>
            <w:szCs w:val="24"/>
          </w:rPr>
          <w:t>Stonecat</w:t>
        </w:r>
      </w:ins>
      <w:r w:rsidR="00C178FE">
        <w:rPr>
          <w:rFonts w:ascii="Times New Roman" w:eastAsia="Times New Roman" w:hAnsi="Times New Roman" w:cs="Times New Roman"/>
          <w:sz w:val="24"/>
          <w:szCs w:val="24"/>
        </w:rPr>
        <w:t xml:space="preserve">, it appears that </w:t>
      </w:r>
      <w:r w:rsidR="00804257">
        <w:rPr>
          <w:rFonts w:ascii="Times New Roman" w:eastAsia="Times New Roman" w:hAnsi="Times New Roman" w:cs="Times New Roman"/>
          <w:sz w:val="24"/>
          <w:szCs w:val="24"/>
        </w:rPr>
        <w:t>Stonecat</w:t>
      </w:r>
      <w:r w:rsidR="007B3EF9">
        <w:rPr>
          <w:rFonts w:ascii="Times New Roman" w:eastAsia="Times New Roman" w:hAnsi="Times New Roman" w:cs="Times New Roman"/>
          <w:sz w:val="24"/>
          <w:szCs w:val="24"/>
        </w:rPr>
        <w:t xml:space="preserve"> </w:t>
      </w:r>
      <w:r w:rsidR="00C178FE">
        <w:rPr>
          <w:rFonts w:ascii="Times New Roman" w:eastAsia="Times New Roman" w:hAnsi="Times New Roman" w:cs="Times New Roman"/>
          <w:sz w:val="24"/>
          <w:szCs w:val="24"/>
        </w:rPr>
        <w:t xml:space="preserve">in Lake Champlain reach </w:t>
      </w:r>
      <w:r w:rsidR="00243219">
        <w:rPr>
          <w:rFonts w:ascii="Times New Roman" w:eastAsia="Times New Roman" w:hAnsi="Times New Roman" w:cs="Times New Roman"/>
          <w:sz w:val="24"/>
          <w:szCs w:val="24"/>
        </w:rPr>
        <w:t xml:space="preserve">maturity by age 3, </w:t>
      </w:r>
      <w:r w:rsidR="007B3EF9">
        <w:rPr>
          <w:rFonts w:ascii="Times New Roman" w:hAnsi="Times New Roman" w:cs="Times New Roman"/>
          <w:sz w:val="24"/>
          <w:szCs w:val="24"/>
        </w:rPr>
        <w:t xml:space="preserve">though future research that directly estimates age at maturity would be more informative. </w:t>
      </w:r>
      <w:commentRangeStart w:id="8"/>
      <w:r w:rsidR="007B3EF9">
        <w:rPr>
          <w:rFonts w:ascii="Times New Roman" w:hAnsi="Times New Roman" w:cs="Times New Roman"/>
          <w:sz w:val="24"/>
          <w:szCs w:val="24"/>
        </w:rPr>
        <w:t>These results expand</w:t>
      </w:r>
      <w:r w:rsidR="007B3EF9" w:rsidRPr="00442CDB">
        <w:rPr>
          <w:rFonts w:ascii="Times New Roman" w:hAnsi="Times New Roman" w:cs="Times New Roman"/>
          <w:sz w:val="24"/>
          <w:szCs w:val="24"/>
        </w:rPr>
        <w:t xml:space="preserve"> the literature </w:t>
      </w:r>
      <w:r w:rsidR="007B3EF9">
        <w:rPr>
          <w:rFonts w:ascii="Times New Roman" w:hAnsi="Times New Roman" w:cs="Times New Roman"/>
          <w:sz w:val="24"/>
          <w:szCs w:val="24"/>
        </w:rPr>
        <w:t>that lacks information about</w:t>
      </w:r>
      <w:r w:rsidR="007B3EF9" w:rsidRPr="00442CDB">
        <w:rPr>
          <w:rFonts w:ascii="Times New Roman" w:hAnsi="Times New Roman" w:cs="Times New Roman"/>
          <w:sz w:val="24"/>
          <w:szCs w:val="24"/>
        </w:rPr>
        <w:t xml:space="preserve"> growth of this species</w:t>
      </w:r>
      <w:r w:rsidR="007B3EF9">
        <w:rPr>
          <w:rFonts w:ascii="Times New Roman" w:hAnsi="Times New Roman" w:cs="Times New Roman"/>
          <w:sz w:val="24"/>
          <w:szCs w:val="24"/>
        </w:rPr>
        <w:t xml:space="preserve"> while also providing specific </w:t>
      </w:r>
      <w:r w:rsidR="007B3EF9">
        <w:rPr>
          <w:rFonts w:ascii="Times New Roman" w:eastAsia="Times New Roman" w:hAnsi="Times New Roman" w:cs="Times New Roman"/>
          <w:sz w:val="24"/>
          <w:szCs w:val="24"/>
        </w:rPr>
        <w:t>information needed to manage this and other fishes</w:t>
      </w:r>
      <w:commentRangeEnd w:id="8"/>
      <w:r w:rsidR="00340B1F">
        <w:rPr>
          <w:rStyle w:val="CommentReference"/>
        </w:rPr>
        <w:commentReference w:id="8"/>
      </w:r>
      <w:r w:rsidR="008C7508">
        <w:rPr>
          <w:rFonts w:ascii="Times New Roman" w:hAnsi="Times New Roman" w:cs="Times New Roman"/>
          <w:sz w:val="24"/>
          <w:szCs w:val="24"/>
        </w:rPr>
        <w:t>.</w:t>
      </w:r>
      <w:r w:rsidR="00297981">
        <w:rPr>
          <w:rFonts w:ascii="Times New Roman" w:hAnsi="Times New Roman" w:cs="Times New Roman"/>
          <w:sz w:val="24"/>
          <w:szCs w:val="24"/>
        </w:rPr>
        <w:t xml:space="preserve"> Our</w:t>
      </w:r>
      <w:ins w:id="9" w:author="Betsy Puchala" w:date="2018-09-03T20:25:00Z">
        <w:r w:rsidR="00B37204">
          <w:rPr>
            <w:rFonts w:ascii="Times New Roman" w:hAnsi="Times New Roman" w:cs="Times New Roman"/>
            <w:sz w:val="24"/>
            <w:szCs w:val="24"/>
          </w:rPr>
          <w:t xml:space="preserve"> </w:t>
        </w:r>
        <w:commentRangeStart w:id="10"/>
        <w:commentRangeStart w:id="11"/>
        <w:r w:rsidR="00F8237F">
          <w:rPr>
            <w:rFonts w:ascii="Times New Roman" w:hAnsi="Times New Roman" w:cs="Times New Roman"/>
            <w:sz w:val="24"/>
            <w:szCs w:val="24"/>
          </w:rPr>
          <w:t>mark-recapture</w:t>
        </w:r>
      </w:ins>
      <w:r w:rsidR="00297981">
        <w:rPr>
          <w:rFonts w:ascii="Times New Roman" w:hAnsi="Times New Roman" w:cs="Times New Roman"/>
          <w:sz w:val="24"/>
          <w:szCs w:val="24"/>
        </w:rPr>
        <w:t xml:space="preserve"> </w:t>
      </w:r>
      <w:commentRangeEnd w:id="10"/>
      <w:r w:rsidR="00F8237F">
        <w:rPr>
          <w:rStyle w:val="CommentReference"/>
        </w:rPr>
        <w:commentReference w:id="10"/>
      </w:r>
      <w:commentRangeEnd w:id="11"/>
      <w:r w:rsidR="00340B1F">
        <w:rPr>
          <w:rStyle w:val="CommentReference"/>
        </w:rPr>
        <w:commentReference w:id="11"/>
      </w:r>
      <w:r w:rsidR="00297981">
        <w:rPr>
          <w:rFonts w:ascii="Times New Roman" w:hAnsi="Times New Roman" w:cs="Times New Roman"/>
          <w:sz w:val="24"/>
          <w:szCs w:val="24"/>
        </w:rPr>
        <w:t>approach to estimating growth of Stonecat can be applied to other species, especially where data are limited because of their status, and in other systems.</w:t>
      </w:r>
    </w:p>
    <w:p w14:paraId="7EB47C67" w14:textId="77777777" w:rsidR="007330EA" w:rsidRDefault="007330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BC918C" w14:textId="1841D64A" w:rsidR="00631ACE" w:rsidRPr="00AD0723" w:rsidRDefault="00AD0723" w:rsidP="00AD072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12" w:name="_Toc293238616"/>
      <w:bookmarkEnd w:id="1"/>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w:t>
      </w:r>
      <w:r w:rsidRPr="00AD0723">
        <w:rPr>
          <w:rFonts w:ascii="Times New Roman" w:hAnsi="Times New Roman" w:cs="Times New Roman"/>
          <w:i/>
          <w:sz w:val="24"/>
          <w:szCs w:val="24"/>
        </w:rPr>
        <w:t>Noturus flavus</w:t>
      </w:r>
      <w:r w:rsidRPr="00AD0723">
        <w:rPr>
          <w:rFonts w:ascii="Times New Roman" w:hAnsi="Times New Roman" w:cs="Times New Roman"/>
          <w:sz w:val="24"/>
          <w:szCs w:val="24"/>
        </w:rPr>
        <w:t xml:space="preserve"> are widely distributed in the interior of North America, with populations in Vermont at the northeastern edge of their range (</w:t>
      </w:r>
      <w:r w:rsidR="00F23221">
        <w:rPr>
          <w:rFonts w:ascii="Times New Roman" w:hAnsi="Times New Roman" w:cs="Times New Roman"/>
          <w:sz w:val="24"/>
          <w:szCs w:val="24"/>
        </w:rPr>
        <w:t xml:space="preserve">Langdon et al. </w:t>
      </w:r>
      <w:r w:rsidR="00A71C15">
        <w:rPr>
          <w:rFonts w:ascii="Times New Roman" w:hAnsi="Times New Roman" w:cs="Times New Roman"/>
          <w:sz w:val="24"/>
          <w:szCs w:val="24"/>
        </w:rPr>
        <w:t>2006</w:t>
      </w:r>
      <w:r w:rsidRPr="00AD0723">
        <w:rPr>
          <w:rFonts w:ascii="Times New Roman" w:hAnsi="Times New Roman" w:cs="Times New Roman"/>
          <w:sz w:val="24"/>
          <w:szCs w:val="24"/>
        </w:rPr>
        <w:t xml:space="preserve">). In 1994, the Vermont Agency of Natural Resources listed the Stonecat as endangered because its known distribution within the state </w:t>
      </w:r>
      <w:r w:rsidR="0003673F">
        <w:rPr>
          <w:rFonts w:ascii="Times New Roman" w:hAnsi="Times New Roman" w:cs="Times New Roman"/>
          <w:sz w:val="24"/>
          <w:szCs w:val="24"/>
        </w:rPr>
        <w:t>wa</w:t>
      </w:r>
      <w:r w:rsidRPr="00AD0723">
        <w:rPr>
          <w:rFonts w:ascii="Times New Roman" w:hAnsi="Times New Roman" w:cs="Times New Roman"/>
          <w:sz w:val="24"/>
          <w:szCs w:val="24"/>
        </w:rPr>
        <w:t xml:space="preserve">s limited to two tributaries of Lake Champlain: the LaPlatte and Missisquoi rivers (Langdon et al. 2006). There is concern over the continued survival of these populations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especially given </w:t>
      </w:r>
      <w:r w:rsidR="00C73213">
        <w:rPr>
          <w:rFonts w:ascii="Times New Roman" w:hAnsi="Times New Roman" w:cs="Times New Roman"/>
          <w:sz w:val="24"/>
          <w:szCs w:val="24"/>
        </w:rPr>
        <w:t xml:space="preserve">the modeling results that support </w:t>
      </w:r>
      <w:r w:rsidRPr="00AD0723">
        <w:rPr>
          <w:rFonts w:ascii="Times New Roman" w:hAnsi="Times New Roman" w:cs="Times New Roman"/>
          <w:sz w:val="24"/>
          <w:szCs w:val="24"/>
        </w:rPr>
        <w:t xml:space="preserve">a </w:t>
      </w:r>
      <w:commentRangeStart w:id="13"/>
      <w:r w:rsidRPr="00AD0723">
        <w:rPr>
          <w:rFonts w:ascii="Times New Roman" w:hAnsi="Times New Roman" w:cs="Times New Roman"/>
          <w:sz w:val="24"/>
          <w:szCs w:val="24"/>
        </w:rPr>
        <w:t>slightly</w:t>
      </w:r>
      <w:commentRangeEnd w:id="13"/>
      <w:r w:rsidR="00340B1F">
        <w:rPr>
          <w:rStyle w:val="CommentReference"/>
        </w:rPr>
        <w:commentReference w:id="13"/>
      </w:r>
      <w:r w:rsidRPr="00AD0723">
        <w:rPr>
          <w:rFonts w:ascii="Times New Roman" w:hAnsi="Times New Roman" w:cs="Times New Roman"/>
          <w:sz w:val="24"/>
          <w:szCs w:val="24"/>
        </w:rPr>
        <w:t xml:space="preserve"> decreasing population size</w:t>
      </w:r>
      <w:r w:rsidR="00C73213">
        <w:rPr>
          <w:rFonts w:ascii="Times New Roman" w:hAnsi="Times New Roman" w:cs="Times New Roman"/>
          <w:sz w:val="24"/>
          <w:szCs w:val="24"/>
        </w:rPr>
        <w:t xml:space="preserve"> in the LaPlatte River</w:t>
      </w:r>
      <w:r w:rsidRPr="00AD0723">
        <w:rPr>
          <w:rFonts w:ascii="Times New Roman" w:hAnsi="Times New Roman" w:cs="Times New Roman"/>
          <w:sz w:val="24"/>
          <w:szCs w:val="24"/>
        </w:rPr>
        <w:t xml:space="preserve"> (Puchala et al. 2016)</w:t>
      </w:r>
      <w:r w:rsidR="00C73213">
        <w:rPr>
          <w:rFonts w:ascii="Times New Roman" w:hAnsi="Times New Roman" w:cs="Times New Roman"/>
          <w:sz w:val="24"/>
          <w:szCs w:val="24"/>
        </w:rPr>
        <w:t xml:space="preserve"> and </w:t>
      </w:r>
      <w:ins w:id="14" w:author="Derek Ogle" w:date="2018-09-04T17:42:00Z">
        <w:r w:rsidR="00340B1F">
          <w:rPr>
            <w:rFonts w:ascii="Times New Roman" w:hAnsi="Times New Roman" w:cs="Times New Roman"/>
            <w:sz w:val="24"/>
            <w:szCs w:val="24"/>
          </w:rPr>
          <w:t xml:space="preserve">only a small population in </w:t>
        </w:r>
      </w:ins>
      <w:r w:rsidR="00C73213">
        <w:rPr>
          <w:rFonts w:ascii="Times New Roman" w:hAnsi="Times New Roman" w:cs="Times New Roman"/>
          <w:sz w:val="24"/>
          <w:szCs w:val="24"/>
        </w:rPr>
        <w:t>the Missisquoi River</w:t>
      </w:r>
      <w:del w:id="15" w:author="Derek Ogle" w:date="2018-09-04T17:42:00Z">
        <w:r w:rsidR="00C73213" w:rsidDel="00340B1F">
          <w:rPr>
            <w:rFonts w:ascii="Times New Roman" w:hAnsi="Times New Roman" w:cs="Times New Roman"/>
            <w:sz w:val="24"/>
            <w:szCs w:val="24"/>
          </w:rPr>
          <w:delText xml:space="preserve"> population size is at low numbers</w:delText>
        </w:r>
      </w:del>
      <w:r w:rsidR="00C73213">
        <w:rPr>
          <w:rFonts w:ascii="Times New Roman" w:hAnsi="Times New Roman" w:cs="Times New Roman"/>
          <w:sz w:val="24"/>
          <w:szCs w:val="24"/>
        </w:rPr>
        <w:t xml:space="preserve"> (Puchala 2015)</w:t>
      </w:r>
      <w:r w:rsidRPr="00AD0723">
        <w:rPr>
          <w:rFonts w:ascii="Times New Roman" w:hAnsi="Times New Roman" w:cs="Times New Roman"/>
          <w:sz w:val="24"/>
          <w:szCs w:val="24"/>
        </w:rPr>
        <w:t>.</w:t>
      </w:r>
      <w:r w:rsidR="00631ACE">
        <w:rPr>
          <w:rFonts w:ascii="Times New Roman" w:hAnsi="Times New Roman" w:cs="Times New Roman"/>
          <w:sz w:val="24"/>
          <w:szCs w:val="24"/>
        </w:rPr>
        <w:t xml:space="preserve"> </w:t>
      </w:r>
      <w:commentRangeStart w:id="16"/>
      <w:r w:rsidR="00862135">
        <w:rPr>
          <w:rFonts w:ascii="Times New Roman" w:hAnsi="Times New Roman" w:cs="Times New Roman"/>
          <w:sz w:val="24"/>
          <w:szCs w:val="24"/>
        </w:rPr>
        <w:t xml:space="preserve">Understanding the life history of </w:t>
      </w:r>
      <w:ins w:id="17" w:author="Derek Ogle" w:date="2018-09-04T17:42:00Z">
        <w:r w:rsidR="00340B1F">
          <w:rPr>
            <w:rFonts w:ascii="Times New Roman" w:hAnsi="Times New Roman" w:cs="Times New Roman"/>
            <w:sz w:val="24"/>
            <w:szCs w:val="24"/>
          </w:rPr>
          <w:t xml:space="preserve">a </w:t>
        </w:r>
      </w:ins>
      <w:r w:rsidR="00862135">
        <w:rPr>
          <w:rFonts w:ascii="Times New Roman" w:hAnsi="Times New Roman" w:cs="Times New Roman"/>
          <w:sz w:val="24"/>
          <w:szCs w:val="24"/>
        </w:rPr>
        <w:t xml:space="preserve">species is important to improve management of </w:t>
      </w:r>
      <w:ins w:id="18" w:author="Derek Ogle" w:date="2018-09-04T17:42:00Z">
        <w:r w:rsidR="00340B1F">
          <w:rPr>
            <w:rFonts w:ascii="Times New Roman" w:hAnsi="Times New Roman" w:cs="Times New Roman"/>
            <w:sz w:val="24"/>
            <w:szCs w:val="24"/>
          </w:rPr>
          <w:t xml:space="preserve">that </w:t>
        </w:r>
      </w:ins>
      <w:r w:rsidR="00862135">
        <w:rPr>
          <w:rFonts w:ascii="Times New Roman" w:hAnsi="Times New Roman" w:cs="Times New Roman"/>
          <w:sz w:val="24"/>
          <w:szCs w:val="24"/>
        </w:rPr>
        <w:t xml:space="preserve">species, particularly when their population abundance </w:t>
      </w:r>
      <w:ins w:id="19" w:author="Derek Ogle" w:date="2018-09-04T17:42:00Z">
        <w:r w:rsidR="00340B1F">
          <w:rPr>
            <w:rFonts w:ascii="Times New Roman" w:hAnsi="Times New Roman" w:cs="Times New Roman"/>
            <w:sz w:val="24"/>
            <w:szCs w:val="24"/>
          </w:rPr>
          <w:t>is low or is</w:t>
        </w:r>
      </w:ins>
      <w:del w:id="20" w:author="Derek Ogle" w:date="2018-09-04T17:42:00Z">
        <w:r w:rsidR="00862135" w:rsidDel="00340B1F">
          <w:rPr>
            <w:rFonts w:ascii="Times New Roman" w:hAnsi="Times New Roman" w:cs="Times New Roman"/>
            <w:sz w:val="24"/>
            <w:szCs w:val="24"/>
          </w:rPr>
          <w:delText>has been observed to be</w:delText>
        </w:r>
      </w:del>
      <w:r w:rsidR="00862135">
        <w:rPr>
          <w:rFonts w:ascii="Times New Roman" w:hAnsi="Times New Roman" w:cs="Times New Roman"/>
          <w:sz w:val="24"/>
          <w:szCs w:val="24"/>
        </w:rPr>
        <w:t xml:space="preserve"> decreasing.</w:t>
      </w:r>
    </w:p>
    <w:p w14:paraId="4C893786" w14:textId="5088DAC6" w:rsidR="00AD0723" w:rsidRPr="00AD0723" w:rsidRDefault="00AD0723" w:rsidP="00AD0723">
      <w:pPr>
        <w:spacing w:after="0" w:line="480" w:lineRule="auto"/>
        <w:ind w:firstLine="720"/>
        <w:rPr>
          <w:rFonts w:ascii="Times New Roman" w:eastAsia="Times New Roman" w:hAnsi="Times New Roman" w:cs="Times New Roman"/>
          <w:sz w:val="24"/>
          <w:szCs w:val="24"/>
        </w:rPr>
      </w:pPr>
      <w:r w:rsidRPr="00AD0723">
        <w:rPr>
          <w:rFonts w:ascii="Times New Roman" w:hAnsi="Times New Roman" w:cs="Times New Roman"/>
          <w:sz w:val="24"/>
          <w:szCs w:val="24"/>
        </w:rPr>
        <w:t xml:space="preserve">Quist and Isermann (2017) stated that “age and growth investigations are critical for providing information on the basic ecology of a species and guiding management and conservation actions.” </w:t>
      </w:r>
      <w:commentRangeEnd w:id="16"/>
      <w:r w:rsidR="00340B1F">
        <w:rPr>
          <w:rStyle w:val="CommentReference"/>
        </w:rPr>
        <w:commentReference w:id="16"/>
      </w:r>
      <w:r w:rsidRPr="00AD0723">
        <w:rPr>
          <w:rFonts w:ascii="Times New Roman" w:hAnsi="Times New Roman" w:cs="Times New Roman"/>
          <w:sz w:val="24"/>
          <w:szCs w:val="24"/>
        </w:rPr>
        <w:t xml:space="preserve">This is especially important for species </w:t>
      </w:r>
      <w:r w:rsidR="00DD20B3">
        <w:rPr>
          <w:rFonts w:ascii="Times New Roman" w:hAnsi="Times New Roman" w:cs="Times New Roman"/>
          <w:sz w:val="24"/>
          <w:szCs w:val="24"/>
        </w:rPr>
        <w:t xml:space="preserve">such as </w:t>
      </w:r>
      <w:r w:rsidR="00804257">
        <w:rPr>
          <w:rFonts w:ascii="Times New Roman" w:hAnsi="Times New Roman" w:cs="Times New Roman"/>
          <w:sz w:val="24"/>
          <w:szCs w:val="24"/>
        </w:rPr>
        <w:t>Stonecat</w:t>
      </w:r>
      <w:r w:rsidR="0003673F">
        <w:rPr>
          <w:rFonts w:ascii="Times New Roman" w:hAnsi="Times New Roman" w:cs="Times New Roman"/>
          <w:sz w:val="24"/>
          <w:szCs w:val="24"/>
        </w:rPr>
        <w:t xml:space="preserve"> that are </w:t>
      </w:r>
      <w:r w:rsidRPr="00AD0723">
        <w:rPr>
          <w:rFonts w:ascii="Times New Roman" w:hAnsi="Times New Roman" w:cs="Times New Roman"/>
          <w:sz w:val="24"/>
          <w:szCs w:val="24"/>
        </w:rPr>
        <w:t xml:space="preserve">of conservation concern </w:t>
      </w:r>
      <w:r w:rsidR="0003673F">
        <w:rPr>
          <w:rFonts w:ascii="Times New Roman" w:hAnsi="Times New Roman" w:cs="Times New Roman"/>
          <w:sz w:val="24"/>
          <w:szCs w:val="24"/>
        </w:rPr>
        <w:t>and</w:t>
      </w:r>
      <w:r w:rsidRPr="00AD0723">
        <w:rPr>
          <w:rFonts w:ascii="Times New Roman" w:hAnsi="Times New Roman" w:cs="Times New Roman"/>
          <w:sz w:val="24"/>
          <w:szCs w:val="24"/>
        </w:rPr>
        <w:t xml:space="preserve"> </w:t>
      </w:r>
      <w:r w:rsidRPr="006205B2">
        <w:rPr>
          <w:rFonts w:ascii="Times New Roman" w:hAnsi="Times New Roman" w:cs="Times New Roman"/>
          <w:sz w:val="24"/>
          <w:szCs w:val="24"/>
        </w:rPr>
        <w:t xml:space="preserve">often understudied </w:t>
      </w:r>
      <w:r w:rsidRPr="00AD0723">
        <w:rPr>
          <w:rFonts w:ascii="Times New Roman" w:hAnsi="Times New Roman" w:cs="Times New Roman"/>
          <w:sz w:val="24"/>
          <w:szCs w:val="24"/>
        </w:rPr>
        <w:t>(Burr and Stoeckel 2000). We are aware of only five studies, none of which were from the Lake Champlain drainage</w:t>
      </w:r>
      <w:r w:rsidR="00A65A76">
        <w:rPr>
          <w:rFonts w:ascii="Times New Roman" w:hAnsi="Times New Roman" w:cs="Times New Roman"/>
          <w:sz w:val="24"/>
          <w:szCs w:val="24"/>
        </w:rPr>
        <w:t>,</w:t>
      </w:r>
      <w:r w:rsidRPr="00AD0723">
        <w:rPr>
          <w:rFonts w:ascii="Times New Roman" w:hAnsi="Times New Roman" w:cs="Times New Roman"/>
          <w:sz w:val="24"/>
          <w:szCs w:val="24"/>
        </w:rPr>
        <w:t xml:space="preserve"> that examined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(Gilbert 1953; Carlson 1966; Paruch 1979; Walsh and Burr 1985; Tzilkowski and Stauffer 2004). </w:t>
      </w:r>
      <w:r w:rsidR="00DB74DE" w:rsidRPr="00AD0723">
        <w:rPr>
          <w:rFonts w:ascii="Times New Roman" w:hAnsi="Times New Roman" w:cs="Times New Roman"/>
          <w:sz w:val="24"/>
          <w:szCs w:val="24"/>
        </w:rPr>
        <w:t xml:space="preserve">The utility of these studies for better understanding the dynamics of </w:t>
      </w:r>
      <w:r w:rsidR="00804257">
        <w:rPr>
          <w:rFonts w:ascii="Times New Roman" w:hAnsi="Times New Roman" w:cs="Times New Roman"/>
          <w:sz w:val="24"/>
          <w:szCs w:val="24"/>
        </w:rPr>
        <w:t>Stonecat</w:t>
      </w:r>
      <w:r w:rsidR="00DB74DE" w:rsidRPr="00AD0723">
        <w:rPr>
          <w:rFonts w:ascii="Times New Roman" w:hAnsi="Times New Roman" w:cs="Times New Roman"/>
          <w:sz w:val="24"/>
          <w:szCs w:val="24"/>
        </w:rPr>
        <w:t xml:space="preserve"> in Lake Champlain</w:t>
      </w:r>
      <w:ins w:id="21" w:author="Derek Ogle" w:date="2018-09-04T17:44:00Z">
        <w:r w:rsidR="00340B1F">
          <w:rPr>
            <w:rFonts w:ascii="Times New Roman" w:hAnsi="Times New Roman" w:cs="Times New Roman"/>
            <w:sz w:val="24"/>
            <w:szCs w:val="24"/>
          </w:rPr>
          <w:t xml:space="preserve"> or other populations</w:t>
        </w:r>
      </w:ins>
      <w:r w:rsidR="00DB74DE" w:rsidRPr="00AD0723">
        <w:rPr>
          <w:rFonts w:ascii="Times New Roman" w:hAnsi="Times New Roman" w:cs="Times New Roman"/>
          <w:sz w:val="24"/>
          <w:szCs w:val="24"/>
        </w:rPr>
        <w:t xml:space="preserve"> is limited because </w:t>
      </w:r>
      <w:r w:rsidR="00DB74DE">
        <w:rPr>
          <w:rFonts w:ascii="Times New Roman" w:hAnsi="Times New Roman" w:cs="Times New Roman"/>
          <w:sz w:val="24"/>
          <w:szCs w:val="24"/>
        </w:rPr>
        <w:t>they</w:t>
      </w:r>
      <w:r w:rsidR="00DB74DE" w:rsidRPr="00AD0723">
        <w:rPr>
          <w:rFonts w:ascii="Times New Roman" w:hAnsi="Times New Roman" w:cs="Times New Roman"/>
          <w:sz w:val="24"/>
          <w:szCs w:val="24"/>
        </w:rPr>
        <w:t xml:space="preserve"> are </w:t>
      </w:r>
      <w:r w:rsidR="00DB74DE">
        <w:rPr>
          <w:rFonts w:ascii="Times New Roman" w:hAnsi="Times New Roman" w:cs="Times New Roman"/>
          <w:sz w:val="24"/>
          <w:szCs w:val="24"/>
        </w:rPr>
        <w:t xml:space="preserve">either </w:t>
      </w:r>
      <w:r w:rsidR="00DB74DE" w:rsidRPr="00AD0723">
        <w:rPr>
          <w:rFonts w:ascii="Times New Roman" w:hAnsi="Times New Roman" w:cs="Times New Roman"/>
          <w:sz w:val="24"/>
          <w:szCs w:val="24"/>
        </w:rPr>
        <w:t xml:space="preserve">quite dated, from populations near the middle of the distribution of </w:t>
      </w:r>
      <w:r w:rsidR="00804257">
        <w:rPr>
          <w:rFonts w:ascii="Times New Roman" w:hAnsi="Times New Roman" w:cs="Times New Roman"/>
          <w:sz w:val="24"/>
          <w:szCs w:val="24"/>
        </w:rPr>
        <w:t>Stonecat</w:t>
      </w:r>
      <w:r w:rsidR="00DB74DE" w:rsidRPr="00AD0723">
        <w:rPr>
          <w:rFonts w:ascii="Times New Roman" w:hAnsi="Times New Roman" w:cs="Times New Roman"/>
          <w:sz w:val="24"/>
          <w:szCs w:val="24"/>
        </w:rPr>
        <w:t xml:space="preserve">, </w:t>
      </w:r>
      <w:r w:rsidR="00DB74DE">
        <w:rPr>
          <w:rFonts w:ascii="Times New Roman" w:hAnsi="Times New Roman" w:cs="Times New Roman"/>
          <w:sz w:val="24"/>
          <w:szCs w:val="24"/>
        </w:rPr>
        <w:t>or have other concerns such as</w:t>
      </w:r>
      <w:r w:rsidR="00DB74DE" w:rsidRPr="00AD0723">
        <w:rPr>
          <w:rFonts w:ascii="Times New Roman" w:hAnsi="Times New Roman" w:cs="Times New Roman"/>
          <w:sz w:val="24"/>
          <w:szCs w:val="24"/>
        </w:rPr>
        <w:t xml:space="preserve"> small sample size, varied methods to estimate age (e.g., pectoral spines, dorsal spines, and vertebrae), </w:t>
      </w:r>
      <w:r w:rsidR="00DB74DE">
        <w:rPr>
          <w:rFonts w:ascii="Times New Roman" w:hAnsi="Times New Roman" w:cs="Times New Roman"/>
          <w:sz w:val="24"/>
          <w:szCs w:val="24"/>
        </w:rPr>
        <w:t>and</w:t>
      </w:r>
      <w:r w:rsidR="00DB74DE" w:rsidRPr="00AD0723">
        <w:rPr>
          <w:rFonts w:ascii="Times New Roman" w:hAnsi="Times New Roman" w:cs="Times New Roman"/>
          <w:sz w:val="24"/>
          <w:szCs w:val="24"/>
        </w:rPr>
        <w:t xml:space="preserve"> </w:t>
      </w:r>
      <w:r w:rsidR="00DB74DE">
        <w:rPr>
          <w:rFonts w:ascii="Times New Roman" w:hAnsi="Times New Roman" w:cs="Times New Roman"/>
          <w:sz w:val="24"/>
          <w:szCs w:val="24"/>
        </w:rPr>
        <w:t xml:space="preserve">specimens </w:t>
      </w:r>
      <w:r w:rsidR="00DB74DE" w:rsidRPr="00AD0723">
        <w:rPr>
          <w:rFonts w:ascii="Times New Roman" w:hAnsi="Times New Roman" w:cs="Times New Roman"/>
          <w:sz w:val="24"/>
          <w:szCs w:val="24"/>
        </w:rPr>
        <w:t>combined across multiple populations.</w:t>
      </w:r>
    </w:p>
    <w:p w14:paraId="4723FDE6" w14:textId="7BACEA79" w:rsidR="00AD0723" w:rsidRPr="00862135" w:rsidRDefault="00AD0723" w:rsidP="00AD0723">
      <w:pPr>
        <w:spacing w:after="0" w:line="480" w:lineRule="auto"/>
        <w:ind w:firstLine="720"/>
        <w:rPr>
          <w:rFonts w:ascii="Times New Roman" w:hAnsi="Times New Roman" w:cs="Times New Roman"/>
          <w:sz w:val="24"/>
          <w:szCs w:val="24"/>
        </w:rPr>
      </w:pPr>
      <w:r w:rsidRPr="00AD0723">
        <w:rPr>
          <w:rFonts w:ascii="Times New Roman" w:hAnsi="Times New Roman" w:cs="Times New Roman"/>
          <w:sz w:val="24"/>
          <w:szCs w:val="24"/>
        </w:rPr>
        <w:t xml:space="preserve">Our primary objective is to describe the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in the LaPlatte River. </w:t>
      </w:r>
      <w:commentRangeStart w:id="22"/>
      <w:ins w:id="23" w:author="Derek Ogle" w:date="2018-09-04T17:53:00Z">
        <w:r w:rsidR="00811E00">
          <w:rPr>
            <w:rFonts w:ascii="Times New Roman" w:hAnsi="Times New Roman" w:cs="Times New Roman"/>
            <w:sz w:val="24"/>
            <w:szCs w:val="24"/>
          </w:rPr>
          <w:t>In</w:t>
        </w:r>
      </w:ins>
      <w:commentRangeEnd w:id="22"/>
      <w:ins w:id="24" w:author="Derek Ogle" w:date="2018-09-04T20:17:00Z">
        <w:r w:rsidR="00311B84">
          <w:rPr>
            <w:rStyle w:val="CommentReference"/>
          </w:rPr>
          <w:commentReference w:id="22"/>
        </w:r>
      </w:ins>
      <w:ins w:id="25" w:author="Derek Ogle" w:date="2018-09-04T17:53:00Z">
        <w:r w:rsidR="00811E00">
          <w:rPr>
            <w:rFonts w:ascii="Times New Roman" w:hAnsi="Times New Roman" w:cs="Times New Roman"/>
            <w:sz w:val="24"/>
            <w:szCs w:val="24"/>
          </w:rPr>
          <w:t xml:space="preserve"> doing so, we demonstrate an underutilized modeling approach to estimate growth for species </w:t>
        </w:r>
      </w:ins>
      <w:ins w:id="26" w:author="Derek Ogle" w:date="2018-09-04T17:56:00Z">
        <w:r w:rsidR="009A2FC5">
          <w:rPr>
            <w:rFonts w:ascii="Times New Roman" w:hAnsi="Times New Roman" w:cs="Times New Roman"/>
            <w:sz w:val="24"/>
            <w:szCs w:val="24"/>
          </w:rPr>
          <w:lastRenderedPageBreak/>
          <w:t>where</w:t>
        </w:r>
      </w:ins>
      <w:ins w:id="27" w:author="Derek Ogle" w:date="2018-09-04T17:53:00Z">
        <w:r w:rsidR="00811E00">
          <w:rPr>
            <w:rFonts w:ascii="Times New Roman" w:hAnsi="Times New Roman" w:cs="Times New Roman"/>
            <w:sz w:val="24"/>
            <w:szCs w:val="24"/>
          </w:rPr>
          <w:t xml:space="preserve"> </w:t>
        </w:r>
      </w:ins>
      <w:ins w:id="28" w:author="Derek Ogle" w:date="2018-09-04T17:54:00Z">
        <w:r w:rsidR="00811E00">
          <w:rPr>
            <w:rFonts w:ascii="Times New Roman" w:hAnsi="Times New Roman" w:cs="Times New Roman"/>
            <w:sz w:val="24"/>
            <w:szCs w:val="24"/>
          </w:rPr>
          <w:t>lengths at the times of marking and recapture are available</w:t>
        </w:r>
      </w:ins>
      <w:ins w:id="29" w:author="Derek Ogle" w:date="2018-09-04T17:55:00Z">
        <w:r w:rsidR="009A2FC5">
          <w:rPr>
            <w:rFonts w:ascii="Times New Roman" w:hAnsi="Times New Roman" w:cs="Times New Roman"/>
            <w:sz w:val="24"/>
            <w:szCs w:val="24"/>
          </w:rPr>
          <w:t xml:space="preserve"> from throughout the growth season</w:t>
        </w:r>
      </w:ins>
      <w:ins w:id="30" w:author="Derek Ogle" w:date="2018-09-04T17:54:00Z">
        <w:r w:rsidR="00811E00">
          <w:rPr>
            <w:rFonts w:ascii="Times New Roman" w:hAnsi="Times New Roman" w:cs="Times New Roman"/>
            <w:sz w:val="24"/>
            <w:szCs w:val="24"/>
          </w:rPr>
          <w:t xml:space="preserve">, but </w:t>
        </w:r>
      </w:ins>
      <w:ins w:id="31" w:author="Derek Ogle" w:date="2018-09-04T17:53:00Z">
        <w:r w:rsidR="00811E00">
          <w:rPr>
            <w:rFonts w:ascii="Times New Roman" w:hAnsi="Times New Roman" w:cs="Times New Roman"/>
            <w:sz w:val="24"/>
            <w:szCs w:val="24"/>
          </w:rPr>
          <w:t>estimates of age</w:t>
        </w:r>
      </w:ins>
      <w:ins w:id="32" w:author="Derek Ogle" w:date="2018-09-04T17:55:00Z">
        <w:r w:rsidR="00811E00">
          <w:rPr>
            <w:rFonts w:ascii="Times New Roman" w:hAnsi="Times New Roman" w:cs="Times New Roman"/>
            <w:sz w:val="24"/>
            <w:szCs w:val="24"/>
          </w:rPr>
          <w:t xml:space="preserve"> (e.g., from calcified structures) are not available. </w:t>
        </w:r>
      </w:ins>
      <w:r w:rsidRPr="00AD0723">
        <w:rPr>
          <w:rFonts w:ascii="Times New Roman" w:hAnsi="Times New Roman" w:cs="Times New Roman"/>
          <w:sz w:val="24"/>
          <w:szCs w:val="24"/>
        </w:rPr>
        <w:t xml:space="preserve">Secondarily, we compare these results to results from other Stonecat populations to better understand the growth dynamics of LaPlatte River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To augment previously published results, we also describe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from the Great Chazy River, which is a tributary to Lake Champlain</w:t>
      </w:r>
      <w:r w:rsidR="0003673F">
        <w:rPr>
          <w:rFonts w:ascii="Times New Roman" w:hAnsi="Times New Roman" w:cs="Times New Roman"/>
          <w:sz w:val="24"/>
          <w:szCs w:val="24"/>
        </w:rPr>
        <w:t xml:space="preserve"> in New York</w:t>
      </w:r>
      <w:r w:rsidRPr="00AD0723">
        <w:rPr>
          <w:rFonts w:ascii="Times New Roman" w:hAnsi="Times New Roman" w:cs="Times New Roman"/>
          <w:sz w:val="24"/>
          <w:szCs w:val="24"/>
        </w:rPr>
        <w:t xml:space="preserve">. Inclusion of these results allows us to compare the LaPlatte River results to a contemporary population in the same watershed. Our results, along with estimates of survival and population change provided by Puchala et al. (2016), will be an important consideration in </w:t>
      </w:r>
      <w:r w:rsidRPr="00442CDB">
        <w:rPr>
          <w:rFonts w:ascii="Times New Roman" w:hAnsi="Times New Roman" w:cs="Times New Roman"/>
          <w:sz w:val="24"/>
          <w:szCs w:val="24"/>
        </w:rPr>
        <w:t xml:space="preserve">the continued management of </w:t>
      </w:r>
      <w:r w:rsidR="002664E2">
        <w:rPr>
          <w:rFonts w:ascii="Times New Roman" w:hAnsi="Times New Roman" w:cs="Times New Roman"/>
          <w:sz w:val="24"/>
          <w:szCs w:val="24"/>
        </w:rPr>
        <w:t xml:space="preserve">Stonecat populations in </w:t>
      </w:r>
      <w:r w:rsidRPr="00442CDB">
        <w:rPr>
          <w:rFonts w:ascii="Times New Roman" w:hAnsi="Times New Roman" w:cs="Times New Roman"/>
          <w:sz w:val="24"/>
          <w:szCs w:val="24"/>
        </w:rPr>
        <w:t xml:space="preserve">Lake Champlain </w:t>
      </w:r>
      <w:r w:rsidRPr="00AD0723">
        <w:rPr>
          <w:rFonts w:ascii="Times New Roman" w:hAnsi="Times New Roman" w:cs="Times New Roman"/>
          <w:sz w:val="24"/>
          <w:szCs w:val="24"/>
        </w:rPr>
        <w:t>for long-term stability.</w:t>
      </w:r>
      <w:r w:rsidRPr="00442CDB">
        <w:rPr>
          <w:rFonts w:ascii="Times New Roman" w:hAnsi="Times New Roman" w:cs="Times New Roman"/>
          <w:sz w:val="24"/>
          <w:szCs w:val="24"/>
        </w:rPr>
        <w:t xml:space="preserve"> </w:t>
      </w:r>
      <w:del w:id="33" w:author="Derek Ogle" w:date="2018-09-04T17:44:00Z">
        <w:r w:rsidR="002664E2" w:rsidDel="00340B1F">
          <w:rPr>
            <w:rFonts w:ascii="Times New Roman" w:hAnsi="Times New Roman" w:cs="Times New Roman"/>
            <w:sz w:val="24"/>
            <w:szCs w:val="24"/>
          </w:rPr>
          <w:delText>O</w:delText>
        </w:r>
      </w:del>
      <w:del w:id="34" w:author="Derek Ogle" w:date="2018-09-04T17:57:00Z">
        <w:r w:rsidRPr="00442CDB" w:rsidDel="009A2FC5">
          <w:rPr>
            <w:rFonts w:ascii="Times New Roman" w:hAnsi="Times New Roman" w:cs="Times New Roman"/>
            <w:sz w:val="24"/>
            <w:szCs w:val="24"/>
          </w:rPr>
          <w:delText xml:space="preserve">ur </w:delText>
        </w:r>
      </w:del>
      <w:ins w:id="35" w:author="Derek Ogle" w:date="2018-09-04T17:57:00Z">
        <w:r w:rsidR="009A2FC5">
          <w:rPr>
            <w:rFonts w:ascii="Times New Roman" w:hAnsi="Times New Roman" w:cs="Times New Roman"/>
            <w:sz w:val="24"/>
            <w:szCs w:val="24"/>
          </w:rPr>
          <w:t xml:space="preserve">These </w:t>
        </w:r>
      </w:ins>
      <w:r w:rsidRPr="00442CDB">
        <w:rPr>
          <w:rFonts w:ascii="Times New Roman" w:hAnsi="Times New Roman" w:cs="Times New Roman"/>
          <w:sz w:val="24"/>
          <w:szCs w:val="24"/>
        </w:rPr>
        <w:t xml:space="preserve">results </w:t>
      </w:r>
      <w:ins w:id="36" w:author="Derek Ogle" w:date="2018-09-04T17:57:00Z">
        <w:r w:rsidR="009A2FC5">
          <w:rPr>
            <w:rFonts w:ascii="Times New Roman" w:hAnsi="Times New Roman" w:cs="Times New Roman"/>
            <w:sz w:val="24"/>
            <w:szCs w:val="24"/>
          </w:rPr>
          <w:t xml:space="preserve">also </w:t>
        </w:r>
      </w:ins>
      <w:r w:rsidRPr="00442CDB">
        <w:rPr>
          <w:rFonts w:ascii="Times New Roman" w:hAnsi="Times New Roman" w:cs="Times New Roman"/>
          <w:sz w:val="24"/>
          <w:szCs w:val="24"/>
        </w:rPr>
        <w:t>contribute significantly to the literature that lacks information about growth of this species, especially</w:t>
      </w:r>
      <w:r w:rsidR="00F65026">
        <w:rPr>
          <w:rFonts w:ascii="Times New Roman" w:hAnsi="Times New Roman" w:cs="Times New Roman"/>
          <w:sz w:val="24"/>
          <w:szCs w:val="24"/>
        </w:rPr>
        <w:t xml:space="preserve"> </w:t>
      </w:r>
      <w:r w:rsidR="00F65026" w:rsidRPr="00F65026">
        <w:rPr>
          <w:rFonts w:ascii="Times New Roman" w:hAnsi="Times New Roman" w:cs="Times New Roman"/>
          <w:sz w:val="24"/>
          <w:szCs w:val="24"/>
        </w:rPr>
        <w:t>from</w:t>
      </w:r>
      <w:r w:rsidRPr="00967BB6">
        <w:rPr>
          <w:rFonts w:ascii="Times New Roman" w:hAnsi="Times New Roman" w:cs="Times New Roman"/>
          <w:sz w:val="24"/>
          <w:szCs w:val="24"/>
        </w:rPr>
        <w:t xml:space="preserve"> throughout its </w:t>
      </w:r>
      <w:r w:rsidR="00F65026" w:rsidRPr="00967BB6">
        <w:rPr>
          <w:rFonts w:ascii="Times New Roman" w:hAnsi="Times New Roman" w:cs="Times New Roman"/>
          <w:sz w:val="24"/>
          <w:szCs w:val="24"/>
        </w:rPr>
        <w:t xml:space="preserve">geographic </w:t>
      </w:r>
      <w:r w:rsidRPr="00967BB6">
        <w:rPr>
          <w:rFonts w:ascii="Times New Roman" w:hAnsi="Times New Roman" w:cs="Times New Roman"/>
          <w:sz w:val="24"/>
          <w:szCs w:val="24"/>
        </w:rPr>
        <w:t>range</w:t>
      </w:r>
      <w:r w:rsidRPr="00862135">
        <w:rPr>
          <w:rFonts w:ascii="Times New Roman" w:hAnsi="Times New Roman" w:cs="Times New Roman"/>
          <w:sz w:val="24"/>
          <w:szCs w:val="24"/>
        </w:rPr>
        <w:t>.</w:t>
      </w:r>
      <w:r w:rsidR="002664E2" w:rsidRPr="00862135">
        <w:rPr>
          <w:rFonts w:ascii="Times New Roman" w:hAnsi="Times New Roman" w:cs="Times New Roman"/>
          <w:sz w:val="24"/>
          <w:szCs w:val="24"/>
        </w:rPr>
        <w:t xml:space="preserve"> </w:t>
      </w:r>
      <w:commentRangeStart w:id="37"/>
      <w:r w:rsidR="002664E2" w:rsidRPr="00862135">
        <w:rPr>
          <w:rFonts w:ascii="Times New Roman" w:hAnsi="Times New Roman" w:cs="Times New Roman"/>
          <w:sz w:val="24"/>
          <w:szCs w:val="24"/>
        </w:rPr>
        <w:t>Perhaps</w:t>
      </w:r>
      <w:commentRangeEnd w:id="37"/>
      <w:r w:rsidR="00811E00">
        <w:rPr>
          <w:rStyle w:val="CommentReference"/>
        </w:rPr>
        <w:commentReference w:id="37"/>
      </w:r>
      <w:r w:rsidR="002664E2" w:rsidRPr="00862135">
        <w:rPr>
          <w:rFonts w:ascii="Times New Roman" w:hAnsi="Times New Roman" w:cs="Times New Roman"/>
          <w:sz w:val="24"/>
          <w:szCs w:val="24"/>
        </w:rPr>
        <w:t xml:space="preserve"> more importantly, the approach we use </w:t>
      </w:r>
      <w:del w:id="38" w:author="Derek Ogle" w:date="2018-09-04T17:44:00Z">
        <w:r w:rsidR="002664E2" w:rsidRPr="00862135" w:rsidDel="00340B1F">
          <w:rPr>
            <w:rFonts w:ascii="Times New Roman" w:hAnsi="Times New Roman" w:cs="Times New Roman"/>
            <w:sz w:val="24"/>
            <w:szCs w:val="24"/>
          </w:rPr>
          <w:delText xml:space="preserve">here </w:delText>
        </w:r>
      </w:del>
      <w:r w:rsidR="002664E2" w:rsidRPr="00862135">
        <w:rPr>
          <w:rFonts w:ascii="Times New Roman" w:hAnsi="Times New Roman" w:cs="Times New Roman"/>
          <w:sz w:val="24"/>
          <w:szCs w:val="24"/>
        </w:rPr>
        <w:t xml:space="preserve">in </w:t>
      </w:r>
      <w:del w:id="39" w:author="Derek Ogle" w:date="2018-09-04T17:45:00Z">
        <w:r w:rsidR="002664E2" w:rsidRPr="00862135" w:rsidDel="00340B1F">
          <w:rPr>
            <w:rFonts w:ascii="Times New Roman" w:hAnsi="Times New Roman" w:cs="Times New Roman"/>
            <w:sz w:val="24"/>
            <w:szCs w:val="24"/>
          </w:rPr>
          <w:delText>a</w:delText>
        </w:r>
      </w:del>
      <w:ins w:id="40" w:author="Derek Ogle" w:date="2018-09-04T17:45:00Z">
        <w:r w:rsidR="00340B1F">
          <w:rPr>
            <w:rFonts w:ascii="Times New Roman" w:hAnsi="Times New Roman" w:cs="Times New Roman"/>
            <w:sz w:val="24"/>
            <w:szCs w:val="24"/>
          </w:rPr>
          <w:t>this</w:t>
        </w:r>
      </w:ins>
      <w:r w:rsidR="002664E2" w:rsidRPr="00862135">
        <w:rPr>
          <w:rFonts w:ascii="Times New Roman" w:hAnsi="Times New Roman" w:cs="Times New Roman"/>
          <w:sz w:val="24"/>
          <w:szCs w:val="24"/>
        </w:rPr>
        <w:t xml:space="preserve"> data-limited situation</w:t>
      </w:r>
      <w:r w:rsidR="00862135" w:rsidRPr="00862135">
        <w:rPr>
          <w:rFonts w:ascii="Times New Roman" w:hAnsi="Times New Roman" w:cs="Times New Roman"/>
          <w:sz w:val="24"/>
          <w:szCs w:val="24"/>
        </w:rPr>
        <w:t>, which is not novel but is underutilized,</w:t>
      </w:r>
      <w:r w:rsidR="00DC4BFA">
        <w:rPr>
          <w:rFonts w:ascii="Times New Roman" w:hAnsi="Times New Roman" w:cs="Times New Roman"/>
          <w:sz w:val="24"/>
          <w:szCs w:val="24"/>
        </w:rPr>
        <w:t xml:space="preserve"> </w:t>
      </w:r>
      <w:r w:rsidR="002664E2" w:rsidRPr="00862135">
        <w:rPr>
          <w:rFonts w:ascii="Times New Roman" w:hAnsi="Times New Roman" w:cs="Times New Roman"/>
          <w:sz w:val="24"/>
          <w:szCs w:val="24"/>
        </w:rPr>
        <w:t>can be applied to other species and systems.</w:t>
      </w:r>
    </w:p>
    <w:p w14:paraId="2A46C618" w14:textId="77777777" w:rsidR="00F90C10" w:rsidRDefault="00F90C10" w:rsidP="00AC12C4"/>
    <w:bookmarkEnd w:id="12"/>
    <w:p w14:paraId="782A5504" w14:textId="6B0BF833" w:rsidR="00367AA0" w:rsidRPr="0003577A" w:rsidRDefault="00E202EC" w:rsidP="00A57F2B">
      <w:pPr>
        <w:rPr>
          <w:rFonts w:ascii="Times New Roman" w:hAnsi="Times New Roman" w:cs="Times New Roman"/>
          <w:b/>
          <w:sz w:val="24"/>
          <w:szCs w:val="24"/>
        </w:rPr>
      </w:pPr>
      <w:r w:rsidRPr="00862135">
        <w:rPr>
          <w:rFonts w:ascii="Times New Roman" w:hAnsi="Times New Roman" w:cs="Times New Roman"/>
          <w:sz w:val="24"/>
          <w:szCs w:val="24"/>
        </w:rPr>
        <w:t>&lt;A&gt;Methods</w:t>
      </w:r>
    </w:p>
    <w:p w14:paraId="6DECFBC5" w14:textId="419F2CBF"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Study sites</w:t>
      </w:r>
      <w:r w:rsidRPr="0003577A">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The LaPlatte River is 24</w:t>
      </w:r>
      <w:r w:rsidR="007B55A7">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km long, drains a 138 km</w:t>
      </w:r>
      <w:r w:rsidR="007B55A7" w:rsidRPr="0003577A">
        <w:rPr>
          <w:rFonts w:ascii="Times New Roman" w:eastAsia="Times New Roman" w:hAnsi="Times New Roman" w:cs="Times New Roman"/>
          <w:sz w:val="24"/>
          <w:szCs w:val="24"/>
          <w:vertAlign w:val="superscript"/>
        </w:rPr>
        <w:t>2</w:t>
      </w:r>
      <w:r w:rsidR="007B55A7" w:rsidRPr="0003577A">
        <w:rPr>
          <w:rFonts w:ascii="Times New Roman" w:eastAsia="Times New Roman" w:hAnsi="Times New Roman" w:cs="Times New Roman"/>
          <w:sz w:val="24"/>
          <w:szCs w:val="24"/>
        </w:rPr>
        <w:t xml:space="preserve"> watershed (Pelton et al. 1998), and enters Lake Champlain in Shelburne Bay</w:t>
      </w:r>
      <w:r w:rsidR="007B55A7">
        <w:rPr>
          <w:rFonts w:ascii="Times New Roman" w:eastAsia="Times New Roman" w:hAnsi="Times New Roman" w:cs="Times New Roman"/>
          <w:sz w:val="24"/>
          <w:szCs w:val="24"/>
        </w:rPr>
        <w:t>, Vermont</w:t>
      </w:r>
      <w:r w:rsidR="007B55A7" w:rsidRPr="0003577A">
        <w:rPr>
          <w:rFonts w:ascii="Times New Roman" w:eastAsia="Times New Roman" w:hAnsi="Times New Roman" w:cs="Times New Roman"/>
          <w:sz w:val="24"/>
          <w:szCs w:val="24"/>
        </w:rPr>
        <w:t xml:space="preserve"> (</w:t>
      </w:r>
      <w:r w:rsidR="007B55A7" w:rsidRPr="0003577A">
        <w:rPr>
          <w:rFonts w:ascii="Times New Roman" w:hAnsi="Times New Roman" w:cs="Times New Roman"/>
          <w:color w:val="222222"/>
          <w:sz w:val="24"/>
          <w:szCs w:val="24"/>
        </w:rPr>
        <w:t>44.39959N; 73.23385W)</w:t>
      </w:r>
      <w:r w:rsidR="007B55A7" w:rsidRPr="0003577A">
        <w:rPr>
          <w:rFonts w:ascii="Times New Roman" w:eastAsia="Times New Roman" w:hAnsi="Times New Roman" w:cs="Times New Roman"/>
          <w:sz w:val="24"/>
          <w:szCs w:val="24"/>
        </w:rPr>
        <w:t>.</w:t>
      </w:r>
      <w:r w:rsidR="007B55A7">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The Great Chazy River originates near Ellenburg, New York, and empties into northern Lake Champlain (</w:t>
      </w:r>
      <w:r w:rsidRPr="0003577A">
        <w:rPr>
          <w:rFonts w:ascii="Times New Roman" w:hAnsi="Times New Roman" w:cs="Times New Roman"/>
          <w:color w:val="222222"/>
          <w:sz w:val="24"/>
          <w:szCs w:val="24"/>
        </w:rPr>
        <w:t>44.93236N; 73.38537W</w:t>
      </w:r>
      <w:r w:rsidRPr="0003577A">
        <w:rPr>
          <w:rFonts w:ascii="Times New Roman" w:eastAsia="Times New Roman" w:hAnsi="Times New Roman" w:cs="Times New Roman"/>
          <w:sz w:val="24"/>
          <w:szCs w:val="24"/>
        </w:rPr>
        <w:t>)</w:t>
      </w:r>
      <w:ins w:id="41" w:author="Derek Ogle" w:date="2018-09-04T18:10:00Z">
        <w:r w:rsidR="00883D62">
          <w:rPr>
            <w:rFonts w:ascii="Times New Roman" w:eastAsia="Times New Roman" w:hAnsi="Times New Roman" w:cs="Times New Roman"/>
            <w:sz w:val="24"/>
            <w:szCs w:val="24"/>
          </w:rPr>
          <w:t>,</w:t>
        </w:r>
      </w:ins>
      <w:r w:rsidRPr="0003577A">
        <w:rPr>
          <w:rFonts w:ascii="Times New Roman" w:eastAsia="Times New Roman" w:hAnsi="Times New Roman" w:cs="Times New Roman"/>
          <w:sz w:val="24"/>
          <w:szCs w:val="24"/>
        </w:rPr>
        <w:t xml:space="preserve"> is approximately 86 km long</w:t>
      </w:r>
      <w:ins w:id="42" w:author="Derek Ogle" w:date="2018-09-04T18:10:00Z">
        <w:r w:rsidR="00883D62">
          <w:rPr>
            <w:rFonts w:ascii="Times New Roman" w:eastAsia="Times New Roman" w:hAnsi="Times New Roman" w:cs="Times New Roman"/>
            <w:sz w:val="24"/>
            <w:szCs w:val="24"/>
          </w:rPr>
          <w:t>,</w:t>
        </w:r>
      </w:ins>
      <w:r w:rsidRPr="0003577A">
        <w:rPr>
          <w:rFonts w:ascii="Times New Roman" w:eastAsia="Times New Roman" w:hAnsi="Times New Roman" w:cs="Times New Roman"/>
          <w:sz w:val="24"/>
          <w:szCs w:val="24"/>
        </w:rPr>
        <w:t xml:space="preserve"> and drains a watershed of 790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 xml:space="preserve">. </w:t>
      </w:r>
    </w:p>
    <w:p w14:paraId="53AE96AE" w14:textId="204CE6B0" w:rsidR="007B55A7" w:rsidRPr="0003577A" w:rsidRDefault="003901F7" w:rsidP="007B55A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Collection</w:t>
      </w:r>
      <w:r w:rsidRPr="0003577A">
        <w:rPr>
          <w:rFonts w:ascii="Times New Roman" w:eastAsia="Times New Roman" w:hAnsi="Times New Roman" w:cs="Times New Roman"/>
          <w:sz w:val="24"/>
          <w:szCs w:val="24"/>
        </w:rPr>
        <w:t>.—</w:t>
      </w:r>
      <w:r w:rsidR="007B55A7" w:rsidRPr="007B55A7">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7B55A7" w:rsidRPr="0003577A">
        <w:rPr>
          <w:rFonts w:ascii="Times New Roman" w:eastAsia="Times New Roman" w:hAnsi="Times New Roman" w:cs="Times New Roman"/>
          <w:sz w:val="24"/>
          <w:szCs w:val="24"/>
        </w:rPr>
        <w:t xml:space="preserve"> were collected from the LaPlatte River from June to October 2012, May to October 2013, and June to October 2014 using backpack electrofishing </w:t>
      </w:r>
      <w:r w:rsidR="00666238">
        <w:rPr>
          <w:rFonts w:ascii="Times New Roman" w:eastAsia="Times New Roman" w:hAnsi="Times New Roman" w:cs="Times New Roman"/>
          <w:sz w:val="24"/>
          <w:szCs w:val="24"/>
        </w:rPr>
        <w:t xml:space="preserve">(DC) </w:t>
      </w:r>
      <w:r w:rsidR="007B55A7" w:rsidRPr="0003577A">
        <w:rPr>
          <w:rFonts w:ascii="Times New Roman" w:eastAsia="Times New Roman" w:hAnsi="Times New Roman" w:cs="Times New Roman"/>
          <w:sz w:val="24"/>
          <w:szCs w:val="24"/>
        </w:rPr>
        <w:t>and minnow traps. Backpack electrofishing</w:t>
      </w:r>
      <w:r w:rsidR="008C350D">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generally used 200 volts, 20-30 Hz, and a 20-40% duty cycle and, because </w:t>
      </w:r>
      <w:r w:rsidR="00804257">
        <w:rPr>
          <w:rFonts w:ascii="Times New Roman" w:eastAsia="Times New Roman" w:hAnsi="Times New Roman" w:cs="Times New Roman"/>
          <w:sz w:val="24"/>
          <w:szCs w:val="24"/>
        </w:rPr>
        <w:t>Stonecat</w:t>
      </w:r>
      <w:r w:rsidR="007B55A7" w:rsidRPr="0003577A">
        <w:rPr>
          <w:rFonts w:ascii="Times New Roman" w:eastAsia="Times New Roman" w:hAnsi="Times New Roman" w:cs="Times New Roman"/>
          <w:sz w:val="24"/>
          <w:szCs w:val="24"/>
        </w:rPr>
        <w:t xml:space="preserve"> are nocturnal, began no earlier than 0.5 h after sunset. Electrofishing </w:t>
      </w:r>
      <w:r w:rsidR="007B55A7" w:rsidRPr="0003577A">
        <w:rPr>
          <w:rFonts w:ascii="Times New Roman" w:eastAsia="Times New Roman" w:hAnsi="Times New Roman" w:cs="Times New Roman"/>
          <w:sz w:val="24"/>
          <w:szCs w:val="24"/>
        </w:rPr>
        <w:lastRenderedPageBreak/>
        <w:t>effort depended on the length of stream section and ranged from 26 to 247 minutes, with a mean effort of 86 minutes (SD = 49.4).</w:t>
      </w:r>
      <w:r w:rsidR="001D5594">
        <w:rPr>
          <w:rFonts w:ascii="Times New Roman" w:eastAsia="Times New Roman" w:hAnsi="Times New Roman" w:cs="Times New Roman"/>
          <w:sz w:val="24"/>
          <w:szCs w:val="24"/>
        </w:rPr>
        <w:t xml:space="preserve"> </w:t>
      </w:r>
      <w:r w:rsidR="001D5594" w:rsidRPr="00862135">
        <w:rPr>
          <w:rFonts w:ascii="Times New Roman" w:hAnsi="Times New Roman" w:cs="Times New Roman"/>
          <w:sz w:val="24"/>
          <w:szCs w:val="24"/>
        </w:rPr>
        <w:t xml:space="preserve">We </w:t>
      </w:r>
      <w:r w:rsidR="001D5594">
        <w:rPr>
          <w:rFonts w:ascii="Times New Roman" w:hAnsi="Times New Roman" w:cs="Times New Roman"/>
          <w:sz w:val="24"/>
          <w:szCs w:val="24"/>
        </w:rPr>
        <w:t>repeatedly sampled</w:t>
      </w:r>
      <w:r w:rsidR="001D5594" w:rsidRPr="00862135">
        <w:rPr>
          <w:rFonts w:ascii="Times New Roman" w:hAnsi="Times New Roman" w:cs="Times New Roman"/>
          <w:sz w:val="24"/>
          <w:szCs w:val="24"/>
        </w:rPr>
        <w:t xml:space="preserve"> two 200-m long </w:t>
      </w:r>
      <w:r w:rsidR="001D5594" w:rsidRPr="001D5594">
        <w:rPr>
          <w:rFonts w:ascii="Times New Roman" w:hAnsi="Times New Roman" w:cs="Times New Roman"/>
          <w:sz w:val="24"/>
          <w:szCs w:val="24"/>
        </w:rPr>
        <w:t>sections</w:t>
      </w:r>
      <w:r w:rsidR="006C631E">
        <w:rPr>
          <w:rFonts w:ascii="Times New Roman" w:hAnsi="Times New Roman" w:cs="Times New Roman"/>
          <w:sz w:val="24"/>
          <w:szCs w:val="24"/>
        </w:rPr>
        <w:t xml:space="preserve"> over the three-year period, and on two occasions, we sampled the entire 1.2 km of river between them. </w:t>
      </w:r>
      <w:r w:rsidR="007B55A7" w:rsidRPr="001D5594">
        <w:rPr>
          <w:rFonts w:ascii="Times New Roman" w:eastAsia="Times New Roman" w:hAnsi="Times New Roman" w:cs="Times New Roman"/>
          <w:sz w:val="24"/>
          <w:szCs w:val="24"/>
        </w:rPr>
        <w:t>Minnow</w:t>
      </w:r>
      <w:r w:rsidR="007B55A7" w:rsidRPr="0003577A">
        <w:rPr>
          <w:rFonts w:ascii="Times New Roman" w:eastAsia="Times New Roman" w:hAnsi="Times New Roman" w:cs="Times New Roman"/>
          <w:sz w:val="24"/>
          <w:szCs w:val="24"/>
        </w:rPr>
        <w:t xml:space="preserve"> traps were </w:t>
      </w:r>
      <w:r w:rsidR="007B55A7" w:rsidRPr="0003577A">
        <w:rPr>
          <w:rFonts w:ascii="Times New Roman" w:hAnsi="Times New Roman" w:cs="Times New Roman"/>
          <w:sz w:val="24"/>
          <w:szCs w:val="24"/>
        </w:rPr>
        <w:t>42 cm long and 23 cm diameter with 2.5 cm openings at each end and 0.6 cm square meshed sides. Minnow traps were set overnight (18-24 h soak time) in gangs of three or four attached to a single weight</w:t>
      </w:r>
      <w:r w:rsidR="007B55A7" w:rsidRPr="0003577A">
        <w:rPr>
          <w:rFonts w:ascii="Times New Roman" w:eastAsia="Times New Roman" w:hAnsi="Times New Roman" w:cs="Times New Roman"/>
          <w:sz w:val="24"/>
          <w:szCs w:val="24"/>
        </w:rPr>
        <w:t xml:space="preserve">. </w:t>
      </w:r>
      <w:r w:rsidR="006C631E">
        <w:rPr>
          <w:rFonts w:ascii="Times New Roman" w:eastAsia="Times New Roman" w:hAnsi="Times New Roman" w:cs="Times New Roman"/>
          <w:sz w:val="24"/>
          <w:szCs w:val="24"/>
        </w:rPr>
        <w:t xml:space="preserve">Details of the study sections are in Puchala et al. (2016). </w:t>
      </w:r>
    </w:p>
    <w:p w14:paraId="6BD78439" w14:textId="149189C3" w:rsidR="007B55A7" w:rsidRDefault="007B55A7" w:rsidP="00CD6A8A">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Captured </w:t>
      </w:r>
      <w:r w:rsidR="00804257">
        <w:rPr>
          <w:rFonts w:ascii="Times New Roman" w:eastAsia="Times New Roman" w:hAnsi="Times New Roman" w:cs="Times New Roman"/>
          <w:sz w:val="24"/>
          <w:szCs w:val="24"/>
        </w:rPr>
        <w:t>Stonecat</w:t>
      </w:r>
      <w:r w:rsidR="002438A1">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not experiencing obvious distress</w:t>
      </w:r>
      <w:r w:rsidR="00B92517">
        <w:rPr>
          <w:rFonts w:ascii="Times New Roman" w:eastAsia="Times New Roman" w:hAnsi="Times New Roman" w:cs="Times New Roman"/>
          <w:sz w:val="24"/>
          <w:szCs w:val="24"/>
        </w:rPr>
        <w:t xml:space="preserve"> (</w:t>
      </w:r>
      <w:r w:rsidR="006C631E">
        <w:rPr>
          <w:rFonts w:ascii="Times New Roman" w:eastAsia="Times New Roman" w:hAnsi="Times New Roman" w:cs="Times New Roman"/>
          <w:sz w:val="24"/>
          <w:szCs w:val="24"/>
        </w:rPr>
        <w:t>i.e., swimming normally</w:t>
      </w:r>
      <w:r w:rsidR="00B92517">
        <w:rPr>
          <w:rFonts w:ascii="Times New Roman" w:eastAsia="Times New Roman" w:hAnsi="Times New Roman" w:cs="Times New Roman"/>
          <w:sz w:val="24"/>
          <w:szCs w:val="24"/>
        </w:rPr>
        <w:t>)</w:t>
      </w:r>
      <w:r w:rsidR="002438A1">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were anesthetized in a 100 mg/L concentration of tricaine methanesulfonate (MS-222). Each individual was measured for TL to the nearest mm and all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approximately 90 mm TL and greater had a passive integrated transponder (PIT) tag (134-kHz, 8.4 x 1.4 mm; Biomark, Boise, Idaho) inserted into the peritoneal cavity through a 2-mm incision in the upper abdominal wall. The slit was then treated with iodine. Individuals were examined for the presence of a PIT tag after the first sampling event. Spines were not removed from these fish to minimize the traumatic impact of removal on other aspects of our overall study (Puchala et al. 2016).</w:t>
      </w:r>
    </w:p>
    <w:p w14:paraId="37839E5E" w14:textId="340DF758" w:rsidR="003901F7" w:rsidRPr="0003577A" w:rsidRDefault="00804257" w:rsidP="003901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Stonecat</w:t>
      </w:r>
      <w:r w:rsidR="003901F7" w:rsidRPr="0003577A">
        <w:rPr>
          <w:rFonts w:ascii="Times New Roman" w:eastAsia="Times New Roman" w:hAnsi="Times New Roman" w:cs="Times New Roman"/>
          <w:sz w:val="24"/>
          <w:szCs w:val="24"/>
        </w:rPr>
        <w:t xml:space="preserve"> were collected from the lower </w:t>
      </w:r>
      <w:r w:rsidR="003901F7" w:rsidRPr="000B2612">
        <w:rPr>
          <w:rFonts w:ascii="Times New Roman" w:eastAsia="Times New Roman" w:hAnsi="Times New Roman" w:cs="Times New Roman"/>
          <w:sz w:val="24"/>
          <w:szCs w:val="24"/>
        </w:rPr>
        <w:t>33 km of</w:t>
      </w:r>
      <w:r w:rsidR="003901F7" w:rsidRPr="0003577A">
        <w:rPr>
          <w:rFonts w:ascii="Times New Roman" w:eastAsia="Times New Roman" w:hAnsi="Times New Roman" w:cs="Times New Roman"/>
          <w:sz w:val="24"/>
          <w:szCs w:val="24"/>
        </w:rPr>
        <w:t xml:space="preserve"> the Great Chazy River on 17-19 October 2012 as mortalities from a </w:t>
      </w:r>
      <w:r w:rsidR="00AD0723" w:rsidRPr="00AD0723">
        <w:rPr>
          <w:rFonts w:ascii="Times New Roman" w:hAnsi="Times New Roman" w:cs="Times New Roman"/>
          <w:sz w:val="24"/>
          <w:szCs w:val="24"/>
        </w:rPr>
        <w:t xml:space="preserve">3-trifluoromethyl-4-nitrophenol (TFM) </w:t>
      </w:r>
      <w:r w:rsidR="003901F7" w:rsidRPr="0003577A">
        <w:rPr>
          <w:rFonts w:ascii="Times New Roman" w:eastAsia="Times New Roman" w:hAnsi="Times New Roman" w:cs="Times New Roman"/>
          <w:sz w:val="24"/>
          <w:szCs w:val="24"/>
        </w:rPr>
        <w:t>lampricide treatment conducted on 16-18 October 2012</w:t>
      </w:r>
      <w:commentRangeStart w:id="43"/>
      <w:commentRangeStart w:id="44"/>
      <w:r w:rsidR="003901F7" w:rsidRPr="0003577A">
        <w:rPr>
          <w:rFonts w:ascii="Times New Roman" w:eastAsia="Times New Roman" w:hAnsi="Times New Roman" w:cs="Times New Roman"/>
          <w:sz w:val="24"/>
          <w:szCs w:val="24"/>
        </w:rPr>
        <w:t xml:space="preserve">. </w:t>
      </w:r>
      <w:r w:rsidR="00A313B0">
        <w:rPr>
          <w:rFonts w:ascii="Times New Roman" w:hAnsi="Times New Roman" w:cs="Times New Roman"/>
          <w:sz w:val="24"/>
          <w:szCs w:val="24"/>
        </w:rPr>
        <w:t xml:space="preserve">During </w:t>
      </w:r>
      <w:r w:rsidR="005E2357">
        <w:rPr>
          <w:rFonts w:ascii="Times New Roman" w:hAnsi="Times New Roman" w:cs="Times New Roman"/>
          <w:sz w:val="24"/>
          <w:szCs w:val="24"/>
        </w:rPr>
        <w:t xml:space="preserve">the </w:t>
      </w:r>
      <w:r w:rsidR="00A313B0">
        <w:rPr>
          <w:rFonts w:ascii="Times New Roman" w:hAnsi="Times New Roman" w:cs="Times New Roman"/>
          <w:sz w:val="24"/>
          <w:szCs w:val="24"/>
        </w:rPr>
        <w:t xml:space="preserve">post-treatment assessment, teams of two biologists </w:t>
      </w:r>
      <w:r w:rsidR="00A313B0" w:rsidRPr="00A313B0">
        <w:rPr>
          <w:rFonts w:ascii="Times New Roman" w:hAnsi="Times New Roman" w:cs="Times New Roman"/>
          <w:sz w:val="24"/>
          <w:szCs w:val="24"/>
        </w:rPr>
        <w:t>each</w:t>
      </w:r>
      <w:r w:rsidR="00F65026">
        <w:rPr>
          <w:rFonts w:ascii="Times New Roman" w:hAnsi="Times New Roman" w:cs="Times New Roman"/>
          <w:sz w:val="24"/>
          <w:szCs w:val="24"/>
        </w:rPr>
        <w:t xml:space="preserve"> visually</w:t>
      </w:r>
      <w:r w:rsidR="00A313B0" w:rsidRPr="00A313B0">
        <w:rPr>
          <w:rFonts w:ascii="Times New Roman" w:hAnsi="Times New Roman" w:cs="Times New Roman"/>
          <w:sz w:val="24"/>
          <w:szCs w:val="24"/>
        </w:rPr>
        <w:t xml:space="preserve"> </w:t>
      </w:r>
      <w:r w:rsidR="00A313B0" w:rsidRPr="00023A46">
        <w:rPr>
          <w:rFonts w:ascii="Times New Roman" w:hAnsi="Times New Roman" w:cs="Times New Roman"/>
          <w:sz w:val="24"/>
          <w:szCs w:val="24"/>
        </w:rPr>
        <w:t>scanned the banks, shallows, and portions of the river where the bottom was visible</w:t>
      </w:r>
      <w:r w:rsidR="00A313B0" w:rsidRPr="00A313B0">
        <w:rPr>
          <w:rFonts w:ascii="Times New Roman" w:hAnsi="Times New Roman" w:cs="Times New Roman"/>
          <w:sz w:val="24"/>
          <w:szCs w:val="24"/>
        </w:rPr>
        <w:t xml:space="preserve"> </w:t>
      </w:r>
      <w:r w:rsidR="00A313B0">
        <w:rPr>
          <w:rFonts w:ascii="Times New Roman" w:hAnsi="Times New Roman" w:cs="Times New Roman"/>
          <w:sz w:val="24"/>
          <w:szCs w:val="24"/>
        </w:rPr>
        <w:t xml:space="preserve">to collect </w:t>
      </w:r>
      <w:r w:rsidR="00A313B0" w:rsidRPr="00F65026">
        <w:rPr>
          <w:rFonts w:ascii="Times New Roman" w:hAnsi="Times New Roman" w:cs="Times New Roman"/>
          <w:sz w:val="24"/>
          <w:szCs w:val="24"/>
        </w:rPr>
        <w:t>non-target mortalities</w:t>
      </w:r>
      <w:r w:rsidR="00F65026">
        <w:rPr>
          <w:rFonts w:ascii="Times New Roman" w:hAnsi="Times New Roman" w:cs="Times New Roman"/>
          <w:sz w:val="24"/>
          <w:szCs w:val="24"/>
        </w:rPr>
        <w:t xml:space="preserve">, including </w:t>
      </w:r>
      <w:r>
        <w:rPr>
          <w:rFonts w:ascii="Times New Roman" w:hAnsi="Times New Roman" w:cs="Times New Roman"/>
          <w:sz w:val="24"/>
          <w:szCs w:val="24"/>
        </w:rPr>
        <w:t>Stonecat</w:t>
      </w:r>
      <w:r w:rsidR="00A313B0">
        <w:rPr>
          <w:rFonts w:ascii="Times New Roman" w:hAnsi="Times New Roman" w:cs="Times New Roman"/>
          <w:sz w:val="24"/>
          <w:szCs w:val="24"/>
        </w:rPr>
        <w:t xml:space="preserve">. </w:t>
      </w:r>
      <w:commentRangeEnd w:id="43"/>
      <w:r w:rsidR="000E5B2F">
        <w:rPr>
          <w:rStyle w:val="CommentReference"/>
        </w:rPr>
        <w:commentReference w:id="43"/>
      </w:r>
      <w:commentRangeEnd w:id="44"/>
      <w:r w:rsidR="00883D62">
        <w:rPr>
          <w:rStyle w:val="CommentReference"/>
        </w:rPr>
        <w:commentReference w:id="44"/>
      </w:r>
      <w:r w:rsidR="003901F7" w:rsidRPr="0003577A">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Stonecat</w:t>
      </w:r>
      <w:r w:rsidR="00F65026" w:rsidRPr="0003577A">
        <w:rPr>
          <w:rFonts w:ascii="Times New Roman" w:eastAsia="Times New Roman" w:hAnsi="Times New Roman" w:cs="Times New Roman"/>
          <w:sz w:val="24"/>
          <w:szCs w:val="24"/>
        </w:rPr>
        <w:t xml:space="preserve"> </w:t>
      </w:r>
      <w:r w:rsidR="003901F7" w:rsidRPr="0003577A">
        <w:rPr>
          <w:rFonts w:ascii="Times New Roman" w:eastAsia="Times New Roman" w:hAnsi="Times New Roman" w:cs="Times New Roman"/>
          <w:sz w:val="24"/>
          <w:szCs w:val="24"/>
        </w:rPr>
        <w:t>were collected from the Great Chazy River on 8-9 August 2011 and 15 November 2011 as part of a bioassay study (</w:t>
      </w:r>
      <w:r w:rsidR="000C7AAE">
        <w:rPr>
          <w:rFonts w:ascii="Times New Roman" w:eastAsia="Times New Roman" w:hAnsi="Times New Roman" w:cs="Times New Roman"/>
          <w:sz w:val="24"/>
          <w:szCs w:val="24"/>
        </w:rPr>
        <w:t>Calloway 2012</w:t>
      </w:r>
      <w:r w:rsidR="003901F7" w:rsidRPr="0003577A">
        <w:rPr>
          <w:rFonts w:ascii="Times New Roman" w:eastAsia="Times New Roman" w:hAnsi="Times New Roman" w:cs="Times New Roman"/>
          <w:sz w:val="24"/>
          <w:szCs w:val="24"/>
        </w:rPr>
        <w:t>)</w:t>
      </w:r>
      <w:del w:id="45" w:author="Derek Ogle" w:date="2018-09-04T18:14:00Z">
        <w:r w:rsidR="003901F7" w:rsidRPr="0003577A" w:rsidDel="003639FD">
          <w:rPr>
            <w:rFonts w:ascii="Times New Roman" w:eastAsia="Times New Roman" w:hAnsi="Times New Roman" w:cs="Times New Roman"/>
            <w:sz w:val="24"/>
            <w:szCs w:val="24"/>
          </w:rPr>
          <w:delText xml:space="preserve">. </w:delText>
        </w:r>
        <w:r w:rsidDel="003639FD">
          <w:rPr>
            <w:rFonts w:ascii="Times New Roman" w:eastAsia="Times New Roman" w:hAnsi="Times New Roman" w:cs="Times New Roman"/>
            <w:sz w:val="24"/>
            <w:szCs w:val="24"/>
          </w:rPr>
          <w:delText>Stonecat</w:delText>
        </w:r>
        <w:r w:rsidR="003901F7" w:rsidRPr="0003577A" w:rsidDel="003639FD">
          <w:rPr>
            <w:rFonts w:ascii="Times New Roman" w:eastAsia="Times New Roman" w:hAnsi="Times New Roman" w:cs="Times New Roman"/>
            <w:sz w:val="24"/>
            <w:szCs w:val="24"/>
          </w:rPr>
          <w:delText xml:space="preserve"> were</w:delText>
        </w:r>
      </w:del>
      <w:ins w:id="46" w:author="Derek Ogle" w:date="2018-09-04T18:14:00Z">
        <w:r w:rsidR="003639FD">
          <w:rPr>
            <w:rFonts w:ascii="Times New Roman" w:eastAsia="Times New Roman" w:hAnsi="Times New Roman" w:cs="Times New Roman"/>
            <w:sz w:val="24"/>
            <w:szCs w:val="24"/>
          </w:rPr>
          <w:t xml:space="preserve"> and</w:t>
        </w:r>
      </w:ins>
      <w:r w:rsidR="003901F7" w:rsidRPr="0003577A">
        <w:rPr>
          <w:rFonts w:ascii="Times New Roman" w:eastAsia="Times New Roman" w:hAnsi="Times New Roman" w:cs="Times New Roman"/>
          <w:sz w:val="24"/>
          <w:szCs w:val="24"/>
        </w:rPr>
        <w:t xml:space="preserve"> frozen as quickly as possible</w:t>
      </w:r>
      <w:ins w:id="47" w:author="Derek Ogle" w:date="2018-09-04T18:14:00Z">
        <w:r w:rsidR="003639FD">
          <w:rPr>
            <w:rFonts w:ascii="Times New Roman" w:eastAsia="Times New Roman" w:hAnsi="Times New Roman" w:cs="Times New Roman"/>
            <w:sz w:val="24"/>
            <w:szCs w:val="24"/>
          </w:rPr>
          <w:t>. After XX months, Stonecat</w:t>
        </w:r>
      </w:ins>
      <w:r w:rsidR="003901F7" w:rsidRPr="0003577A">
        <w:rPr>
          <w:rFonts w:ascii="Times New Roman" w:eastAsia="Times New Roman" w:hAnsi="Times New Roman" w:cs="Times New Roman"/>
          <w:sz w:val="24"/>
          <w:szCs w:val="24"/>
        </w:rPr>
        <w:t xml:space="preserve"> </w:t>
      </w:r>
      <w:del w:id="48" w:author="Derek Ogle" w:date="2018-09-04T18:15:00Z">
        <w:r w:rsidR="003901F7" w:rsidRPr="0003577A" w:rsidDel="003639FD">
          <w:rPr>
            <w:rFonts w:ascii="Times New Roman" w:eastAsia="Times New Roman" w:hAnsi="Times New Roman" w:cs="Times New Roman"/>
            <w:sz w:val="24"/>
            <w:szCs w:val="24"/>
          </w:rPr>
          <w:delText xml:space="preserve">and returned to the lab where they </w:delText>
        </w:r>
      </w:del>
      <w:r w:rsidR="003901F7" w:rsidRPr="0003577A">
        <w:rPr>
          <w:rFonts w:ascii="Times New Roman" w:eastAsia="Times New Roman" w:hAnsi="Times New Roman" w:cs="Times New Roman"/>
          <w:sz w:val="24"/>
          <w:szCs w:val="24"/>
        </w:rPr>
        <w:t>were thawed and measured for standard (SL) and total lengths (TL) to the nearest mm</w:t>
      </w:r>
      <w:r w:rsidR="00F65026">
        <w:rPr>
          <w:rFonts w:ascii="Times New Roman" w:eastAsia="Times New Roman" w:hAnsi="Times New Roman" w:cs="Times New Roman"/>
          <w:sz w:val="24"/>
          <w:szCs w:val="24"/>
        </w:rPr>
        <w:t xml:space="preserve">. </w:t>
      </w:r>
      <w:r w:rsidR="002438A1">
        <w:rPr>
          <w:rFonts w:ascii="Times New Roman" w:eastAsia="Times New Roman" w:hAnsi="Times New Roman" w:cs="Times New Roman"/>
          <w:sz w:val="24"/>
          <w:szCs w:val="24"/>
        </w:rPr>
        <w:t>For aging purposes, t</w:t>
      </w:r>
      <w:r w:rsidR="003901F7" w:rsidRPr="0003577A">
        <w:rPr>
          <w:rFonts w:ascii="Times New Roman" w:eastAsia="Times New Roman" w:hAnsi="Times New Roman" w:cs="Times New Roman"/>
          <w:sz w:val="24"/>
          <w:szCs w:val="24"/>
        </w:rPr>
        <w:t xml:space="preserve">he dorsal spine was removed </w:t>
      </w:r>
      <w:r w:rsidR="00F65026">
        <w:rPr>
          <w:rFonts w:ascii="Times New Roman" w:eastAsia="Times New Roman" w:hAnsi="Times New Roman" w:cs="Times New Roman"/>
          <w:sz w:val="24"/>
          <w:szCs w:val="24"/>
        </w:rPr>
        <w:t xml:space="preserve">from each individual </w:t>
      </w:r>
      <w:r w:rsidR="003901F7" w:rsidRPr="0003577A">
        <w:rPr>
          <w:rFonts w:ascii="Times New Roman" w:eastAsia="Times New Roman" w:hAnsi="Times New Roman" w:cs="Times New Roman"/>
          <w:sz w:val="24"/>
          <w:szCs w:val="24"/>
        </w:rPr>
        <w:lastRenderedPageBreak/>
        <w:t xml:space="preserve">by </w:t>
      </w:r>
      <w:r w:rsidR="00CA4B5F">
        <w:rPr>
          <w:rFonts w:ascii="Times New Roman" w:eastAsia="Times New Roman" w:hAnsi="Times New Roman" w:cs="Times New Roman"/>
          <w:sz w:val="24"/>
          <w:szCs w:val="24"/>
        </w:rPr>
        <w:t>snipping</w:t>
      </w:r>
      <w:r w:rsidR="00CA4B5F" w:rsidRPr="0003577A">
        <w:rPr>
          <w:rFonts w:ascii="Times New Roman" w:eastAsia="Times New Roman" w:hAnsi="Times New Roman" w:cs="Times New Roman"/>
          <w:sz w:val="24"/>
          <w:szCs w:val="24"/>
        </w:rPr>
        <w:t xml:space="preserve"> </w:t>
      </w:r>
      <w:r w:rsidR="003901F7" w:rsidRPr="0003577A">
        <w:rPr>
          <w:rFonts w:ascii="Times New Roman" w:eastAsia="Times New Roman" w:hAnsi="Times New Roman" w:cs="Times New Roman"/>
          <w:sz w:val="24"/>
          <w:szCs w:val="24"/>
        </w:rPr>
        <w:t>it just above the articulation point (Buckmeier et al. 2002; Manny et al. 2014; Fischer and Koch 2017).</w:t>
      </w:r>
    </w:p>
    <w:p w14:paraId="4F5F41E8" w14:textId="7971B7A8"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Spines were placed in boiling water to remove excess skin and flesh and allowed to dry before being set in epoxy</w:t>
      </w:r>
      <w:r w:rsidR="00100CFE">
        <w:rPr>
          <w:rFonts w:ascii="Times New Roman" w:eastAsia="Times New Roman" w:hAnsi="Times New Roman" w:cs="Times New Roman"/>
          <w:sz w:val="24"/>
          <w:szCs w:val="24"/>
        </w:rPr>
        <w:t>, largely following the pr</w:t>
      </w:r>
      <w:r w:rsidR="00F32710">
        <w:rPr>
          <w:rFonts w:ascii="Times New Roman" w:eastAsia="Times New Roman" w:hAnsi="Times New Roman" w:cs="Times New Roman"/>
          <w:sz w:val="24"/>
          <w:szCs w:val="24"/>
        </w:rPr>
        <w:t>ocedures of Koch and Quist (2007</w:t>
      </w:r>
      <w:r w:rsidR="00100CFE">
        <w:rPr>
          <w:rFonts w:ascii="Times New Roman" w:eastAsia="Times New Roman" w:hAnsi="Times New Roman" w:cs="Times New Roman"/>
          <w:sz w:val="24"/>
          <w:szCs w:val="24"/>
        </w:rPr>
        <w:t>) but with plastic straws similar to the procedure of Baue</w:t>
      </w:r>
      <w:r w:rsidR="00FF7DE4">
        <w:rPr>
          <w:rFonts w:ascii="Times New Roman" w:eastAsia="Times New Roman" w:hAnsi="Times New Roman" w:cs="Times New Roman"/>
          <w:sz w:val="24"/>
          <w:szCs w:val="24"/>
        </w:rPr>
        <w:t>r</w:t>
      </w:r>
      <w:r w:rsidR="00100CFE">
        <w:rPr>
          <w:rFonts w:ascii="Times New Roman" w:eastAsia="Times New Roman" w:hAnsi="Times New Roman" w:cs="Times New Roman"/>
          <w:sz w:val="24"/>
          <w:szCs w:val="24"/>
        </w:rPr>
        <w:t>lien et al. (2018)</w:t>
      </w:r>
      <w:r w:rsidRPr="0003577A">
        <w:rPr>
          <w:rFonts w:ascii="Times New Roman" w:eastAsia="Times New Roman" w:hAnsi="Times New Roman" w:cs="Times New Roman"/>
          <w:sz w:val="24"/>
          <w:szCs w:val="24"/>
        </w:rPr>
        <w:t>. One or two 0.5-mm sections were cut from the spine using a Buehler</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low-speed isomet saw (Buehler, Lake Bluff, Illinois). Thin sections were glued to slides for viewing under an Olympus SZX9</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dissecting microscope using fiber optic transmitted light. </w:t>
      </w:r>
      <w:r w:rsidR="00100CFE">
        <w:rPr>
          <w:rFonts w:ascii="Times New Roman" w:eastAsia="Times New Roman" w:hAnsi="Times New Roman" w:cs="Times New Roman"/>
          <w:sz w:val="24"/>
          <w:szCs w:val="24"/>
        </w:rPr>
        <w:t xml:space="preserve">Mineral oil was used to help with clarity of the structure. </w:t>
      </w:r>
      <w:r w:rsidRPr="0003577A">
        <w:rPr>
          <w:rFonts w:ascii="Times New Roman" w:eastAsia="Times New Roman" w:hAnsi="Times New Roman" w:cs="Times New Roman"/>
          <w:sz w:val="24"/>
          <w:szCs w:val="24"/>
        </w:rPr>
        <w:t>Three readers blind to fish size independently estimated age by identifying annuli in the patterns of translucent and opaque zones of the sectioned spine. The three readers attempted to reach a consensus age if there were discrepancies among their estimated ages. If a consensus could not be reached then the fish was removed from further analysis.</w:t>
      </w:r>
    </w:p>
    <w:p w14:paraId="7C26252C" w14:textId="461AA800" w:rsidR="00FB205A" w:rsidRPr="0003577A" w:rsidRDefault="00FB205A" w:rsidP="00FB205A">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analysis.</w:t>
      </w:r>
      <w:r w:rsidRPr="0003577A">
        <w:rPr>
          <w:rFonts w:ascii="Times New Roman" w:eastAsia="Times New Roman" w:hAnsi="Times New Roman" w:cs="Times New Roman"/>
          <w:sz w:val="24"/>
          <w:szCs w:val="24"/>
        </w:rPr>
        <w:t xml:space="preserve">— Growth of Stonecats collected from the LaPlatte River could not be summarized with </w:t>
      </w:r>
      <w:r>
        <w:rPr>
          <w:rFonts w:ascii="Times New Roman" w:eastAsia="Times New Roman" w:hAnsi="Times New Roman" w:cs="Times New Roman"/>
          <w:sz w:val="24"/>
          <w:szCs w:val="24"/>
        </w:rPr>
        <w:t>a typical growth model</w:t>
      </w:r>
      <w:r w:rsidRPr="0003577A">
        <w:rPr>
          <w:rFonts w:ascii="Times New Roman" w:eastAsia="Times New Roman" w:hAnsi="Times New Roman" w:cs="Times New Roman"/>
          <w:sz w:val="24"/>
          <w:szCs w:val="24"/>
        </w:rPr>
        <w:t xml:space="preserve"> because age for these fish could not be estimated. Rather we summarized growth of Stonecats from the LaPlatte River with </w:t>
      </w:r>
      <w:r>
        <w:rPr>
          <w:rFonts w:ascii="Times New Roman" w:eastAsia="Times New Roman" w:hAnsi="Times New Roman" w:cs="Times New Roman"/>
          <w:sz w:val="24"/>
          <w:szCs w:val="24"/>
        </w:rPr>
        <w:t>a</w:t>
      </w:r>
      <w:r w:rsidRPr="000357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von Bertalanffy growth function</w:t>
      </w:r>
      <w:r w:rsidRPr="000357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(VBGF) </w:t>
      </w:r>
      <w:r w:rsidRPr="0003577A">
        <w:rPr>
          <w:rFonts w:ascii="Times New Roman" w:eastAsia="Times New Roman" w:hAnsi="Times New Roman" w:cs="Times New Roman"/>
          <w:sz w:val="24"/>
          <w:szCs w:val="24"/>
        </w:rPr>
        <w:t>modified by Francis (1988</w:t>
      </w:r>
      <w:ins w:id="49" w:author="Derek Ogle" w:date="2018-09-04T18:42:00Z">
        <w:r w:rsidR="00B34557">
          <w:rPr>
            <w:rFonts w:ascii="Times New Roman" w:eastAsia="Times New Roman" w:hAnsi="Times New Roman" w:cs="Times New Roman"/>
            <w:sz w:val="24"/>
            <w:szCs w:val="24"/>
          </w:rPr>
          <w:t>a</w:t>
        </w:r>
      </w:ins>
      <w:r w:rsidRPr="0003577A">
        <w:rPr>
          <w:rFonts w:ascii="Times New Roman" w:eastAsia="Times New Roman" w:hAnsi="Times New Roman" w:cs="Times New Roman"/>
          <w:sz w:val="24"/>
          <w:szCs w:val="24"/>
        </w:rPr>
        <w:t>) for use with mark-recapture data and including a seasonal component:</w:t>
      </w:r>
    </w:p>
    <w:p w14:paraId="5E6CFAF3" w14:textId="77777777" w:rsidR="00FB205A" w:rsidRPr="0003577A" w:rsidRDefault="00FB205A" w:rsidP="00FB205A">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ΔL</m:t>
          </m:r>
          <m:r>
            <w:rPr>
              <w:rFonts w:ascii="Cambria Math" w:eastAsia="Times New Roman" w:hAnsi="Cambria Math" w:cs="Times New Roman"/>
              <w:color w:val="000000"/>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e>
                  </m:d>
                </m:e>
                <m:sup>
                  <m:r>
                    <w:rPr>
                      <w:rFonts w:ascii="Cambria Math" w:eastAsiaTheme="minorEastAsia" w:hAnsi="Cambria Math" w:cs="Times New Roman"/>
                      <w:sz w:val="24"/>
                      <w:szCs w:val="24"/>
                    </w:rPr>
                    <m:t>Δt+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m:t>
                      </m:r>
                    </m:sub>
                  </m:sSub>
                </m:sup>
              </m:sSup>
            </m:e>
          </m:d>
        </m:oMath>
      </m:oMathPara>
    </w:p>
    <w:p w14:paraId="15E420C2" w14:textId="77777777" w:rsidR="00FB205A" w:rsidRPr="0003577A" w:rsidRDefault="00FB205A" w:rsidP="00FB205A">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where </w:t>
      </w:r>
    </w:p>
    <w:p w14:paraId="174906DE" w14:textId="0DBD1BEA" w:rsidR="00FB205A" w:rsidRDefault="006F3A60" w:rsidP="00FB205A">
      <w:pPr>
        <w:spacing w:line="480" w:lineRule="auto"/>
        <w:ind w:firstLine="720"/>
        <w:rPr>
          <w:rFonts w:ascii="Times New Roman" w:eastAsia="Times New Roman" w:hAnsi="Times New Roman" w:cs="Times New Roman"/>
          <w:i/>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begChr m:val="["/>
                          <m:endChr m:val="]"/>
                          <m:ctrlPr>
                            <w:ins w:id="50" w:author="Derek Ogle" w:date="2018-09-04T18:22:00Z">
                              <w:rPr>
                                <w:rFonts w:ascii="Cambria Math" w:eastAsia="Times New Roman" w:hAnsi="Cambria Math" w:cs="Times New Roman"/>
                                <w:i/>
                                <w:sz w:val="24"/>
                                <w:szCs w:val="24"/>
                              </w:rPr>
                            </w:ins>
                          </m:ctrlPr>
                        </m:dPr>
                        <m:e>
                          <m:sSub>
                            <m:sSubPr>
                              <m:ctrlPr>
                                <w:ins w:id="51" w:author="Derek Ogle" w:date="2018-09-04T18:22:00Z">
                                  <w:rPr>
                                    <w:rFonts w:ascii="Cambria Math" w:eastAsia="Times New Roman" w:hAnsi="Cambria Math" w:cs="Times New Roman"/>
                                    <w:i/>
                                    <w:sz w:val="24"/>
                                    <w:szCs w:val="24"/>
                                  </w:rPr>
                                </w:ins>
                              </m:ctrlPr>
                            </m:sSubPr>
                            <m:e>
                              <m:r>
                                <w:ins w:id="52" w:author="Derek Ogle" w:date="2018-09-04T18:22:00Z">
                                  <w:rPr>
                                    <w:rFonts w:ascii="Cambria Math" w:eastAsia="Times New Roman" w:hAnsi="Cambria Math" w:cs="Times New Roman"/>
                                    <w:sz w:val="24"/>
                                    <w:szCs w:val="24"/>
                                  </w:rPr>
                                  <m:t>t</m:t>
                                </w:ins>
                              </m:r>
                            </m:e>
                            <m:sub>
                              <m:r>
                                <w:ins w:id="53" w:author="Derek Ogle" w:date="2018-09-04T18:22:00Z">
                                  <w:rPr>
                                    <w:rFonts w:ascii="Cambria Math" w:eastAsia="Times New Roman" w:hAnsi="Cambria Math" w:cs="Times New Roman"/>
                                    <w:sz w:val="24"/>
                                    <w:szCs w:val="24"/>
                                  </w:rPr>
                                  <m:t>r</m:t>
                                </w:ins>
                              </m:r>
                            </m:sub>
                          </m:sSub>
                          <m:r>
                            <w:ins w:id="54" w:author="Derek Ogle" w:date="2018-09-04T18:22:00Z">
                              <w:rPr>
                                <w:rFonts w:ascii="Cambria Math" w:eastAsia="Times New Roman" w:hAnsi="Cambria Math" w:cs="Times New Roman"/>
                                <w:sz w:val="24"/>
                                <w:szCs w:val="24"/>
                              </w:rPr>
                              <m:t>-w</m:t>
                            </w:ins>
                          </m:r>
                        </m:e>
                      </m:d>
                      <m:d>
                        <m:dPr>
                          <m:ctrlPr>
                            <w:del w:id="55" w:author="Derek Ogle" w:date="2018-09-04T18:22:00Z">
                              <w:rPr>
                                <w:rFonts w:ascii="Cambria Math" w:eastAsia="Times New Roman" w:hAnsi="Cambria Math" w:cs="Times New Roman"/>
                                <w:i/>
                                <w:sz w:val="24"/>
                                <w:szCs w:val="24"/>
                              </w:rPr>
                            </w:del>
                          </m:ctrlPr>
                        </m:dPr>
                        <m:e>
                          <m:sSub>
                            <m:sSubPr>
                              <m:ctrlPr>
                                <w:del w:id="56" w:author="Derek Ogle" w:date="2018-09-04T18:22:00Z">
                                  <w:rPr>
                                    <w:rFonts w:ascii="Cambria Math" w:eastAsia="Times New Roman" w:hAnsi="Cambria Math" w:cs="Times New Roman"/>
                                    <w:i/>
                                    <w:sz w:val="24"/>
                                    <w:szCs w:val="24"/>
                                  </w:rPr>
                                </w:del>
                              </m:ctrlPr>
                            </m:sSubPr>
                            <m:e>
                              <m:r>
                                <w:del w:id="57" w:author="Derek Ogle" w:date="2018-09-04T18:22:00Z">
                                  <w:rPr>
                                    <w:rFonts w:ascii="Cambria Math" w:eastAsia="Times New Roman" w:hAnsi="Cambria Math" w:cs="Times New Roman"/>
                                    <w:sz w:val="24"/>
                                    <w:szCs w:val="24"/>
                                  </w:rPr>
                                  <m:t>t</m:t>
                                </w:del>
                              </m:r>
                            </m:e>
                            <m:sub>
                              <m:r>
                                <w:del w:id="58" w:author="Derek Ogle" w:date="2018-09-04T18:22:00Z">
                                  <w:rPr>
                                    <w:rFonts w:ascii="Cambria Math" w:eastAsia="Times New Roman" w:hAnsi="Cambria Math" w:cs="Times New Roman"/>
                                    <w:sz w:val="24"/>
                                    <w:szCs w:val="24"/>
                                  </w:rPr>
                                  <m:t>r</m:t>
                                </w:del>
                              </m:r>
                            </m:sub>
                          </m:sSub>
                          <m:r>
                            <w:del w:id="59" w:author="Derek Ogle" w:date="2018-09-04T18:22:00Z">
                              <w:rPr>
                                <w:rFonts w:ascii="Cambria Math" w:eastAsia="Times New Roman" w:hAnsi="Cambria Math" w:cs="Times New Roman"/>
                                <w:sz w:val="24"/>
                                <w:szCs w:val="24"/>
                              </w:rPr>
                              <m:t>-w</m:t>
                            </w:del>
                          </m:r>
                        </m:e>
                      </m:d>
                    </m:e>
                  </m:d>
                </m:e>
              </m:func>
            </m:num>
            <m:den>
              <m:r>
                <w:rPr>
                  <w:rFonts w:ascii="Cambria Math" w:eastAsia="Times New Roman" w:hAnsi="Cambria Math" w:cs="Times New Roman"/>
                  <w:sz w:val="24"/>
                  <w:szCs w:val="24"/>
                </w:rPr>
                <m:t>2π</m:t>
              </m:r>
            </m:den>
          </m:f>
          <m:r>
            <m:rPr>
              <m:nor/>
            </m:rPr>
            <w:rPr>
              <w:rFonts w:ascii="Cambria Math" w:eastAsia="Times New Roman" w:hAnsi="Cambria Math" w:cs="Times New Roman"/>
              <w:sz w:val="24"/>
              <w:szCs w:val="24"/>
            </w:rPr>
            <m:t xml:space="preserve">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begChr m:val="["/>
                          <m:endChr m:val="]"/>
                          <m:ctrlPr>
                            <w:ins w:id="60" w:author="Derek Ogle" w:date="2018-09-04T18:22:00Z">
                              <w:rPr>
                                <w:rFonts w:ascii="Cambria Math" w:eastAsia="Times New Roman" w:hAnsi="Cambria Math" w:cs="Times New Roman"/>
                                <w:i/>
                                <w:sz w:val="24"/>
                                <w:szCs w:val="24"/>
                              </w:rPr>
                            </w:ins>
                          </m:ctrlPr>
                        </m:dPr>
                        <m:e>
                          <m:sSub>
                            <m:sSubPr>
                              <m:ctrlPr>
                                <w:ins w:id="61" w:author="Derek Ogle" w:date="2018-09-04T18:22:00Z">
                                  <w:rPr>
                                    <w:rFonts w:ascii="Cambria Math" w:eastAsia="Times New Roman" w:hAnsi="Cambria Math" w:cs="Times New Roman"/>
                                    <w:i/>
                                    <w:sz w:val="24"/>
                                    <w:szCs w:val="24"/>
                                  </w:rPr>
                                </w:ins>
                              </m:ctrlPr>
                            </m:sSubPr>
                            <m:e>
                              <m:r>
                                <w:ins w:id="62" w:author="Derek Ogle" w:date="2018-09-04T18:22:00Z">
                                  <w:rPr>
                                    <w:rFonts w:ascii="Cambria Math" w:eastAsia="Times New Roman" w:hAnsi="Cambria Math" w:cs="Times New Roman"/>
                                    <w:sz w:val="24"/>
                                    <w:szCs w:val="24"/>
                                  </w:rPr>
                                  <m:t>t</m:t>
                                </w:ins>
                              </m:r>
                            </m:e>
                            <m:sub>
                              <m:r>
                                <w:ins w:id="63" w:author="Derek Ogle" w:date="2018-09-04T18:22:00Z">
                                  <w:rPr>
                                    <w:rFonts w:ascii="Cambria Math" w:eastAsia="Times New Roman" w:hAnsi="Cambria Math" w:cs="Times New Roman"/>
                                    <w:sz w:val="24"/>
                                    <w:szCs w:val="24"/>
                                  </w:rPr>
                                  <m:t>m</m:t>
                                </w:ins>
                              </m:r>
                            </m:sub>
                          </m:sSub>
                          <m:r>
                            <w:ins w:id="64" w:author="Derek Ogle" w:date="2018-09-04T18:22:00Z">
                              <w:rPr>
                                <w:rFonts w:ascii="Cambria Math" w:eastAsia="Times New Roman" w:hAnsi="Cambria Math" w:cs="Times New Roman"/>
                                <w:sz w:val="24"/>
                                <w:szCs w:val="24"/>
                              </w:rPr>
                              <m:t>-w</m:t>
                            </w:ins>
                          </m:r>
                        </m:e>
                      </m:d>
                      <m:d>
                        <m:dPr>
                          <m:ctrlPr>
                            <w:del w:id="65" w:author="Derek Ogle" w:date="2018-09-04T18:22:00Z">
                              <w:rPr>
                                <w:rFonts w:ascii="Cambria Math" w:eastAsia="Times New Roman" w:hAnsi="Cambria Math" w:cs="Times New Roman"/>
                                <w:i/>
                                <w:sz w:val="24"/>
                                <w:szCs w:val="24"/>
                              </w:rPr>
                            </w:del>
                          </m:ctrlPr>
                        </m:dPr>
                        <m:e>
                          <m:sSub>
                            <m:sSubPr>
                              <m:ctrlPr>
                                <w:del w:id="66" w:author="Derek Ogle" w:date="2018-09-04T18:22:00Z">
                                  <w:rPr>
                                    <w:rFonts w:ascii="Cambria Math" w:eastAsia="Times New Roman" w:hAnsi="Cambria Math" w:cs="Times New Roman"/>
                                    <w:i/>
                                    <w:sz w:val="24"/>
                                    <w:szCs w:val="24"/>
                                  </w:rPr>
                                </w:del>
                              </m:ctrlPr>
                            </m:sSubPr>
                            <m:e>
                              <m:r>
                                <w:del w:id="67" w:author="Derek Ogle" w:date="2018-09-04T18:22:00Z">
                                  <w:rPr>
                                    <w:rFonts w:ascii="Cambria Math" w:eastAsia="Times New Roman" w:hAnsi="Cambria Math" w:cs="Times New Roman"/>
                                    <w:sz w:val="24"/>
                                    <w:szCs w:val="24"/>
                                  </w:rPr>
                                  <m:t>t</m:t>
                                </w:del>
                              </m:r>
                            </m:e>
                            <m:sub>
                              <m:r>
                                <w:del w:id="68" w:author="Derek Ogle" w:date="2018-09-04T18:22:00Z">
                                  <w:rPr>
                                    <w:rFonts w:ascii="Cambria Math" w:eastAsia="Times New Roman" w:hAnsi="Cambria Math" w:cs="Times New Roman"/>
                                    <w:sz w:val="24"/>
                                    <w:szCs w:val="24"/>
                                  </w:rPr>
                                  <m:t>m</m:t>
                                </w:del>
                              </m:r>
                            </m:sub>
                          </m:sSub>
                          <m:r>
                            <w:del w:id="69" w:author="Derek Ogle" w:date="2018-09-04T18:22:00Z">
                              <w:rPr>
                                <w:rFonts w:ascii="Cambria Math" w:eastAsia="Times New Roman" w:hAnsi="Cambria Math" w:cs="Times New Roman"/>
                                <w:sz w:val="24"/>
                                <w:szCs w:val="24"/>
                              </w:rPr>
                              <m:t>-w</m:t>
                            </w:del>
                          </m:r>
                        </m:e>
                      </m:d>
                    </m:e>
                  </m:d>
                </m:e>
              </m:func>
            </m:num>
            <m:den>
              <m:r>
                <w:rPr>
                  <w:rFonts w:ascii="Cambria Math" w:eastAsia="Times New Roman" w:hAnsi="Cambria Math" w:cs="Times New Roman"/>
                  <w:sz w:val="24"/>
                  <w:szCs w:val="24"/>
                </w:rPr>
                <m:t>2π</m:t>
              </m:r>
            </m:den>
          </m:f>
          <m:r>
            <w:rPr>
              <w:rFonts w:ascii="Cambria Math" w:eastAsia="Times New Roman" w:hAnsi="Cambria Math" w:cs="Times New Roman"/>
              <w:sz w:val="24"/>
              <w:szCs w:val="24"/>
            </w:rPr>
            <m:t xml:space="preserve">     </m:t>
          </m:r>
        </m:oMath>
      </m:oMathPara>
    </w:p>
    <w:p w14:paraId="36481BF6" w14:textId="5270D9F6" w:rsidR="007B55A7" w:rsidRDefault="00FB205A" w:rsidP="001A14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ΔL</w:t>
      </w:r>
      <w:r>
        <w:rPr>
          <w:rFonts w:ascii="Times New Roman" w:eastAsia="Times New Roman" w:hAnsi="Times New Roman" w:cs="Times New Roman"/>
          <w:sz w:val="24"/>
          <w:szCs w:val="24"/>
        </w:rPr>
        <w:t xml:space="preserve"> is the change in TL between marking and recapture, </w:t>
      </w:r>
      <w:del w:id="70" w:author="Derek Ogle" w:date="2018-09-04T18:22:00Z">
        <w:r w:rsidDel="008A577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r</w:t>
      </w:r>
      <w:r>
        <w:rPr>
          <w:rFonts w:ascii="Times New Roman" w:eastAsia="Times New Roman" w:hAnsi="Times New Roman" w:cs="Times New Roman"/>
          <w:sz w:val="24"/>
          <w:szCs w:val="24"/>
        </w:rPr>
        <w:t xml:space="preserve"> are the marking and recapture times (years), </w:t>
      </w:r>
      <w:r>
        <w:rPr>
          <w:rFonts w:ascii="Times New Roman" w:eastAsia="Times New Roman" w:hAnsi="Times New Roman" w:cs="Times New Roman"/>
          <w:i/>
          <w:sz w:val="24"/>
          <w:szCs w:val="24"/>
        </w:rPr>
        <w:t>Δt</w:t>
      </w:r>
      <w:r>
        <w:rPr>
          <w:rFonts w:ascii="Times New Roman" w:eastAsia="Times New Roman" w:hAnsi="Times New Roman" w:cs="Times New Roman"/>
          <w:sz w:val="24"/>
          <w:szCs w:val="24"/>
        </w:rPr>
        <w:t xml:space="preserve"> is the change in time (years) between marking and recapture,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lastRenderedPageBreak/>
        <w:t xml:space="preserve">TL at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are parameters that represent the mean annual growth rate or increment at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(which we chose to be 100 and 150 mm, respectively),</w:t>
      </w:r>
      <w:r w:rsidR="008377BE" w:rsidRPr="008377BE" w:rsidDel="008377BE">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i/>
          <w:sz w:val="24"/>
          <w:szCs w:val="24"/>
        </w:rPr>
        <w:t>w</w:t>
      </w:r>
      <w:r w:rsidR="007B55A7" w:rsidRPr="0003577A">
        <w:rPr>
          <w:rFonts w:ascii="Times New Roman" w:eastAsia="Times New Roman" w:hAnsi="Times New Roman" w:cs="Times New Roman"/>
          <w:sz w:val="24"/>
          <w:szCs w:val="24"/>
        </w:rPr>
        <w:t xml:space="preserve"> is a parameter that represents the time of year when the growth rate is maximum, and </w:t>
      </w:r>
      <w:r w:rsidR="007B55A7" w:rsidRPr="0003577A">
        <w:rPr>
          <w:rFonts w:ascii="Times New Roman" w:eastAsia="Times New Roman" w:hAnsi="Times New Roman" w:cs="Times New Roman"/>
          <w:i/>
          <w:sz w:val="24"/>
          <w:szCs w:val="24"/>
        </w:rPr>
        <w:t>u</w:t>
      </w:r>
      <w:r w:rsidR="007B55A7" w:rsidRPr="0003577A">
        <w:rPr>
          <w:rFonts w:ascii="Times New Roman" w:eastAsia="Times New Roman" w:hAnsi="Times New Roman" w:cs="Times New Roman"/>
          <w:sz w:val="24"/>
          <w:szCs w:val="24"/>
        </w:rPr>
        <w:t xml:space="preserve"> is a parameter that describes the extent of the seasonal variation in growth (i.e., </w:t>
      </w:r>
      <w:r w:rsidR="007B55A7" w:rsidRPr="0003577A">
        <w:rPr>
          <w:rFonts w:ascii="Times New Roman" w:eastAsia="Times New Roman" w:hAnsi="Times New Roman" w:cs="Times New Roman"/>
          <w:i/>
          <w:sz w:val="24"/>
          <w:szCs w:val="24"/>
        </w:rPr>
        <w:t>u</w:t>
      </w:r>
      <w:r w:rsidR="00FF7DE4">
        <w:rPr>
          <w:rFonts w:ascii="Times New Roman" w:eastAsia="Times New Roman" w:hAnsi="Times New Roman" w:cs="Times New Roman"/>
          <w:i/>
          <w:sz w:val="24"/>
          <w:szCs w:val="24"/>
        </w:rPr>
        <w:t xml:space="preserve"> </w:t>
      </w:r>
      <w:r w:rsidR="007B55A7" w:rsidRPr="0003577A">
        <w:rPr>
          <w:rFonts w:ascii="Times New Roman" w:eastAsia="Times New Roman" w:hAnsi="Times New Roman" w:cs="Times New Roman"/>
          <w:sz w:val="24"/>
          <w:szCs w:val="24"/>
        </w:rPr>
        <w:t>=</w:t>
      </w:r>
      <w:r w:rsidR="00FF7DE4">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0 represents no seasonal variability in growth). For fish that were recaptured multiple times, we treated each interval between recaptures as independent </w:t>
      </w:r>
      <w:r w:rsidR="0056285F">
        <w:rPr>
          <w:rFonts w:ascii="Times New Roman" w:eastAsia="Times New Roman" w:hAnsi="Times New Roman" w:cs="Times New Roman"/>
          <w:sz w:val="24"/>
          <w:szCs w:val="24"/>
        </w:rPr>
        <w:t>mark</w:t>
      </w:r>
      <w:r w:rsidR="007B55A7" w:rsidRPr="0003577A">
        <w:rPr>
          <w:rFonts w:ascii="Times New Roman" w:eastAsia="Times New Roman" w:hAnsi="Times New Roman" w:cs="Times New Roman"/>
          <w:sz w:val="24"/>
          <w:szCs w:val="24"/>
        </w:rPr>
        <w:t>-recapture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-R) events (Ogle</w:t>
      </w:r>
      <w:r w:rsidR="007B55A7">
        <w:rPr>
          <w:rFonts w:ascii="Times New Roman" w:eastAsia="Times New Roman" w:hAnsi="Times New Roman" w:cs="Times New Roman"/>
          <w:sz w:val="24"/>
          <w:szCs w:val="24"/>
        </w:rPr>
        <w:t xml:space="preserve"> et al.</w:t>
      </w:r>
      <w:r w:rsidR="007B55A7" w:rsidRPr="0003577A">
        <w:rPr>
          <w:rFonts w:ascii="Times New Roman" w:eastAsia="Times New Roman" w:hAnsi="Times New Roman" w:cs="Times New Roman"/>
          <w:sz w:val="24"/>
          <w:szCs w:val="24"/>
        </w:rPr>
        <w:t xml:space="preserve"> 2017). For example, if a fish was captured three times </w:t>
      </w:r>
      <w:r w:rsidR="007B55A7">
        <w:rPr>
          <w:rFonts w:ascii="Times New Roman" w:eastAsia="Times New Roman" w:hAnsi="Times New Roman" w:cs="Times New Roman"/>
          <w:sz w:val="24"/>
          <w:szCs w:val="24"/>
        </w:rPr>
        <w:t xml:space="preserve">then </w:t>
      </w:r>
      <w:r w:rsidR="007B55A7" w:rsidRPr="0003577A">
        <w:rPr>
          <w:rFonts w:ascii="Times New Roman" w:eastAsia="Times New Roman" w:hAnsi="Times New Roman" w:cs="Times New Roman"/>
          <w:sz w:val="24"/>
          <w:szCs w:val="24"/>
        </w:rPr>
        <w:t xml:space="preserve">we considered the interval from marking to the first recapture as one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 xml:space="preserve">-R </w:t>
      </w:r>
      <w:r w:rsidR="0056285F">
        <w:rPr>
          <w:rFonts w:ascii="Times New Roman" w:eastAsia="Times New Roman" w:hAnsi="Times New Roman" w:cs="Times New Roman"/>
          <w:sz w:val="24"/>
          <w:szCs w:val="24"/>
        </w:rPr>
        <w:t>event</w:t>
      </w:r>
      <w:r w:rsidR="0056285F" w:rsidRPr="0003577A">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and the interval from the first to second recapture as a separate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 xml:space="preserve">-R </w:t>
      </w:r>
      <w:r w:rsidR="0056285F">
        <w:rPr>
          <w:rFonts w:ascii="Times New Roman" w:eastAsia="Times New Roman" w:hAnsi="Times New Roman" w:cs="Times New Roman"/>
          <w:sz w:val="24"/>
          <w:szCs w:val="24"/>
        </w:rPr>
        <w:t>event</w:t>
      </w:r>
      <w:r w:rsidR="007B55A7" w:rsidRPr="0003577A">
        <w:rPr>
          <w:rFonts w:ascii="Times New Roman" w:eastAsia="Times New Roman" w:hAnsi="Times New Roman" w:cs="Times New Roman"/>
          <w:sz w:val="24"/>
          <w:szCs w:val="24"/>
        </w:rPr>
        <w:t xml:space="preserve">. </w:t>
      </w:r>
      <w:r w:rsidR="0056285F">
        <w:rPr>
          <w:rFonts w:ascii="Times New Roman" w:eastAsia="Times New Roman" w:hAnsi="Times New Roman" w:cs="Times New Roman"/>
          <w:sz w:val="24"/>
          <w:szCs w:val="24"/>
        </w:rPr>
        <w:t>Mark</w:t>
      </w:r>
      <w:r w:rsidR="007B55A7" w:rsidRPr="0003577A">
        <w:rPr>
          <w:rFonts w:ascii="Times New Roman" w:eastAsia="Times New Roman" w:hAnsi="Times New Roman" w:cs="Times New Roman"/>
          <w:sz w:val="24"/>
          <w:szCs w:val="24"/>
        </w:rPr>
        <w:t>-recapture events based on observations within 7 d of each other were excluded from further analysis under the assumption that any growth that occurred in this short period was minimal and likely less than measurement error. We modeled a season</w:t>
      </w:r>
      <w:ins w:id="71" w:author="Derek Ogle" w:date="2018-09-04T18:23:00Z">
        <w:r w:rsidR="008A577F">
          <w:rPr>
            <w:rFonts w:ascii="Times New Roman" w:eastAsia="Times New Roman" w:hAnsi="Times New Roman" w:cs="Times New Roman"/>
            <w:sz w:val="24"/>
            <w:szCs w:val="24"/>
          </w:rPr>
          <w:t>al</w:t>
        </w:r>
      </w:ins>
      <w:r w:rsidR="007B55A7" w:rsidRPr="0003577A">
        <w:rPr>
          <w:rFonts w:ascii="Times New Roman" w:eastAsia="Times New Roman" w:hAnsi="Times New Roman" w:cs="Times New Roman"/>
          <w:sz w:val="24"/>
          <w:szCs w:val="24"/>
        </w:rPr>
        <w:t xml:space="preserve"> component to growth with these data because fish were collected on many dates within each year</w:t>
      </w:r>
      <w:r w:rsidR="00BC5BBF">
        <w:rPr>
          <w:rFonts w:ascii="Times New Roman" w:eastAsia="Times New Roman" w:hAnsi="Times New Roman" w:cs="Times New Roman"/>
          <w:sz w:val="24"/>
          <w:szCs w:val="24"/>
        </w:rPr>
        <w:t xml:space="preserve"> such that times-at-large might span different parts of the growing season</w:t>
      </w:r>
      <w:r w:rsidR="007B55A7" w:rsidRPr="0003577A">
        <w:rPr>
          <w:rFonts w:ascii="Times New Roman" w:eastAsia="Times New Roman" w:hAnsi="Times New Roman" w:cs="Times New Roman"/>
          <w:sz w:val="24"/>
          <w:szCs w:val="24"/>
        </w:rPr>
        <w:t>.</w:t>
      </w:r>
    </w:p>
    <w:p w14:paraId="25DA9B34" w14:textId="22649673" w:rsidR="003901F7" w:rsidRPr="0003577A" w:rsidRDefault="003901F7" w:rsidP="007B55A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Growth of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collected from the Great Chazy River was summarized with the traditional VBGF </w:t>
      </w:r>
      <w:r w:rsidR="00BC5BBF">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Beverton and Holt 1957):</w:t>
      </w:r>
    </w:p>
    <w:p w14:paraId="4E80D65B" w14:textId="0CC52D79" w:rsidR="003901F7" w:rsidRPr="0003577A" w:rsidRDefault="006F3A60" w:rsidP="003901F7">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del w:id="72" w:author="Derek Ogle" w:date="2018-09-04T18:23:00Z">
                          <w:rPr>
                            <w:rFonts w:ascii="Cambria Math" w:eastAsia="Times New Roman" w:hAnsi="Cambria Math" w:cs="Times New Roman"/>
                            <w:i/>
                            <w:sz w:val="24"/>
                            <w:szCs w:val="24"/>
                          </w:rPr>
                        </w:del>
                      </m:ctrlPr>
                    </m:dPr>
                    <m:e>
                      <m:r>
                        <w:del w:id="73" w:author="Derek Ogle" w:date="2018-09-04T18:23:00Z">
                          <w:rPr>
                            <w:rFonts w:ascii="Cambria Math" w:eastAsia="Times New Roman" w:hAnsi="Cambria Math" w:cs="Times New Roman"/>
                            <w:sz w:val="24"/>
                            <w:szCs w:val="24"/>
                          </w:rPr>
                          <m:t>t-</m:t>
                        </w:del>
                      </m:r>
                      <m:sSub>
                        <m:sSubPr>
                          <m:ctrlPr>
                            <w:del w:id="74" w:author="Derek Ogle" w:date="2018-09-04T18:23:00Z">
                              <w:rPr>
                                <w:rFonts w:ascii="Cambria Math" w:eastAsia="Times New Roman" w:hAnsi="Cambria Math" w:cs="Times New Roman"/>
                                <w:i/>
                                <w:sz w:val="24"/>
                                <w:szCs w:val="24"/>
                              </w:rPr>
                            </w:del>
                          </m:ctrlPr>
                        </m:sSubPr>
                        <m:e>
                          <m:r>
                            <w:del w:id="75" w:author="Derek Ogle" w:date="2018-09-04T18:23:00Z">
                              <w:rPr>
                                <w:rFonts w:ascii="Cambria Math" w:eastAsia="Times New Roman" w:hAnsi="Cambria Math" w:cs="Times New Roman"/>
                                <w:sz w:val="24"/>
                                <w:szCs w:val="24"/>
                              </w:rPr>
                              <m:t>t</m:t>
                            </w:del>
                          </m:r>
                        </m:e>
                        <m:sub>
                          <m:r>
                            <w:del w:id="76" w:author="Derek Ogle" w:date="2018-09-04T18:23:00Z">
                              <w:rPr>
                                <w:rFonts w:ascii="Cambria Math" w:eastAsia="Times New Roman" w:hAnsi="Cambria Math" w:cs="Times New Roman"/>
                                <w:sz w:val="24"/>
                                <w:szCs w:val="24"/>
                              </w:rPr>
                              <m:t>0</m:t>
                            </w:del>
                          </m:r>
                        </m:sub>
                      </m:sSub>
                    </m:e>
                  </m:d>
                  <m:d>
                    <m:dPr>
                      <m:begChr m:val="["/>
                      <m:endChr m:val="]"/>
                      <m:ctrlPr>
                        <w:ins w:id="77" w:author="Derek Ogle" w:date="2018-09-04T18:23:00Z">
                          <w:rPr>
                            <w:rFonts w:ascii="Cambria Math" w:eastAsia="Times New Roman" w:hAnsi="Cambria Math" w:cs="Times New Roman"/>
                            <w:i/>
                            <w:sz w:val="24"/>
                            <w:szCs w:val="24"/>
                          </w:rPr>
                        </w:ins>
                      </m:ctrlPr>
                    </m:dPr>
                    <m:e>
                      <m:r>
                        <w:ins w:id="78" w:author="Derek Ogle" w:date="2018-09-04T18:23:00Z">
                          <w:rPr>
                            <w:rFonts w:ascii="Cambria Math" w:eastAsia="Times New Roman" w:hAnsi="Cambria Math" w:cs="Times New Roman"/>
                            <w:sz w:val="24"/>
                            <w:szCs w:val="24"/>
                          </w:rPr>
                          <m:t>t-</m:t>
                        </w:ins>
                      </m:r>
                      <m:sSub>
                        <m:sSubPr>
                          <m:ctrlPr>
                            <w:ins w:id="79" w:author="Derek Ogle" w:date="2018-09-04T18:24:00Z">
                              <w:rPr>
                                <w:rFonts w:ascii="Cambria Math" w:eastAsia="Times New Roman" w:hAnsi="Cambria Math" w:cs="Times New Roman"/>
                                <w:i/>
                                <w:sz w:val="24"/>
                                <w:szCs w:val="24"/>
                              </w:rPr>
                            </w:ins>
                          </m:ctrlPr>
                        </m:sSubPr>
                        <m:e>
                          <m:r>
                            <w:ins w:id="80" w:author="Derek Ogle" w:date="2018-09-04T18:24:00Z">
                              <w:rPr>
                                <w:rFonts w:ascii="Cambria Math" w:eastAsia="Times New Roman" w:hAnsi="Cambria Math" w:cs="Times New Roman"/>
                                <w:sz w:val="24"/>
                                <w:szCs w:val="24"/>
                              </w:rPr>
                              <m:t>t</m:t>
                            </w:ins>
                          </m:r>
                        </m:e>
                        <m:sub>
                          <m:r>
                            <w:ins w:id="81" w:author="Derek Ogle" w:date="2018-09-04T18:24:00Z">
                              <w:rPr>
                                <w:rFonts w:ascii="Cambria Math" w:eastAsia="Times New Roman" w:hAnsi="Cambria Math" w:cs="Times New Roman"/>
                                <w:sz w:val="24"/>
                                <w:szCs w:val="24"/>
                              </w:rPr>
                              <m:t>0</m:t>
                            </w:ins>
                          </m:r>
                        </m:sub>
                      </m:sSub>
                    </m:e>
                  </m:d>
                </m:sup>
              </m:sSup>
            </m:e>
          </m:d>
        </m:oMath>
      </m:oMathPara>
    </w:p>
    <w:p w14:paraId="48D388F6" w14:textId="53CC2F55"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where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t</w:t>
      </w:r>
      <w:r w:rsidRPr="0003577A">
        <w:rPr>
          <w:rFonts w:ascii="Times New Roman" w:eastAsia="Times New Roman" w:hAnsi="Times New Roman" w:cs="Times New Roman"/>
          <w:sz w:val="24"/>
          <w:szCs w:val="24"/>
        </w:rPr>
        <w:t xml:space="preserve"> is the observed TL at time (or age)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vertAlign w:val="subscript"/>
        </w:rPr>
        <w:t xml:space="preserve">∞ </w:t>
      </w:r>
      <w:r w:rsidRPr="0003577A">
        <w:rPr>
          <w:rFonts w:ascii="Times New Roman" w:eastAsia="Times New Roman" w:hAnsi="Times New Roman" w:cs="Times New Roman"/>
          <w:sz w:val="24"/>
          <w:szCs w:val="24"/>
        </w:rPr>
        <w:t xml:space="preserve">is the asymptotic mean TL, </w:t>
      </w:r>
      <w:r w:rsidRPr="0003577A">
        <w:rPr>
          <w:rFonts w:ascii="Times New Roman" w:eastAsia="Times New Roman" w:hAnsi="Times New Roman" w:cs="Times New Roman"/>
          <w:i/>
          <w:sz w:val="24"/>
          <w:szCs w:val="24"/>
        </w:rPr>
        <w:t>K</w:t>
      </w:r>
      <w:r w:rsidRPr="0003577A">
        <w:rPr>
          <w:rFonts w:ascii="Times New Roman" w:eastAsia="Times New Roman" w:hAnsi="Times New Roman" w:cs="Times New Roman"/>
          <w:sz w:val="24"/>
          <w:szCs w:val="24"/>
        </w:rPr>
        <w:t xml:space="preserve"> is the Brody growth coefficient,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sidRPr="0003577A">
        <w:rPr>
          <w:rFonts w:ascii="Times New Roman" w:eastAsia="Times New Roman" w:hAnsi="Times New Roman" w:cs="Times New Roman"/>
          <w:sz w:val="24"/>
          <w:szCs w:val="24"/>
        </w:rPr>
        <w:t xml:space="preserve"> is the theoretical time when the mean TL is zero (Ogle et al. 2017). We used fractional ages in this model to adjust for our fish being collected at various times throughout the growing season (Ogle et al. 2017). We assumed that annual growth on the spine commenced on June 1</w:t>
      </w:r>
      <w:r w:rsidR="00782979">
        <w:rPr>
          <w:rFonts w:ascii="Times New Roman" w:eastAsia="Times New Roman" w:hAnsi="Times New Roman" w:cs="Times New Roman"/>
          <w:sz w:val="24"/>
          <w:szCs w:val="24"/>
        </w:rPr>
        <w:t xml:space="preserve">, as shown for vertebrae by </w:t>
      </w:r>
      <w:r w:rsidRPr="0003577A">
        <w:rPr>
          <w:rFonts w:ascii="Times New Roman" w:eastAsia="Times New Roman" w:hAnsi="Times New Roman" w:cs="Times New Roman"/>
          <w:sz w:val="24"/>
          <w:szCs w:val="24"/>
        </w:rPr>
        <w:t xml:space="preserve">Carlson </w:t>
      </w:r>
      <w:r w:rsidR="00782979">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1966)</w:t>
      </w:r>
      <w:r w:rsidR="00782979">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and was completed by November 1. Thus, the adjusted age was equal to the number of observed annuli for fish collected before June 1, was one more than the number of observed annuli for fish collected after </w:t>
      </w:r>
      <w:r w:rsidRPr="0003577A">
        <w:rPr>
          <w:rFonts w:ascii="Times New Roman" w:eastAsia="Times New Roman" w:hAnsi="Times New Roman" w:cs="Times New Roman"/>
          <w:sz w:val="24"/>
          <w:szCs w:val="24"/>
        </w:rPr>
        <w:lastRenderedPageBreak/>
        <w:t>November 1, and was the number of observed annuli plus the fraction of the growing season completed for fish captured between June 1 and November 1. We chose not to use a growth function with a se</w:t>
      </w:r>
      <w:r w:rsidR="00837D74" w:rsidRPr="0003577A">
        <w:rPr>
          <w:rFonts w:ascii="Times New Roman" w:eastAsia="Times New Roman" w:hAnsi="Times New Roman" w:cs="Times New Roman"/>
          <w:sz w:val="24"/>
          <w:szCs w:val="24"/>
        </w:rPr>
        <w:t>asonal component (e.g., Somers 1988</w:t>
      </w:r>
      <w:r w:rsidRPr="0003577A">
        <w:rPr>
          <w:rFonts w:ascii="Times New Roman" w:eastAsia="Times New Roman" w:hAnsi="Times New Roman" w:cs="Times New Roman"/>
          <w:sz w:val="24"/>
          <w:szCs w:val="24"/>
        </w:rPr>
        <w:t>) for fish collected from the Great Chazy River because sampling dates were concentrated on only a few days in a year</w:t>
      </w:r>
      <w:r w:rsidR="00BC5BBF">
        <w:rPr>
          <w:rFonts w:ascii="Times New Roman" w:eastAsia="Times New Roman" w:hAnsi="Times New Roman" w:cs="Times New Roman"/>
          <w:sz w:val="24"/>
          <w:szCs w:val="24"/>
        </w:rPr>
        <w:t xml:space="preserve"> such that a seasonal component would not be well estimated</w:t>
      </w:r>
      <w:r w:rsidRPr="0003577A">
        <w:rPr>
          <w:rFonts w:ascii="Times New Roman" w:eastAsia="Times New Roman" w:hAnsi="Times New Roman" w:cs="Times New Roman"/>
          <w:sz w:val="24"/>
          <w:szCs w:val="24"/>
        </w:rPr>
        <w:t>.</w:t>
      </w:r>
    </w:p>
    <w:p w14:paraId="64D42E71" w14:textId="43999092" w:rsidR="003901F7" w:rsidRPr="0003577A"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Both growth models were fit with the nls() function in R v3.5.1 (R Core Team 2018) using the “port” algorithm. The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parameters were constrained to be positive and the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parameter was constrained to be between 0 and 1. All other parameters were unconstrained in model fitting. Three different starting values and two other algorithms (Gauss-Newton in the nls() function and Levenburg-Marquardt in the nlsLM() function from the minpack.lm package v1.2-1 [Elzhov et al. 2016]) were used to determine the robustness of parameter estimates to star</w:t>
      </w:r>
      <w:r w:rsidR="007D7BB4">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ing values and model fitting algorithms (Ogle et al. 2017). Bootstrap confidence intervals for model parameters were estimated from 999 bootstrapped samples using the nlsBoot() function from the nlsTools package v1.0-2 (Baty et al. 2015) as described in Ogle (2016).</w:t>
      </w:r>
    </w:p>
    <w:p w14:paraId="7CB6BEE5" w14:textId="504C6DB8" w:rsidR="003901F7"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Parameter estimates could not be compared between the </w:t>
      </w:r>
      <w:r w:rsidR="007D7BB4">
        <w:rPr>
          <w:rFonts w:ascii="Times New Roman" w:eastAsia="Times New Roman" w:hAnsi="Times New Roman" w:cs="Times New Roman"/>
          <w:sz w:val="24"/>
          <w:szCs w:val="24"/>
        </w:rPr>
        <w:t>LaPlatte and Great Chazy river</w:t>
      </w:r>
      <w:r w:rsidR="00DB29C8">
        <w:rPr>
          <w:rFonts w:ascii="Times New Roman" w:eastAsia="Times New Roman" w:hAnsi="Times New Roman" w:cs="Times New Roman"/>
          <w:sz w:val="24"/>
          <w:szCs w:val="24"/>
        </w:rPr>
        <w:t>s</w:t>
      </w:r>
      <w:r w:rsidRPr="0003577A">
        <w:rPr>
          <w:rFonts w:ascii="Times New Roman" w:eastAsia="Times New Roman" w:hAnsi="Times New Roman" w:cs="Times New Roman"/>
          <w:sz w:val="24"/>
          <w:szCs w:val="24"/>
        </w:rPr>
        <w:t xml:space="preserve"> because different </w:t>
      </w:r>
      <w:r w:rsidR="000134B4">
        <w:rPr>
          <w:rFonts w:ascii="Times New Roman" w:eastAsia="Times New Roman" w:hAnsi="Times New Roman" w:cs="Times New Roman"/>
          <w:sz w:val="24"/>
          <w:szCs w:val="24"/>
        </w:rPr>
        <w:t xml:space="preserve">growth </w:t>
      </w:r>
      <w:r w:rsidRPr="0003577A">
        <w:rPr>
          <w:rFonts w:ascii="Times New Roman" w:eastAsia="Times New Roman" w:hAnsi="Times New Roman" w:cs="Times New Roman"/>
          <w:sz w:val="24"/>
          <w:szCs w:val="24"/>
        </w:rPr>
        <w:t>models were required for each location. Thus, we compared growth between locations by predicting</w:t>
      </w:r>
      <w:r w:rsidR="00B82A97">
        <w:rPr>
          <w:rFonts w:ascii="Times New Roman" w:eastAsia="Times New Roman" w:hAnsi="Times New Roman" w:cs="Times New Roman"/>
          <w:sz w:val="24"/>
          <w:szCs w:val="24"/>
        </w:rPr>
        <w:t xml:space="preserve"> mean lengths</w:t>
      </w:r>
      <w:r w:rsidR="00BC5BBF">
        <w:rPr>
          <w:rFonts w:ascii="Times New Roman" w:eastAsia="Times New Roman" w:hAnsi="Times New Roman" w:cs="Times New Roman"/>
          <w:sz w:val="24"/>
          <w:szCs w:val="24"/>
        </w:rPr>
        <w:t>-</w:t>
      </w:r>
      <w:r w:rsidR="00B82A97">
        <w:rPr>
          <w:rFonts w:ascii="Times New Roman" w:eastAsia="Times New Roman" w:hAnsi="Times New Roman" w:cs="Times New Roman"/>
          <w:sz w:val="24"/>
          <w:szCs w:val="24"/>
        </w:rPr>
        <w:t>at</w:t>
      </w:r>
      <w:r w:rsidR="00BC5BBF">
        <w:rPr>
          <w:rFonts w:ascii="Times New Roman" w:eastAsia="Times New Roman" w:hAnsi="Times New Roman" w:cs="Times New Roman"/>
          <w:sz w:val="24"/>
          <w:szCs w:val="24"/>
        </w:rPr>
        <w:t>-</w:t>
      </w:r>
      <w:r w:rsidR="00B82A97">
        <w:rPr>
          <w:rFonts w:ascii="Times New Roman" w:eastAsia="Times New Roman" w:hAnsi="Times New Roman" w:cs="Times New Roman"/>
          <w:sz w:val="24"/>
          <w:szCs w:val="24"/>
        </w:rPr>
        <w:t xml:space="preserve">age. Mean lengths-at-age </w:t>
      </w:r>
      <w:r w:rsidR="0056285F">
        <w:rPr>
          <w:rFonts w:ascii="Times New Roman" w:eastAsia="Times New Roman" w:hAnsi="Times New Roman" w:cs="Times New Roman"/>
          <w:sz w:val="24"/>
          <w:szCs w:val="24"/>
        </w:rPr>
        <w:t>we</w:t>
      </w:r>
      <w:r w:rsidR="00B82A97">
        <w:rPr>
          <w:rFonts w:ascii="Times New Roman" w:eastAsia="Times New Roman" w:hAnsi="Times New Roman" w:cs="Times New Roman"/>
          <w:sz w:val="24"/>
          <w:szCs w:val="24"/>
        </w:rPr>
        <w:t xml:space="preserve">re predicted directly from the traditional VBGF for </w:t>
      </w:r>
      <w:del w:id="82" w:author="Derek Ogle" w:date="2018-09-04T18:24:00Z">
        <w:r w:rsidR="00B82A97" w:rsidDel="008A577F">
          <w:rPr>
            <w:rFonts w:ascii="Times New Roman" w:eastAsia="Times New Roman" w:hAnsi="Times New Roman" w:cs="Times New Roman"/>
            <w:sz w:val="24"/>
            <w:szCs w:val="24"/>
          </w:rPr>
          <w:delText xml:space="preserve">Great Chazy River </w:delText>
        </w:r>
      </w:del>
      <w:r w:rsidR="00804257">
        <w:rPr>
          <w:rFonts w:ascii="Times New Roman" w:eastAsia="Times New Roman" w:hAnsi="Times New Roman" w:cs="Times New Roman"/>
          <w:sz w:val="24"/>
          <w:szCs w:val="24"/>
        </w:rPr>
        <w:t>Stonecat</w:t>
      </w:r>
      <w:ins w:id="83" w:author="Derek Ogle" w:date="2018-09-04T18:24:00Z">
        <w:r w:rsidR="008A577F">
          <w:rPr>
            <w:rFonts w:ascii="Times New Roman" w:eastAsia="Times New Roman" w:hAnsi="Times New Roman" w:cs="Times New Roman"/>
            <w:sz w:val="24"/>
            <w:szCs w:val="24"/>
          </w:rPr>
          <w:t xml:space="preserve"> from the </w:t>
        </w:r>
        <w:r w:rsidR="008A577F">
          <w:rPr>
            <w:rFonts w:ascii="Times New Roman" w:eastAsia="Times New Roman" w:hAnsi="Times New Roman" w:cs="Times New Roman"/>
            <w:sz w:val="24"/>
            <w:szCs w:val="24"/>
          </w:rPr>
          <w:t>Great Chazy River</w:t>
        </w:r>
      </w:ins>
      <w:r w:rsidR="00B82A97">
        <w:rPr>
          <w:rFonts w:ascii="Times New Roman" w:eastAsia="Times New Roman" w:hAnsi="Times New Roman" w:cs="Times New Roman"/>
          <w:sz w:val="24"/>
          <w:szCs w:val="24"/>
        </w:rPr>
        <w:t xml:space="preserve">. However, </w:t>
      </w:r>
      <w:ins w:id="84" w:author="Derek Ogle" w:date="2018-09-04T18:25:00Z">
        <w:r w:rsidR="008A577F">
          <w:rPr>
            <w:rFonts w:ascii="Times New Roman" w:eastAsia="Times New Roman" w:hAnsi="Times New Roman" w:cs="Times New Roman"/>
            <w:sz w:val="24"/>
            <w:szCs w:val="24"/>
          </w:rPr>
          <w:t>mean lengths-at-age cannot be predicted directly</w:t>
        </w:r>
        <w:r w:rsidR="008A577F">
          <w:rPr>
            <w:rFonts w:ascii="Times New Roman" w:eastAsia="Times New Roman" w:hAnsi="Times New Roman" w:cs="Times New Roman"/>
            <w:sz w:val="24"/>
            <w:szCs w:val="24"/>
          </w:rPr>
          <w:t xml:space="preserve"> from </w:t>
        </w:r>
      </w:ins>
      <w:r w:rsidR="00B82A97">
        <w:rPr>
          <w:rFonts w:ascii="Times New Roman" w:eastAsia="Times New Roman" w:hAnsi="Times New Roman" w:cs="Times New Roman"/>
          <w:sz w:val="24"/>
          <w:szCs w:val="24"/>
        </w:rPr>
        <w:t xml:space="preserve">the Francis model </w:t>
      </w:r>
      <w:ins w:id="85" w:author="Derek Ogle" w:date="2018-09-04T18:25:00Z">
        <w:r w:rsidR="008A577F">
          <w:rPr>
            <w:rFonts w:ascii="Times New Roman" w:eastAsia="Times New Roman" w:hAnsi="Times New Roman" w:cs="Times New Roman"/>
            <w:sz w:val="24"/>
            <w:szCs w:val="24"/>
          </w:rPr>
          <w:t xml:space="preserve">because it </w:t>
        </w:r>
      </w:ins>
      <w:r w:rsidR="00B82A97">
        <w:rPr>
          <w:rFonts w:ascii="Times New Roman" w:eastAsia="Times New Roman" w:hAnsi="Times New Roman" w:cs="Times New Roman"/>
          <w:sz w:val="24"/>
          <w:szCs w:val="24"/>
        </w:rPr>
        <w:t>does not use</w:t>
      </w:r>
      <w:r w:rsidR="00442CDB">
        <w:rPr>
          <w:rFonts w:ascii="Times New Roman" w:eastAsia="Times New Roman" w:hAnsi="Times New Roman" w:cs="Times New Roman"/>
          <w:sz w:val="24"/>
          <w:szCs w:val="24"/>
        </w:rPr>
        <w:t xml:space="preserve"> age as a variable</w:t>
      </w:r>
      <w:del w:id="86" w:author="Derek Ogle" w:date="2018-09-04T18:25:00Z">
        <w:r w:rsidR="00442CDB" w:rsidDel="008A577F">
          <w:rPr>
            <w:rFonts w:ascii="Times New Roman" w:eastAsia="Times New Roman" w:hAnsi="Times New Roman" w:cs="Times New Roman"/>
            <w:sz w:val="24"/>
            <w:szCs w:val="24"/>
          </w:rPr>
          <w:delText xml:space="preserve"> and, thus, mean lengths-at-age cannot be predicted directly</w:delText>
        </w:r>
      </w:del>
      <w:r w:rsidR="00442CDB">
        <w:rPr>
          <w:rFonts w:ascii="Times New Roman" w:eastAsia="Times New Roman" w:hAnsi="Times New Roman" w:cs="Times New Roman"/>
          <w:sz w:val="24"/>
          <w:szCs w:val="24"/>
        </w:rPr>
        <w:t>. In this case, we estimated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 xml:space="preserve">1 from </w:t>
      </w:r>
      <w:r w:rsidR="0056285F">
        <w:rPr>
          <w:rFonts w:ascii="Times New Roman" w:eastAsia="Times New Roman" w:hAnsi="Times New Roman" w:cs="Times New Roman"/>
          <w:sz w:val="24"/>
          <w:szCs w:val="24"/>
        </w:rPr>
        <w:t xml:space="preserve">monthly </w:t>
      </w:r>
      <w:r w:rsidR="00442CDB">
        <w:rPr>
          <w:rFonts w:ascii="Times New Roman" w:eastAsia="Times New Roman" w:hAnsi="Times New Roman" w:cs="Times New Roman"/>
          <w:sz w:val="24"/>
          <w:szCs w:val="24"/>
        </w:rPr>
        <w:t>length frequency histogram</w:t>
      </w:r>
      <w:r w:rsidR="0056285F">
        <w:rPr>
          <w:rFonts w:ascii="Times New Roman" w:eastAsia="Times New Roman" w:hAnsi="Times New Roman" w:cs="Times New Roman"/>
          <w:sz w:val="24"/>
          <w:szCs w:val="24"/>
        </w:rPr>
        <w:t>s</w:t>
      </w:r>
      <w:r w:rsidR="00442CDB">
        <w:rPr>
          <w:rFonts w:ascii="Times New Roman" w:eastAsia="Times New Roman" w:hAnsi="Times New Roman" w:cs="Times New Roman"/>
          <w:sz w:val="24"/>
          <w:szCs w:val="24"/>
        </w:rPr>
        <w:t xml:space="preserve"> of all </w:t>
      </w:r>
      <w:r w:rsidR="00804257">
        <w:rPr>
          <w:rFonts w:ascii="Times New Roman" w:eastAsia="Times New Roman" w:hAnsi="Times New Roman" w:cs="Times New Roman"/>
          <w:sz w:val="24"/>
          <w:szCs w:val="24"/>
        </w:rPr>
        <w:t>Stonecat</w:t>
      </w:r>
      <w:r w:rsidR="00442CDB">
        <w:rPr>
          <w:rFonts w:ascii="Times New Roman" w:eastAsia="Times New Roman" w:hAnsi="Times New Roman" w:cs="Times New Roman"/>
          <w:sz w:val="24"/>
          <w:szCs w:val="24"/>
        </w:rPr>
        <w:t xml:space="preserve"> captured in the LaPlatte River. We then used the results from the Francis model to predict the annual growth increment for fish of this length. Th</w:t>
      </w:r>
      <w:r w:rsidR="00D85807">
        <w:rPr>
          <w:rFonts w:ascii="Times New Roman" w:eastAsia="Times New Roman" w:hAnsi="Times New Roman" w:cs="Times New Roman"/>
          <w:sz w:val="24"/>
          <w:szCs w:val="24"/>
        </w:rPr>
        <w:t>is</w:t>
      </w:r>
      <w:r w:rsidR="00442CDB">
        <w:rPr>
          <w:rFonts w:ascii="Times New Roman" w:eastAsia="Times New Roman" w:hAnsi="Times New Roman" w:cs="Times New Roman"/>
          <w:sz w:val="24"/>
          <w:szCs w:val="24"/>
        </w:rPr>
        <w:t xml:space="preserve"> predicted annual growth </w:t>
      </w:r>
      <w:r w:rsidR="00442CDB">
        <w:rPr>
          <w:rFonts w:ascii="Times New Roman" w:eastAsia="Times New Roman" w:hAnsi="Times New Roman" w:cs="Times New Roman"/>
          <w:sz w:val="24"/>
          <w:szCs w:val="24"/>
        </w:rPr>
        <w:lastRenderedPageBreak/>
        <w:t>increment was added to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1 to predict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2. This process was repeated until mean lengths for all ages up to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6 had been predicted.</w:t>
      </w:r>
      <w:r w:rsidRPr="0003577A">
        <w:rPr>
          <w:rFonts w:ascii="Times New Roman" w:eastAsia="Times New Roman" w:hAnsi="Times New Roman" w:cs="Times New Roman"/>
          <w:sz w:val="24"/>
          <w:szCs w:val="24"/>
        </w:rPr>
        <w:t xml:space="preserve"> We also compared</w:t>
      </w:r>
      <w:r w:rsidR="00442CDB">
        <w:rPr>
          <w:rFonts w:ascii="Times New Roman" w:eastAsia="Times New Roman" w:hAnsi="Times New Roman" w:cs="Times New Roman"/>
          <w:sz w:val="24"/>
          <w:szCs w:val="24"/>
        </w:rPr>
        <w:t xml:space="preserve"> predicted mean lengths-at-age for </w:t>
      </w:r>
      <w:r w:rsidR="00804257">
        <w:rPr>
          <w:rFonts w:ascii="Times New Roman" w:eastAsia="Times New Roman" w:hAnsi="Times New Roman" w:cs="Times New Roman"/>
          <w:sz w:val="24"/>
          <w:szCs w:val="24"/>
        </w:rPr>
        <w:t>Stonecat</w:t>
      </w:r>
      <w:r w:rsidR="00442CDB">
        <w:rPr>
          <w:rFonts w:ascii="Times New Roman" w:eastAsia="Times New Roman" w:hAnsi="Times New Roman" w:cs="Times New Roman"/>
          <w:sz w:val="24"/>
          <w:szCs w:val="24"/>
        </w:rPr>
        <w:t xml:space="preserve"> from </w:t>
      </w:r>
      <w:r w:rsidRPr="0003577A">
        <w:rPr>
          <w:rFonts w:ascii="Times New Roman" w:eastAsia="Times New Roman" w:hAnsi="Times New Roman" w:cs="Times New Roman"/>
          <w:sz w:val="24"/>
          <w:szCs w:val="24"/>
        </w:rPr>
        <w:t>the LaPlatte and Great Chazy rivers to mean lengths</w:t>
      </w:r>
      <w:r w:rsidR="00442CDB">
        <w:rPr>
          <w:rFonts w:ascii="Times New Roman" w:eastAsia="Times New Roman" w:hAnsi="Times New Roman" w:cs="Times New Roman"/>
          <w:sz w:val="24"/>
          <w:szCs w:val="24"/>
        </w:rPr>
        <w:t>-at-age</w:t>
      </w:r>
      <w:r w:rsidRPr="0003577A">
        <w:rPr>
          <w:rFonts w:ascii="Times New Roman" w:eastAsia="Times New Roman" w:hAnsi="Times New Roman" w:cs="Times New Roman"/>
          <w:sz w:val="24"/>
          <w:szCs w:val="24"/>
        </w:rPr>
        <w:t xml:space="preserve"> reported for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in the literature (</w:t>
      </w:r>
      <w:r w:rsidR="00D50F86">
        <w:rPr>
          <w:rFonts w:ascii="Times New Roman" w:eastAsia="Times New Roman" w:hAnsi="Times New Roman" w:cs="Times New Roman"/>
          <w:sz w:val="24"/>
          <w:szCs w:val="24"/>
        </w:rPr>
        <w:t xml:space="preserve">Gilbert 1953; </w:t>
      </w:r>
      <w:r w:rsidRPr="0003577A">
        <w:rPr>
          <w:rFonts w:ascii="Times New Roman" w:eastAsia="Times New Roman" w:hAnsi="Times New Roman" w:cs="Times New Roman"/>
          <w:sz w:val="24"/>
          <w:szCs w:val="24"/>
        </w:rPr>
        <w:t>Carlson 1966</w:t>
      </w:r>
      <w:r w:rsidR="00837D74">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Paruch 1979). Some of the literature results were converted from SL to TL using results from a linear model fit to our measurements of SL and TL on fish collected from the Great Chazy River.</w:t>
      </w:r>
    </w:p>
    <w:p w14:paraId="44D4E3FA" w14:textId="77777777" w:rsidR="00D50F86" w:rsidRDefault="00D50F86" w:rsidP="00D50F86">
      <w:pPr>
        <w:rPr>
          <w:rFonts w:ascii="Times New Roman" w:hAnsi="Times New Roman" w:cs="Times New Roman"/>
          <w:b/>
        </w:rPr>
      </w:pPr>
    </w:p>
    <w:p w14:paraId="701C8053" w14:textId="265792D5" w:rsidR="00D414EE" w:rsidRDefault="00E202EC" w:rsidP="00D50F86">
      <w:pPr>
        <w:spacing w:after="0" w:line="480" w:lineRule="auto"/>
        <w:rPr>
          <w:rFonts w:ascii="Times New Roman" w:eastAsia="Times New Roman" w:hAnsi="Times New Roman" w:cs="Times New Roman"/>
          <w:sz w:val="24"/>
          <w:szCs w:val="24"/>
        </w:rPr>
      </w:pPr>
      <w:r w:rsidRPr="001A14BC">
        <w:rPr>
          <w:rFonts w:ascii="Times New Roman" w:hAnsi="Times New Roman" w:cs="Times New Roman"/>
          <w:sz w:val="24"/>
          <w:szCs w:val="24"/>
        </w:rPr>
        <w:t>&lt;A&gt;Results</w:t>
      </w:r>
      <w:r w:rsidR="00D50F86">
        <w:rPr>
          <w:rFonts w:ascii="Times New Roman" w:eastAsia="Times New Roman" w:hAnsi="Times New Roman" w:cs="Times New Roman"/>
          <w:sz w:val="24"/>
          <w:szCs w:val="24"/>
        </w:rPr>
        <w:tab/>
      </w:r>
    </w:p>
    <w:p w14:paraId="23EDE6FF" w14:textId="02B7C9C6" w:rsidR="00B531A9" w:rsidRDefault="00D50F86" w:rsidP="008A577F">
      <w:pPr>
        <w:spacing w:after="0" w:line="480" w:lineRule="auto"/>
        <w:ind w:firstLine="720"/>
        <w:rPr>
          <w:rFonts w:ascii="Times New Roman" w:eastAsia="Times New Roman" w:hAnsi="Times New Roman" w:cs="Times New Roman"/>
          <w:sz w:val="24"/>
          <w:szCs w:val="24"/>
        </w:rPr>
        <w:pPrChange w:id="87" w:author="Derek Ogle" w:date="2018-09-04T18:25:00Z">
          <w:pPr>
            <w:spacing w:after="0" w:line="480" w:lineRule="auto"/>
          </w:pPr>
        </w:pPrChange>
      </w:pPr>
      <w:r>
        <w:rPr>
          <w:rFonts w:ascii="Times New Roman" w:eastAsia="Times New Roman" w:hAnsi="Times New Roman" w:cs="Times New Roman"/>
          <w:sz w:val="24"/>
          <w:szCs w:val="24"/>
        </w:rPr>
        <w:t>A total of</w:t>
      </w:r>
      <w:r w:rsidR="00F36EAC">
        <w:rPr>
          <w:rFonts w:ascii="Times New Roman" w:eastAsia="Times New Roman" w:hAnsi="Times New Roman" w:cs="Times New Roman"/>
          <w:sz w:val="24"/>
          <w:szCs w:val="24"/>
        </w:rPr>
        <w:t xml:space="preserve"> 1</w:t>
      </w:r>
      <w:r w:rsidR="0057644B">
        <w:rPr>
          <w:rFonts w:ascii="Times New Roman" w:eastAsia="Times New Roman" w:hAnsi="Times New Roman" w:cs="Times New Roman"/>
          <w:sz w:val="24"/>
          <w:szCs w:val="24"/>
        </w:rPr>
        <w:t>,</w:t>
      </w:r>
      <w:r w:rsidR="00F36EAC">
        <w:rPr>
          <w:rFonts w:ascii="Times New Roman" w:eastAsia="Times New Roman" w:hAnsi="Times New Roman" w:cs="Times New Roman"/>
          <w:sz w:val="24"/>
          <w:szCs w:val="24"/>
        </w:rPr>
        <w:t xml:space="preserve">469 </w:t>
      </w:r>
      <w:r w:rsidR="00804257">
        <w:rPr>
          <w:rFonts w:ascii="Times New Roman" w:eastAsia="Times New Roman" w:hAnsi="Times New Roman" w:cs="Times New Roman"/>
          <w:sz w:val="24"/>
          <w:szCs w:val="24"/>
        </w:rPr>
        <w:t>Stonecat</w:t>
      </w:r>
      <w:r w:rsidR="00F36EAC">
        <w:rPr>
          <w:rFonts w:ascii="Times New Roman" w:eastAsia="Times New Roman" w:hAnsi="Times New Roman" w:cs="Times New Roman"/>
          <w:sz w:val="24"/>
          <w:szCs w:val="24"/>
        </w:rPr>
        <w:t xml:space="preserve"> were collected</w:t>
      </w:r>
      <w:r w:rsidR="00550147">
        <w:rPr>
          <w:rFonts w:ascii="Times New Roman" w:eastAsia="Times New Roman" w:hAnsi="Times New Roman" w:cs="Times New Roman"/>
          <w:sz w:val="24"/>
          <w:szCs w:val="24"/>
        </w:rPr>
        <w:t xml:space="preserve"> in the LaPlatte River, of which</w:t>
      </w:r>
      <w:r>
        <w:rPr>
          <w:rFonts w:ascii="Times New Roman" w:eastAsia="Times New Roman" w:hAnsi="Times New Roman" w:cs="Times New Roman"/>
          <w:sz w:val="24"/>
          <w:szCs w:val="24"/>
        </w:rPr>
        <w:t xml:space="preserve"> 1</w:t>
      </w:r>
      <w:r w:rsidR="0057644B">
        <w:rPr>
          <w:rFonts w:ascii="Times New Roman" w:eastAsia="Times New Roman" w:hAnsi="Times New Roman" w:cs="Times New Roman"/>
          <w:sz w:val="24"/>
          <w:szCs w:val="24"/>
        </w:rPr>
        <w:t>,</w:t>
      </w:r>
      <w:r>
        <w:rPr>
          <w:rFonts w:ascii="Times New Roman" w:eastAsia="Times New Roman" w:hAnsi="Times New Roman" w:cs="Times New Roman"/>
          <w:sz w:val="24"/>
          <w:szCs w:val="24"/>
        </w:rPr>
        <w:t>311 were PIT tagged.</w:t>
      </w:r>
      <w:r w:rsidR="00B531A9">
        <w:rPr>
          <w:rFonts w:ascii="Times New Roman" w:eastAsia="Times New Roman" w:hAnsi="Times New Roman" w:cs="Times New Roman"/>
          <w:sz w:val="24"/>
          <w:szCs w:val="24"/>
        </w:rPr>
        <w:t xml:space="preserve"> These fish ranged in length from </w:t>
      </w:r>
      <w:r w:rsidR="00F36EAC">
        <w:rPr>
          <w:rFonts w:ascii="Times New Roman" w:eastAsia="Times New Roman" w:hAnsi="Times New Roman" w:cs="Times New Roman"/>
          <w:sz w:val="24"/>
          <w:szCs w:val="24"/>
        </w:rPr>
        <w:t xml:space="preserve">54 </w:t>
      </w:r>
      <w:r w:rsidR="00B531A9">
        <w:rPr>
          <w:rFonts w:ascii="Times New Roman" w:eastAsia="Times New Roman" w:hAnsi="Times New Roman" w:cs="Times New Roman"/>
          <w:sz w:val="24"/>
          <w:szCs w:val="24"/>
        </w:rPr>
        <w:t xml:space="preserve">to </w:t>
      </w:r>
      <w:r w:rsidR="00685A90">
        <w:rPr>
          <w:rFonts w:ascii="Times New Roman" w:eastAsia="Times New Roman" w:hAnsi="Times New Roman" w:cs="Times New Roman"/>
          <w:sz w:val="24"/>
          <w:szCs w:val="24"/>
        </w:rPr>
        <w:t>205</w:t>
      </w:r>
      <w:r w:rsidR="00B531A9">
        <w:rPr>
          <w:rFonts w:ascii="Times New Roman" w:eastAsia="Times New Roman" w:hAnsi="Times New Roman" w:cs="Times New Roman"/>
          <w:sz w:val="24"/>
          <w:szCs w:val="24"/>
        </w:rPr>
        <w:t xml:space="preserve"> mm, with a mean of </w:t>
      </w:r>
      <w:r w:rsidR="00F36EAC">
        <w:rPr>
          <w:rFonts w:ascii="Times New Roman" w:eastAsia="Times New Roman" w:hAnsi="Times New Roman" w:cs="Times New Roman"/>
          <w:sz w:val="24"/>
          <w:szCs w:val="24"/>
        </w:rPr>
        <w:t xml:space="preserve">131 </w:t>
      </w:r>
      <w:r w:rsidR="00B531A9">
        <w:rPr>
          <w:rFonts w:ascii="Times New Roman" w:eastAsia="Times New Roman" w:hAnsi="Times New Roman" w:cs="Times New Roman"/>
          <w:sz w:val="24"/>
          <w:szCs w:val="24"/>
        </w:rPr>
        <w:t xml:space="preserve">(SD = </w:t>
      </w:r>
      <w:r w:rsidR="00F36EAC">
        <w:rPr>
          <w:rFonts w:ascii="Times New Roman" w:eastAsia="Times New Roman" w:hAnsi="Times New Roman" w:cs="Times New Roman"/>
          <w:sz w:val="24"/>
          <w:szCs w:val="24"/>
        </w:rPr>
        <w:t>24.3</w:t>
      </w:r>
      <w:r w:rsidR="00B531A9">
        <w:rPr>
          <w:rFonts w:ascii="Times New Roman" w:eastAsia="Times New Roman" w:hAnsi="Times New Roman" w:cs="Times New Roman"/>
          <w:sz w:val="24"/>
          <w:szCs w:val="24"/>
        </w:rPr>
        <w:t xml:space="preserve">) mm. Our gears collected few fish under 90 mm, but </w:t>
      </w:r>
      <w:r w:rsidR="00085AA5">
        <w:rPr>
          <w:rFonts w:ascii="Times New Roman" w:eastAsia="Times New Roman" w:hAnsi="Times New Roman" w:cs="Times New Roman"/>
          <w:sz w:val="24"/>
          <w:szCs w:val="24"/>
        </w:rPr>
        <w:t xml:space="preserve">some collections of these fish provided insight into first year growth of </w:t>
      </w:r>
      <w:r w:rsidR="00804257">
        <w:rPr>
          <w:rFonts w:ascii="Times New Roman" w:eastAsia="Times New Roman" w:hAnsi="Times New Roman" w:cs="Times New Roman"/>
          <w:sz w:val="24"/>
          <w:szCs w:val="24"/>
        </w:rPr>
        <w:t>Stonecat</w:t>
      </w:r>
      <w:r w:rsidR="00085AA5">
        <w:rPr>
          <w:rFonts w:ascii="Times New Roman" w:eastAsia="Times New Roman" w:hAnsi="Times New Roman" w:cs="Times New Roman"/>
          <w:sz w:val="24"/>
          <w:szCs w:val="24"/>
        </w:rPr>
        <w:t xml:space="preserve"> in the LaPlatte River (Figure </w:t>
      </w:r>
      <w:r w:rsidR="00E51A1F">
        <w:rPr>
          <w:rFonts w:ascii="Times New Roman" w:eastAsia="Times New Roman" w:hAnsi="Times New Roman" w:cs="Times New Roman"/>
          <w:sz w:val="24"/>
          <w:szCs w:val="24"/>
        </w:rPr>
        <w:t>1</w:t>
      </w:r>
      <w:r w:rsidR="00085AA5">
        <w:rPr>
          <w:rFonts w:ascii="Times New Roman" w:eastAsia="Times New Roman" w:hAnsi="Times New Roman" w:cs="Times New Roman"/>
          <w:sz w:val="24"/>
          <w:szCs w:val="24"/>
        </w:rPr>
        <w:t>). The mode of small fish in September 201</w:t>
      </w:r>
      <w:ins w:id="88" w:author="Derek Ogle" w:date="2018-09-04T18:26:00Z">
        <w:r w:rsidR="008A577F">
          <w:rPr>
            <w:rFonts w:ascii="Times New Roman" w:eastAsia="Times New Roman" w:hAnsi="Times New Roman" w:cs="Times New Roman"/>
            <w:sz w:val="24"/>
            <w:szCs w:val="24"/>
          </w:rPr>
          <w:t>2</w:t>
        </w:r>
      </w:ins>
      <w:del w:id="89" w:author="Derek Ogle" w:date="2018-09-04T18:26:00Z">
        <w:r w:rsidR="00085AA5" w:rsidDel="008A577F">
          <w:rPr>
            <w:rFonts w:ascii="Times New Roman" w:eastAsia="Times New Roman" w:hAnsi="Times New Roman" w:cs="Times New Roman"/>
            <w:sz w:val="24"/>
            <w:szCs w:val="24"/>
          </w:rPr>
          <w:delText>3</w:delText>
        </w:r>
      </w:del>
      <w:r w:rsidR="00085AA5">
        <w:rPr>
          <w:rFonts w:ascii="Times New Roman" w:eastAsia="Times New Roman" w:hAnsi="Times New Roman" w:cs="Times New Roman"/>
          <w:sz w:val="24"/>
          <w:szCs w:val="24"/>
        </w:rPr>
        <w:t xml:space="preserve"> indicates that LaPlatte River </w:t>
      </w:r>
      <w:r w:rsidR="00804257">
        <w:rPr>
          <w:rFonts w:ascii="Times New Roman" w:eastAsia="Times New Roman" w:hAnsi="Times New Roman" w:cs="Times New Roman"/>
          <w:sz w:val="24"/>
          <w:szCs w:val="24"/>
        </w:rPr>
        <w:t>Stonecat</w:t>
      </w:r>
      <w:r w:rsidR="00085AA5">
        <w:rPr>
          <w:rFonts w:ascii="Times New Roman" w:eastAsia="Times New Roman" w:hAnsi="Times New Roman" w:cs="Times New Roman"/>
          <w:sz w:val="24"/>
          <w:szCs w:val="24"/>
        </w:rPr>
        <w:t xml:space="preserve"> are approximately 55-80 mm near the end of their first year. The</w:t>
      </w:r>
      <w:r w:rsidR="00B531A9">
        <w:rPr>
          <w:rFonts w:ascii="Times New Roman" w:eastAsia="Times New Roman" w:hAnsi="Times New Roman" w:cs="Times New Roman"/>
          <w:sz w:val="24"/>
          <w:szCs w:val="24"/>
        </w:rPr>
        <w:t xml:space="preserve"> mode of small fish in May 2013 and the lower mode of </w:t>
      </w:r>
      <w:ins w:id="90" w:author="Derek Ogle" w:date="2018-09-04T18:26:00Z">
        <w:r w:rsidR="008A577F">
          <w:rPr>
            <w:rFonts w:ascii="Times New Roman" w:eastAsia="Times New Roman" w:hAnsi="Times New Roman" w:cs="Times New Roman"/>
            <w:sz w:val="24"/>
            <w:szCs w:val="24"/>
          </w:rPr>
          <w:t>the</w:t>
        </w:r>
      </w:ins>
      <w:del w:id="91" w:author="Derek Ogle" w:date="2018-09-04T18:26:00Z">
        <w:r w:rsidR="00B531A9" w:rsidDel="008A577F">
          <w:rPr>
            <w:rFonts w:ascii="Times New Roman" w:eastAsia="Times New Roman" w:hAnsi="Times New Roman" w:cs="Times New Roman"/>
            <w:sz w:val="24"/>
            <w:szCs w:val="24"/>
          </w:rPr>
          <w:delText>a</w:delText>
        </w:r>
      </w:del>
      <w:r w:rsidR="00B531A9">
        <w:rPr>
          <w:rFonts w:ascii="Times New Roman" w:eastAsia="Times New Roman" w:hAnsi="Times New Roman" w:cs="Times New Roman"/>
          <w:sz w:val="24"/>
          <w:szCs w:val="24"/>
        </w:rPr>
        <w:t xml:space="preserve"> bimodal distribution in June 2012 suggested that age-1 fish </w:t>
      </w:r>
      <w:r w:rsidR="00E51A1F">
        <w:rPr>
          <w:rFonts w:ascii="Times New Roman" w:eastAsia="Times New Roman" w:hAnsi="Times New Roman" w:cs="Times New Roman"/>
          <w:sz w:val="24"/>
          <w:szCs w:val="24"/>
        </w:rPr>
        <w:t xml:space="preserve">in the LaPlatte River </w:t>
      </w:r>
      <w:r w:rsidR="00F36EAC">
        <w:rPr>
          <w:rFonts w:ascii="Times New Roman" w:eastAsia="Times New Roman" w:hAnsi="Times New Roman" w:cs="Times New Roman"/>
          <w:sz w:val="24"/>
          <w:szCs w:val="24"/>
        </w:rPr>
        <w:t>b</w:t>
      </w:r>
      <w:r w:rsidR="00085AA5">
        <w:rPr>
          <w:rFonts w:ascii="Times New Roman" w:eastAsia="Times New Roman" w:hAnsi="Times New Roman" w:cs="Times New Roman"/>
          <w:sz w:val="24"/>
          <w:szCs w:val="24"/>
        </w:rPr>
        <w:t>egi</w:t>
      </w:r>
      <w:r w:rsidR="00F36EAC">
        <w:rPr>
          <w:rFonts w:ascii="Times New Roman" w:eastAsia="Times New Roman" w:hAnsi="Times New Roman" w:cs="Times New Roman"/>
          <w:sz w:val="24"/>
          <w:szCs w:val="24"/>
        </w:rPr>
        <w:t xml:space="preserve">n </w:t>
      </w:r>
      <w:r w:rsidR="00B531A9">
        <w:rPr>
          <w:rFonts w:ascii="Times New Roman" w:eastAsia="Times New Roman" w:hAnsi="Times New Roman" w:cs="Times New Roman"/>
          <w:sz w:val="24"/>
          <w:szCs w:val="24"/>
        </w:rPr>
        <w:t>the</w:t>
      </w:r>
      <w:r w:rsidR="00085AA5">
        <w:rPr>
          <w:rFonts w:ascii="Times New Roman" w:eastAsia="Times New Roman" w:hAnsi="Times New Roman" w:cs="Times New Roman"/>
          <w:sz w:val="24"/>
          <w:szCs w:val="24"/>
        </w:rPr>
        <w:t>ir second</w:t>
      </w:r>
      <w:r w:rsidR="00B531A9">
        <w:rPr>
          <w:rFonts w:ascii="Times New Roman" w:eastAsia="Times New Roman" w:hAnsi="Times New Roman" w:cs="Times New Roman"/>
          <w:sz w:val="24"/>
          <w:szCs w:val="24"/>
        </w:rPr>
        <w:t xml:space="preserve"> growing season at approximately 70-80 mm TL.</w:t>
      </w:r>
    </w:p>
    <w:p w14:paraId="01D3A6B9" w14:textId="69C21CEB" w:rsidR="00D50F86" w:rsidRDefault="00B531A9"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50F86">
        <w:rPr>
          <w:rFonts w:ascii="Times New Roman" w:eastAsia="Times New Roman" w:hAnsi="Times New Roman" w:cs="Times New Roman"/>
          <w:sz w:val="24"/>
          <w:szCs w:val="24"/>
        </w:rPr>
        <w:t xml:space="preserve">Of </w:t>
      </w:r>
      <w:r w:rsidR="00E05770">
        <w:rPr>
          <w:rFonts w:ascii="Times New Roman" w:eastAsia="Times New Roman" w:hAnsi="Times New Roman" w:cs="Times New Roman"/>
          <w:sz w:val="24"/>
          <w:szCs w:val="24"/>
        </w:rPr>
        <w:t>th</w:t>
      </w:r>
      <w:r w:rsidR="00D414EE">
        <w:rPr>
          <w:rFonts w:ascii="Times New Roman" w:eastAsia="Times New Roman" w:hAnsi="Times New Roman" w:cs="Times New Roman"/>
          <w:sz w:val="24"/>
          <w:szCs w:val="24"/>
        </w:rPr>
        <w:t>e</w:t>
      </w:r>
      <w:r w:rsidR="00E05770">
        <w:rPr>
          <w:rFonts w:ascii="Times New Roman" w:eastAsia="Times New Roman" w:hAnsi="Times New Roman" w:cs="Times New Roman"/>
          <w:sz w:val="24"/>
          <w:szCs w:val="24"/>
        </w:rPr>
        <w:t xml:space="preserve"> </w:t>
      </w:r>
      <w:r w:rsidR="00D50F86">
        <w:rPr>
          <w:rFonts w:ascii="Times New Roman" w:eastAsia="Times New Roman" w:hAnsi="Times New Roman" w:cs="Times New Roman"/>
          <w:sz w:val="24"/>
          <w:szCs w:val="24"/>
        </w:rPr>
        <w:t>133</w:t>
      </w:r>
      <w:r w:rsidR="00E05770">
        <w:rPr>
          <w:rFonts w:ascii="Times New Roman" w:eastAsia="Times New Roman" w:hAnsi="Times New Roman" w:cs="Times New Roman"/>
          <w:sz w:val="24"/>
          <w:szCs w:val="24"/>
        </w:rPr>
        <w:t xml:space="preserve"> </w:t>
      </w:r>
      <w:ins w:id="92" w:author="Derek Ogle" w:date="2018-09-04T18:26:00Z">
        <w:r w:rsidR="008A577F">
          <w:rPr>
            <w:rFonts w:ascii="Times New Roman" w:eastAsia="Times New Roman" w:hAnsi="Times New Roman" w:cs="Times New Roman"/>
            <w:sz w:val="24"/>
            <w:szCs w:val="24"/>
          </w:rPr>
          <w:t xml:space="preserve">Stonecat </w:t>
        </w:r>
      </w:ins>
      <w:r w:rsidR="00D50F86">
        <w:rPr>
          <w:rFonts w:ascii="Times New Roman" w:eastAsia="Times New Roman" w:hAnsi="Times New Roman" w:cs="Times New Roman"/>
          <w:sz w:val="24"/>
          <w:szCs w:val="24"/>
        </w:rPr>
        <w:t xml:space="preserve">recaptured </w:t>
      </w:r>
      <w:r>
        <w:rPr>
          <w:rFonts w:ascii="Times New Roman" w:eastAsia="Times New Roman" w:hAnsi="Times New Roman" w:cs="Times New Roman"/>
          <w:sz w:val="24"/>
          <w:szCs w:val="24"/>
        </w:rPr>
        <w:t>from the LaPlatte River</w:t>
      </w:r>
      <w:r w:rsidR="0057644B">
        <w:rPr>
          <w:rFonts w:ascii="Times New Roman" w:eastAsia="Times New Roman" w:hAnsi="Times New Roman" w:cs="Times New Roman"/>
          <w:sz w:val="24"/>
          <w:szCs w:val="24"/>
        </w:rPr>
        <w:t xml:space="preserve">, </w:t>
      </w:r>
      <w:r w:rsidR="00D50F86">
        <w:rPr>
          <w:rFonts w:ascii="Times New Roman" w:eastAsia="Times New Roman" w:hAnsi="Times New Roman" w:cs="Times New Roman"/>
          <w:sz w:val="24"/>
          <w:szCs w:val="24"/>
        </w:rPr>
        <w:t xml:space="preserve">111 fish (83%) were recaptured once, 20 fish (15%) were recaptured twice, and 2 fish (2%) were </w:t>
      </w:r>
      <w:ins w:id="93" w:author="Derek Ogle" w:date="2018-09-04T18:26:00Z">
        <w:r w:rsidR="008A577F">
          <w:rPr>
            <w:rFonts w:ascii="Times New Roman" w:eastAsia="Times New Roman" w:hAnsi="Times New Roman" w:cs="Times New Roman"/>
            <w:sz w:val="24"/>
            <w:szCs w:val="24"/>
          </w:rPr>
          <w:t>re</w:t>
        </w:r>
      </w:ins>
      <w:r w:rsidR="00D50F86">
        <w:rPr>
          <w:rFonts w:ascii="Times New Roman" w:eastAsia="Times New Roman" w:hAnsi="Times New Roman" w:cs="Times New Roman"/>
          <w:sz w:val="24"/>
          <w:szCs w:val="24"/>
        </w:rPr>
        <w:t xml:space="preserve">captured three times. Thus, 157 paired </w:t>
      </w:r>
      <w:r w:rsidR="00D85807">
        <w:rPr>
          <w:rFonts w:ascii="Times New Roman" w:eastAsia="Times New Roman" w:hAnsi="Times New Roman" w:cs="Times New Roman"/>
          <w:sz w:val="24"/>
          <w:szCs w:val="24"/>
        </w:rPr>
        <w:t>M</w:t>
      </w:r>
      <w:r w:rsidR="00D50F86">
        <w:rPr>
          <w:rFonts w:ascii="Times New Roman" w:eastAsia="Times New Roman" w:hAnsi="Times New Roman" w:cs="Times New Roman"/>
          <w:sz w:val="24"/>
          <w:szCs w:val="24"/>
        </w:rPr>
        <w:t xml:space="preserve">-R events were observed, though 9 (6%) of these were within 7 days of each other and were removed from further analysis. Of the remaining </w:t>
      </w:r>
      <w:ins w:id="94" w:author="Derek Ogle" w:date="2018-09-04T18:26:00Z">
        <w:r w:rsidR="008A577F">
          <w:rPr>
            <w:rFonts w:ascii="Times New Roman" w:eastAsia="Times New Roman" w:hAnsi="Times New Roman" w:cs="Times New Roman"/>
            <w:sz w:val="24"/>
            <w:szCs w:val="24"/>
          </w:rPr>
          <w:t xml:space="preserve">148 </w:t>
        </w:r>
      </w:ins>
      <w:r w:rsidR="00D85807">
        <w:rPr>
          <w:rFonts w:ascii="Times New Roman" w:eastAsia="Times New Roman" w:hAnsi="Times New Roman" w:cs="Times New Roman"/>
          <w:sz w:val="24"/>
          <w:szCs w:val="24"/>
        </w:rPr>
        <w:t>M</w:t>
      </w:r>
      <w:r w:rsidR="00D50F86">
        <w:rPr>
          <w:rFonts w:ascii="Times New Roman" w:eastAsia="Times New Roman" w:hAnsi="Times New Roman" w:cs="Times New Roman"/>
          <w:sz w:val="24"/>
          <w:szCs w:val="24"/>
        </w:rPr>
        <w:t>-R events, 61% of recaptures were in the same year as the original capture, 39% were in the following year, and 1% were two years later</w:t>
      </w:r>
      <w:ins w:id="95" w:author="Derek Ogle" w:date="2018-09-04T18:26:00Z">
        <w:r w:rsidR="008A577F">
          <w:rPr>
            <w:rFonts w:ascii="Times New Roman" w:eastAsia="Times New Roman" w:hAnsi="Times New Roman" w:cs="Times New Roman"/>
            <w:sz w:val="24"/>
            <w:szCs w:val="24"/>
          </w:rPr>
          <w:t xml:space="preserve"> (Figure 2)</w:t>
        </w:r>
      </w:ins>
      <w:r w:rsidR="00D50F86">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recaptured</w:t>
      </w:r>
      <w:r w:rsidR="00D50F86">
        <w:rPr>
          <w:rFonts w:ascii="Times New Roman" w:eastAsia="Times New Roman" w:hAnsi="Times New Roman" w:cs="Times New Roman"/>
          <w:sz w:val="24"/>
          <w:szCs w:val="24"/>
        </w:rPr>
        <w:t xml:space="preserve"> from the LaPlatte River ranged from 87 to 185 mm TL at marking, with a mean of 131 (SD = 20.5) mm. Parameter estimates (with 95% confidence intervals) from fitting the modified VBGF to the LaPlatte River </w:t>
      </w:r>
      <w:r w:rsidR="00804257">
        <w:rPr>
          <w:rFonts w:ascii="Times New Roman" w:eastAsia="Times New Roman" w:hAnsi="Times New Roman" w:cs="Times New Roman"/>
          <w:sz w:val="24"/>
          <w:szCs w:val="24"/>
        </w:rPr>
        <w:t>Stonecat</w:t>
      </w:r>
      <w:r w:rsidR="00D50F86">
        <w:rPr>
          <w:rFonts w:ascii="Times New Roman" w:eastAsia="Times New Roman" w:hAnsi="Times New Roman" w:cs="Times New Roman"/>
          <w:sz w:val="24"/>
          <w:szCs w:val="24"/>
        </w:rPr>
        <w:t xml:space="preserve"> </w:t>
      </w:r>
      <w:r w:rsidR="00866A13">
        <w:rPr>
          <w:rFonts w:ascii="Times New Roman" w:eastAsia="Times New Roman" w:hAnsi="Times New Roman" w:cs="Times New Roman"/>
          <w:sz w:val="24"/>
          <w:szCs w:val="24"/>
        </w:rPr>
        <w:t xml:space="preserve">(N=177) </w:t>
      </w:r>
      <w:r w:rsidR="00D50F86">
        <w:rPr>
          <w:rFonts w:ascii="Times New Roman" w:eastAsia="Times New Roman" w:hAnsi="Times New Roman" w:cs="Times New Roman"/>
          <w:sz w:val="24"/>
          <w:szCs w:val="24"/>
        </w:rPr>
        <w:t>are 34.</w:t>
      </w:r>
      <w:r w:rsidR="005C5301">
        <w:rPr>
          <w:rFonts w:ascii="Times New Roman" w:eastAsia="Times New Roman" w:hAnsi="Times New Roman" w:cs="Times New Roman"/>
          <w:sz w:val="24"/>
          <w:szCs w:val="24"/>
        </w:rPr>
        <w:t>2</w:t>
      </w:r>
      <w:r w:rsidR="00D50F86">
        <w:rPr>
          <w:rFonts w:ascii="Times New Roman" w:eastAsia="Times New Roman" w:hAnsi="Times New Roman" w:cs="Times New Roman"/>
          <w:sz w:val="24"/>
          <w:szCs w:val="24"/>
        </w:rPr>
        <w:t xml:space="preserve"> (32.6 </w:t>
      </w:r>
      <w:r w:rsidR="00D50F86">
        <w:rPr>
          <w:rFonts w:ascii="Times New Roman" w:eastAsia="Times New Roman" w:hAnsi="Times New Roman" w:cs="Times New Roman"/>
          <w:sz w:val="24"/>
          <w:szCs w:val="24"/>
        </w:rPr>
        <w:lastRenderedPageBreak/>
        <w:t>– 35.</w:t>
      </w:r>
      <w:r w:rsidR="005C5301">
        <w:rPr>
          <w:rFonts w:ascii="Times New Roman" w:eastAsia="Times New Roman" w:hAnsi="Times New Roman" w:cs="Times New Roman"/>
          <w:sz w:val="24"/>
          <w:szCs w:val="24"/>
        </w:rPr>
        <w:t>7</w:t>
      </w:r>
      <w:r w:rsidR="00D50F86">
        <w:rPr>
          <w:rFonts w:ascii="Times New Roman" w:eastAsia="Times New Roman" w:hAnsi="Times New Roman" w:cs="Times New Roman"/>
          <w:sz w:val="24"/>
          <w:szCs w:val="24"/>
        </w:rPr>
        <w:t>)</w:t>
      </w:r>
      <w:ins w:id="96" w:author="Derek Ogle" w:date="2018-09-04T18:27:00Z">
        <w:r w:rsidR="008A577F">
          <w:rPr>
            <w:rFonts w:ascii="Times New Roman" w:eastAsia="Times New Roman" w:hAnsi="Times New Roman" w:cs="Times New Roman"/>
            <w:sz w:val="24"/>
            <w:szCs w:val="24"/>
          </w:rPr>
          <w:t xml:space="preserve"> mm</w:t>
        </w:r>
      </w:ins>
      <w:r w:rsidR="00D50F86">
        <w:rPr>
          <w:rFonts w:ascii="Times New Roman" w:eastAsia="Times New Roman" w:hAnsi="Times New Roman" w:cs="Times New Roman"/>
          <w:sz w:val="24"/>
          <w:szCs w:val="24"/>
        </w:rPr>
        <w:t xml:space="preserve"> for </w:t>
      </w:r>
      <w:r w:rsidR="00D50F86" w:rsidRPr="00B237FA">
        <w:rPr>
          <w:rFonts w:ascii="Times New Roman" w:eastAsia="Times New Roman" w:hAnsi="Times New Roman" w:cs="Times New Roman"/>
          <w:i/>
          <w:sz w:val="24"/>
          <w:szCs w:val="24"/>
        </w:rPr>
        <w:t>g</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sidRPr="00B237FA">
        <w:rPr>
          <w:rFonts w:ascii="Times New Roman" w:eastAsia="Times New Roman" w:hAnsi="Times New Roman" w:cs="Times New Roman"/>
          <w:i/>
          <w:sz w:val="24"/>
          <w:szCs w:val="24"/>
          <w:vertAlign w:val="subscript"/>
        </w:rPr>
        <w:t>1</w:t>
      </w:r>
      <w:r w:rsidR="005C5301">
        <w:rPr>
          <w:rFonts w:ascii="Times New Roman" w:eastAsia="Times New Roman" w:hAnsi="Times New Roman" w:cs="Times New Roman"/>
          <w:sz w:val="24"/>
          <w:szCs w:val="24"/>
        </w:rPr>
        <w:t xml:space="preserve"> = </w:t>
      </w:r>
      <w:r w:rsidR="00D50F86">
        <w:rPr>
          <w:rFonts w:ascii="Times New Roman" w:eastAsia="Times New Roman" w:hAnsi="Times New Roman" w:cs="Times New Roman"/>
          <w:sz w:val="24"/>
          <w:szCs w:val="24"/>
        </w:rPr>
        <w:t>100</w:t>
      </w:r>
      <w:ins w:id="97" w:author="Derek Ogle" w:date="2018-09-04T18:27:00Z">
        <w:r w:rsidR="008A577F">
          <w:rPr>
            <w:rFonts w:ascii="Times New Roman" w:eastAsia="Times New Roman" w:hAnsi="Times New Roman" w:cs="Times New Roman"/>
            <w:sz w:val="24"/>
            <w:szCs w:val="24"/>
          </w:rPr>
          <w:t xml:space="preserve"> mm</w:t>
        </w:r>
      </w:ins>
      <w:r w:rsidR="00D50F86">
        <w:rPr>
          <w:rFonts w:ascii="Times New Roman" w:eastAsia="Times New Roman" w:hAnsi="Times New Roman" w:cs="Times New Roman"/>
          <w:sz w:val="24"/>
          <w:szCs w:val="24"/>
        </w:rPr>
        <w:t xml:space="preserve">, 18.0 (16.6 – 19.4) </w:t>
      </w:r>
      <w:ins w:id="98" w:author="Derek Ogle" w:date="2018-09-04T18:27:00Z">
        <w:r w:rsidR="008A577F">
          <w:rPr>
            <w:rFonts w:ascii="Times New Roman" w:eastAsia="Times New Roman" w:hAnsi="Times New Roman" w:cs="Times New Roman"/>
            <w:sz w:val="24"/>
            <w:szCs w:val="24"/>
          </w:rPr>
          <w:t xml:space="preserve">mm </w:t>
        </w:r>
      </w:ins>
      <w:r w:rsidR="00D50F86">
        <w:rPr>
          <w:rFonts w:ascii="Times New Roman" w:eastAsia="Times New Roman" w:hAnsi="Times New Roman" w:cs="Times New Roman"/>
          <w:sz w:val="24"/>
          <w:szCs w:val="24"/>
        </w:rPr>
        <w:t xml:space="preserve">for </w:t>
      </w:r>
      <w:r w:rsidR="00D50F86" w:rsidRPr="00B237FA">
        <w:rPr>
          <w:rFonts w:ascii="Times New Roman" w:eastAsia="Times New Roman" w:hAnsi="Times New Roman" w:cs="Times New Roman"/>
          <w:i/>
          <w:sz w:val="24"/>
          <w:szCs w:val="24"/>
        </w:rPr>
        <w:t>g</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Pr>
          <w:rFonts w:ascii="Times New Roman" w:eastAsia="Times New Roman" w:hAnsi="Times New Roman" w:cs="Times New Roman"/>
          <w:i/>
          <w:sz w:val="24"/>
          <w:szCs w:val="24"/>
          <w:vertAlign w:val="subscript"/>
        </w:rPr>
        <w:t>2</w:t>
      </w:r>
      <w:r w:rsidR="005C5301">
        <w:rPr>
          <w:rFonts w:ascii="Times New Roman" w:eastAsia="Times New Roman" w:hAnsi="Times New Roman" w:cs="Times New Roman"/>
          <w:sz w:val="24"/>
          <w:szCs w:val="24"/>
        </w:rPr>
        <w:t xml:space="preserve"> = </w:t>
      </w:r>
      <w:r w:rsidR="00D50F86">
        <w:rPr>
          <w:rFonts w:ascii="Times New Roman" w:eastAsia="Times New Roman" w:hAnsi="Times New Roman" w:cs="Times New Roman"/>
          <w:sz w:val="24"/>
          <w:szCs w:val="24"/>
        </w:rPr>
        <w:t>150</w:t>
      </w:r>
      <w:ins w:id="99" w:author="Derek Ogle" w:date="2018-09-04T18:27:00Z">
        <w:r w:rsidR="008A577F">
          <w:rPr>
            <w:rFonts w:ascii="Times New Roman" w:eastAsia="Times New Roman" w:hAnsi="Times New Roman" w:cs="Times New Roman"/>
            <w:sz w:val="24"/>
            <w:szCs w:val="24"/>
          </w:rPr>
          <w:t xml:space="preserve"> mm</w:t>
        </w:r>
      </w:ins>
      <w:r w:rsidR="00D50F86">
        <w:rPr>
          <w:rFonts w:ascii="Times New Roman" w:eastAsia="Times New Roman" w:hAnsi="Times New Roman" w:cs="Times New Roman"/>
          <w:sz w:val="24"/>
          <w:szCs w:val="24"/>
        </w:rPr>
        <w:t>, 0.55 (0.52 – 0.58)</w:t>
      </w:r>
      <w:ins w:id="100" w:author="Derek Ogle" w:date="2018-09-04T18:27:00Z">
        <w:r w:rsidR="008A577F">
          <w:rPr>
            <w:rFonts w:ascii="Times New Roman" w:eastAsia="Times New Roman" w:hAnsi="Times New Roman" w:cs="Times New Roman"/>
            <w:sz w:val="24"/>
            <w:szCs w:val="24"/>
          </w:rPr>
          <w:t xml:space="preserve"> y</w:t>
        </w:r>
      </w:ins>
      <w:r w:rsidR="00D50F86">
        <w:rPr>
          <w:rFonts w:ascii="Times New Roman" w:eastAsia="Times New Roman" w:hAnsi="Times New Roman" w:cs="Times New Roman"/>
          <w:sz w:val="24"/>
          <w:szCs w:val="24"/>
        </w:rPr>
        <w:t xml:space="preserve"> for </w:t>
      </w:r>
      <w:r w:rsidR="00D50F86">
        <w:rPr>
          <w:rFonts w:ascii="Times New Roman" w:eastAsia="Times New Roman" w:hAnsi="Times New Roman" w:cs="Times New Roman"/>
          <w:i/>
          <w:sz w:val="24"/>
          <w:szCs w:val="24"/>
        </w:rPr>
        <w:t>w</w:t>
      </w:r>
      <w:r w:rsidR="00D50F86">
        <w:rPr>
          <w:rFonts w:ascii="Times New Roman" w:eastAsia="Times New Roman" w:hAnsi="Times New Roman" w:cs="Times New Roman"/>
          <w:sz w:val="24"/>
          <w:szCs w:val="24"/>
        </w:rPr>
        <w:t>, and 2.52 (2.2</w:t>
      </w:r>
      <w:r w:rsidR="005C5301">
        <w:rPr>
          <w:rFonts w:ascii="Times New Roman" w:eastAsia="Times New Roman" w:hAnsi="Times New Roman" w:cs="Times New Roman"/>
          <w:sz w:val="24"/>
          <w:szCs w:val="24"/>
        </w:rPr>
        <w:t>5</w:t>
      </w:r>
      <w:r w:rsidR="00D50F86">
        <w:rPr>
          <w:rFonts w:ascii="Times New Roman" w:eastAsia="Times New Roman" w:hAnsi="Times New Roman" w:cs="Times New Roman"/>
          <w:sz w:val="24"/>
          <w:szCs w:val="24"/>
        </w:rPr>
        <w:t xml:space="preserve"> – 2.87) for </w:t>
      </w:r>
      <w:r w:rsidR="00D50F86">
        <w:rPr>
          <w:rFonts w:ascii="Times New Roman" w:eastAsia="Times New Roman" w:hAnsi="Times New Roman" w:cs="Times New Roman"/>
          <w:i/>
          <w:sz w:val="24"/>
          <w:szCs w:val="24"/>
        </w:rPr>
        <w:t>u</w:t>
      </w:r>
      <w:r w:rsidR="00D50F86">
        <w:rPr>
          <w:rFonts w:ascii="Times New Roman" w:eastAsia="Times New Roman" w:hAnsi="Times New Roman" w:cs="Times New Roman"/>
          <w:sz w:val="24"/>
          <w:szCs w:val="24"/>
        </w:rPr>
        <w:t>.</w:t>
      </w:r>
      <w:r w:rsidR="00CB5681">
        <w:rPr>
          <w:rFonts w:ascii="Times New Roman" w:eastAsia="Times New Roman" w:hAnsi="Times New Roman" w:cs="Times New Roman"/>
          <w:sz w:val="24"/>
          <w:szCs w:val="24"/>
        </w:rPr>
        <w:t xml:space="preserve"> </w:t>
      </w:r>
    </w:p>
    <w:p w14:paraId="0A06FFE3" w14:textId="55DAE247" w:rsidR="007B55A7" w:rsidRDefault="007B55A7" w:rsidP="007B55A7">
      <w:pPr>
        <w:spacing w:after="0" w:line="480" w:lineRule="auto"/>
        <w:ind w:firstLine="720"/>
        <w:rPr>
          <w:rFonts w:ascii="Times New Roman" w:eastAsia="Times New Roman" w:hAnsi="Times New Roman" w:cs="Times New Roman"/>
          <w:sz w:val="24"/>
          <w:szCs w:val="24"/>
        </w:rPr>
      </w:pPr>
      <w:bookmarkStart w:id="101" w:name="_Toc293238617"/>
      <w:r>
        <w:rPr>
          <w:rFonts w:ascii="Times New Roman" w:eastAsia="Times New Roman" w:hAnsi="Times New Roman" w:cs="Times New Roman"/>
          <w:sz w:val="24"/>
          <w:szCs w:val="24"/>
        </w:rPr>
        <w:t xml:space="preserve">Of the 183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from the Great Chazy River aged from spines, six (3%) were removed from further analysis because the three readers could not agree on a consensus age. Age-classes ranged from 0 (young-of-the-year) to 5 with most fish age 0 (49%) and only five fish (3%) age 4 or older.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from the Great Chazy River ranged from 44 to 193 mm TL, with a mean TL of 114 (SD = 41.5) mm. The SL-TL relationship was TL=1.239+1.166SL (r</w:t>
      </w:r>
      <w:r w:rsidRPr="00E03B5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0.996). Parameter estimates (with 95% confidence intervals) from fitting the traditional VBGF to the Great Chazy River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were 172 (160 - 193) </w:t>
      </w:r>
      <w:ins w:id="102" w:author="Derek Ogle" w:date="2018-09-04T18:27:00Z">
        <w:r w:rsidR="008A577F">
          <w:rPr>
            <w:rFonts w:ascii="Times New Roman" w:eastAsia="Times New Roman" w:hAnsi="Times New Roman" w:cs="Times New Roman"/>
            <w:sz w:val="24"/>
            <w:szCs w:val="24"/>
          </w:rPr>
          <w:t xml:space="preserve">mm </w:t>
        </w:r>
      </w:ins>
      <w:r>
        <w:rPr>
          <w:rFonts w:ascii="Times New Roman" w:eastAsia="Times New Roman" w:hAnsi="Times New Roman" w:cs="Times New Roman"/>
          <w:sz w:val="24"/>
          <w:szCs w:val="24"/>
        </w:rPr>
        <w:t xml:space="preserve">for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0.79 (0.52 - 1.16) </w:t>
      </w:r>
      <w:commentRangeStart w:id="103"/>
      <w:ins w:id="104" w:author="Derek Ogle" w:date="2018-09-04T18:27:00Z">
        <w:r w:rsidR="008A577F">
          <w:rPr>
            <w:rFonts w:ascii="Times New Roman" w:eastAsia="Times New Roman" w:hAnsi="Times New Roman" w:cs="Times New Roman"/>
            <w:sz w:val="24"/>
            <w:szCs w:val="24"/>
          </w:rPr>
          <w:t>y</w:t>
        </w:r>
      </w:ins>
      <w:commentRangeEnd w:id="103"/>
      <w:ins w:id="105" w:author="Derek Ogle" w:date="2018-09-04T20:19:00Z">
        <w:r w:rsidR="00311B84">
          <w:rPr>
            <w:rStyle w:val="CommentReference"/>
          </w:rPr>
          <w:commentReference w:id="103"/>
        </w:r>
      </w:ins>
      <w:ins w:id="106" w:author="Derek Ogle" w:date="2018-09-04T18:27:00Z">
        <w:r w:rsidR="008A577F" w:rsidRPr="00311B84">
          <w:rPr>
            <w:rFonts w:ascii="Times New Roman" w:eastAsia="Times New Roman" w:hAnsi="Times New Roman" w:cs="Times New Roman"/>
            <w:sz w:val="24"/>
            <w:szCs w:val="24"/>
            <w:vertAlign w:val="superscript"/>
          </w:rPr>
          <w:t>-1</w:t>
        </w:r>
        <w:r w:rsidR="008A577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for </w:t>
      </w:r>
      <w:r w:rsidRPr="00391FB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0.13 (-0.15 – 0.34) </w:t>
      </w:r>
      <w:ins w:id="107" w:author="Derek Ogle" w:date="2018-09-04T18:28:00Z">
        <w:r w:rsidR="008A577F">
          <w:rPr>
            <w:rFonts w:ascii="Times New Roman" w:eastAsia="Times New Roman" w:hAnsi="Times New Roman" w:cs="Times New Roman"/>
            <w:sz w:val="24"/>
            <w:szCs w:val="24"/>
          </w:rPr>
          <w:t xml:space="preserve">y </w:t>
        </w:r>
      </w:ins>
      <w:r>
        <w:rPr>
          <w:rFonts w:ascii="Times New Roman" w:eastAsia="Times New Roman" w:hAnsi="Times New Roman" w:cs="Times New Roman"/>
          <w:sz w:val="24"/>
          <w:szCs w:val="24"/>
        </w:rPr>
        <w:t xml:space="preserve">for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(Figure </w:t>
      </w:r>
      <w:ins w:id="108" w:author="Derek Ogle" w:date="2018-09-04T18:28:00Z">
        <w:r w:rsidR="008A577F">
          <w:rPr>
            <w:rFonts w:ascii="Times New Roman" w:eastAsia="Times New Roman" w:hAnsi="Times New Roman" w:cs="Times New Roman"/>
            <w:sz w:val="24"/>
            <w:szCs w:val="24"/>
          </w:rPr>
          <w:t>3</w:t>
        </w:r>
      </w:ins>
      <w:del w:id="109" w:author="Derek Ogle" w:date="2018-09-04T18:28:00Z">
        <w:r w:rsidR="00160298" w:rsidDel="008A577F">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w:t>
      </w:r>
      <w:r w:rsidR="00E51A1F">
        <w:rPr>
          <w:rFonts w:ascii="Times New Roman" w:eastAsia="Times New Roman" w:hAnsi="Times New Roman" w:cs="Times New Roman"/>
          <w:sz w:val="24"/>
          <w:szCs w:val="24"/>
        </w:rPr>
        <w:t xml:space="preserve"> </w:t>
      </w:r>
    </w:p>
    <w:p w14:paraId="25FE687C" w14:textId="1F8A0EFA" w:rsidR="00C465E1" w:rsidRDefault="00C465E1" w:rsidP="00C465E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Stonecat from the LaPlatte River were slightly smaller than those from the Great Chazy River for the first three years, similar for the fourth year, and slightly larger for the fifth year of life. Stonecat from the Lake Champlain tributaries were approximately the same size as Stonecat from Lake Erie at age 1 (Figure 4), but substantially smaller for</w:t>
      </w:r>
      <w:del w:id="110" w:author="Derek Ogle" w:date="2018-09-04T18:28:00Z">
        <w:r w:rsidDel="008A577F">
          <w:rPr>
            <w:rFonts w:ascii="Times New Roman" w:eastAsia="Times New Roman" w:hAnsi="Times New Roman" w:cs="Times New Roman"/>
            <w:sz w:val="24"/>
            <w:szCs w:val="24"/>
          </w:rPr>
          <w:delText xml:space="preserve"> the</w:delText>
        </w:r>
      </w:del>
      <w:r>
        <w:rPr>
          <w:rFonts w:ascii="Times New Roman" w:eastAsia="Times New Roman" w:hAnsi="Times New Roman" w:cs="Times New Roman"/>
          <w:sz w:val="24"/>
          <w:szCs w:val="24"/>
        </w:rPr>
        <w:t xml:space="preserve"> LaPlatte River fish by age 2 and fish from both tributaries after age 2. Stonecat from the Lake Champlain tributaries were longer at all ages than Stonecat from other populations reported in the literature (Figure 4).</w:t>
      </w:r>
    </w:p>
    <w:bookmarkEnd w:id="101"/>
    <w:p w14:paraId="74D7A77E" w14:textId="77777777" w:rsidR="00E05770" w:rsidRDefault="00E05770" w:rsidP="00AC12C4">
      <w:pPr>
        <w:rPr>
          <w:rFonts w:ascii="Times New Roman" w:hAnsi="Times New Roman" w:cs="Times New Roman"/>
          <w:sz w:val="24"/>
          <w:szCs w:val="24"/>
        </w:rPr>
      </w:pPr>
    </w:p>
    <w:p w14:paraId="7BF14176" w14:textId="0B77251E" w:rsidR="00367AA0" w:rsidRPr="001A14BC" w:rsidRDefault="00E202EC" w:rsidP="00AC12C4">
      <w:pPr>
        <w:rPr>
          <w:rFonts w:ascii="Times New Roman" w:hAnsi="Times New Roman" w:cs="Times New Roman"/>
          <w:sz w:val="24"/>
          <w:szCs w:val="24"/>
        </w:rPr>
      </w:pPr>
      <w:r w:rsidRPr="001A14BC">
        <w:rPr>
          <w:rFonts w:ascii="Times New Roman" w:hAnsi="Times New Roman" w:cs="Times New Roman"/>
          <w:sz w:val="24"/>
          <w:szCs w:val="24"/>
        </w:rPr>
        <w:t>&lt;A&gt;Discussion</w:t>
      </w:r>
    </w:p>
    <w:p w14:paraId="1DCB52A1" w14:textId="69296F06" w:rsidR="00B531A9" w:rsidRDefault="00B531A9" w:rsidP="00B531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in the Lake Champlain tributaries, at the northeast margin of their distributional range, may grow faster tha</w:t>
      </w:r>
      <w:r w:rsidR="00D8135F">
        <w:rPr>
          <w:rFonts w:ascii="Times New Roman" w:eastAsia="Times New Roman" w:hAnsi="Times New Roman" w:cs="Times New Roman"/>
          <w:sz w:val="24"/>
          <w:szCs w:val="24"/>
        </w:rPr>
        <w:t>n</w:t>
      </w:r>
      <w:r w:rsidR="00CB5681">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from streams in the middle part of their distribution, but not from those in Lake Erie. </w:t>
      </w:r>
      <w:r w:rsidR="00D81687">
        <w:rPr>
          <w:rFonts w:ascii="Times New Roman" w:eastAsia="Times New Roman" w:hAnsi="Times New Roman" w:cs="Times New Roman"/>
          <w:sz w:val="24"/>
          <w:szCs w:val="24"/>
        </w:rPr>
        <w:t>Gilber</w:t>
      </w:r>
      <w:r w:rsidR="00A031C0">
        <w:rPr>
          <w:rFonts w:ascii="Times New Roman" w:eastAsia="Times New Roman" w:hAnsi="Times New Roman" w:cs="Times New Roman"/>
          <w:sz w:val="24"/>
          <w:szCs w:val="24"/>
        </w:rPr>
        <w:t>t</w:t>
      </w:r>
      <w:r w:rsidR="00D81687">
        <w:rPr>
          <w:rFonts w:ascii="Times New Roman" w:eastAsia="Times New Roman" w:hAnsi="Times New Roman" w:cs="Times New Roman"/>
          <w:sz w:val="24"/>
          <w:szCs w:val="24"/>
        </w:rPr>
        <w:t xml:space="preserve"> (1953) sugges</w:t>
      </w:r>
      <w:r w:rsidR="00CB5681">
        <w:rPr>
          <w:rFonts w:ascii="Times New Roman" w:eastAsia="Times New Roman" w:hAnsi="Times New Roman" w:cs="Times New Roman"/>
          <w:sz w:val="24"/>
          <w:szCs w:val="24"/>
        </w:rPr>
        <w:t xml:space="preserve">ted that Lake Erie </w:t>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may exhibit exceptional growth because of the availability of </w:t>
      </w:r>
      <w:r w:rsidR="00D81687">
        <w:rPr>
          <w:rFonts w:ascii="Times New Roman" w:eastAsia="Times New Roman" w:hAnsi="Times New Roman" w:cs="Times New Roman"/>
          <w:sz w:val="24"/>
          <w:szCs w:val="24"/>
        </w:rPr>
        <w:t xml:space="preserve">mayfly </w:t>
      </w:r>
      <w:r w:rsidR="008C350D" w:rsidRPr="001A14BC">
        <w:rPr>
          <w:rFonts w:ascii="Times New Roman" w:eastAsia="Times New Roman" w:hAnsi="Times New Roman" w:cs="Times New Roman"/>
          <w:i/>
          <w:sz w:val="24"/>
          <w:szCs w:val="24"/>
        </w:rPr>
        <w:t xml:space="preserve">Ephemeroptera </w:t>
      </w:r>
      <w:commentRangeStart w:id="111"/>
      <w:r w:rsidR="008C350D" w:rsidRPr="001A14BC">
        <w:rPr>
          <w:rFonts w:ascii="Times New Roman" w:eastAsia="Times New Roman" w:hAnsi="Times New Roman" w:cs="Times New Roman"/>
          <w:i/>
          <w:sz w:val="24"/>
          <w:szCs w:val="24"/>
        </w:rPr>
        <w:t>sp</w:t>
      </w:r>
      <w:commentRangeEnd w:id="111"/>
      <w:r w:rsidR="008A577F">
        <w:rPr>
          <w:rStyle w:val="CommentReference"/>
        </w:rPr>
        <w:commentReference w:id="111"/>
      </w:r>
      <w:r w:rsidR="008C350D" w:rsidRPr="001A14BC">
        <w:rPr>
          <w:rFonts w:ascii="Times New Roman" w:eastAsia="Times New Roman" w:hAnsi="Times New Roman" w:cs="Times New Roman"/>
          <w:i/>
          <w:sz w:val="24"/>
          <w:szCs w:val="24"/>
        </w:rPr>
        <w:t>.</w:t>
      </w:r>
      <w:r w:rsidR="008C350D">
        <w:rPr>
          <w:rFonts w:ascii="Times New Roman" w:eastAsia="Times New Roman" w:hAnsi="Times New Roman" w:cs="Times New Roman"/>
          <w:sz w:val="24"/>
          <w:szCs w:val="24"/>
        </w:rPr>
        <w:t xml:space="preserve"> </w:t>
      </w:r>
      <w:r w:rsidR="00D81687">
        <w:rPr>
          <w:rFonts w:ascii="Times New Roman" w:eastAsia="Times New Roman" w:hAnsi="Times New Roman" w:cs="Times New Roman"/>
          <w:sz w:val="24"/>
          <w:szCs w:val="24"/>
        </w:rPr>
        <w:t xml:space="preserve">nymphs </w:t>
      </w:r>
      <w:r w:rsidR="00CB5681">
        <w:rPr>
          <w:rFonts w:ascii="Times New Roman" w:eastAsia="Times New Roman" w:hAnsi="Times New Roman" w:cs="Times New Roman"/>
          <w:sz w:val="24"/>
          <w:szCs w:val="24"/>
        </w:rPr>
        <w:t>as prey</w:t>
      </w:r>
      <w:r w:rsidR="00D81687">
        <w:rPr>
          <w:rFonts w:ascii="Times New Roman" w:eastAsia="Times New Roman" w:hAnsi="Times New Roman" w:cs="Times New Roman"/>
          <w:sz w:val="24"/>
          <w:szCs w:val="24"/>
        </w:rPr>
        <w:t>.</w:t>
      </w:r>
      <w:r w:rsidR="00CB0245">
        <w:rPr>
          <w:rFonts w:ascii="Times New Roman" w:eastAsia="Times New Roman" w:hAnsi="Times New Roman" w:cs="Times New Roman"/>
          <w:sz w:val="24"/>
          <w:szCs w:val="24"/>
        </w:rPr>
        <w:t xml:space="preserve"> We do not know why Stonecat in Lake Champlain grow faster than many of those in the middle of their range, but it is plausible that </w:t>
      </w:r>
      <w:commentRangeStart w:id="112"/>
      <w:r w:rsidR="00CB0245">
        <w:rPr>
          <w:rFonts w:ascii="Times New Roman" w:eastAsia="Times New Roman" w:hAnsi="Times New Roman" w:cs="Times New Roman"/>
          <w:sz w:val="24"/>
          <w:szCs w:val="24"/>
        </w:rPr>
        <w:t xml:space="preserve">density dependence </w:t>
      </w:r>
      <w:commentRangeEnd w:id="112"/>
      <w:r w:rsidR="008A577F">
        <w:rPr>
          <w:rStyle w:val="CommentReference"/>
        </w:rPr>
        <w:commentReference w:id="112"/>
      </w:r>
      <w:r w:rsidR="00CB0245">
        <w:rPr>
          <w:rFonts w:ascii="Times New Roman" w:eastAsia="Times New Roman" w:hAnsi="Times New Roman" w:cs="Times New Roman"/>
          <w:sz w:val="24"/>
          <w:szCs w:val="24"/>
        </w:rPr>
        <w:t xml:space="preserve">has a role; i.e., lower </w:t>
      </w:r>
      <w:del w:id="113" w:author="Derek Ogle" w:date="2018-09-04T18:30:00Z">
        <w:r w:rsidR="00CB0245" w:rsidDel="008A577F">
          <w:rPr>
            <w:rFonts w:ascii="Times New Roman" w:eastAsia="Times New Roman" w:hAnsi="Times New Roman" w:cs="Times New Roman"/>
            <w:sz w:val="24"/>
            <w:szCs w:val="24"/>
          </w:rPr>
          <w:delText xml:space="preserve">numbers </w:delText>
        </w:r>
      </w:del>
      <w:ins w:id="114" w:author="Derek Ogle" w:date="2018-09-04T18:30:00Z">
        <w:r w:rsidR="008A577F">
          <w:rPr>
            <w:rFonts w:ascii="Times New Roman" w:eastAsia="Times New Roman" w:hAnsi="Times New Roman" w:cs="Times New Roman"/>
            <w:sz w:val="24"/>
            <w:szCs w:val="24"/>
          </w:rPr>
          <w:t>abundance</w:t>
        </w:r>
        <w:r w:rsidR="008A577F">
          <w:rPr>
            <w:rFonts w:ascii="Times New Roman" w:eastAsia="Times New Roman" w:hAnsi="Times New Roman" w:cs="Times New Roman"/>
            <w:sz w:val="24"/>
            <w:szCs w:val="24"/>
          </w:rPr>
          <w:t xml:space="preserve"> </w:t>
        </w:r>
      </w:ins>
      <w:r w:rsidR="00CB0245">
        <w:rPr>
          <w:rFonts w:ascii="Times New Roman" w:eastAsia="Times New Roman" w:hAnsi="Times New Roman" w:cs="Times New Roman"/>
          <w:sz w:val="24"/>
          <w:szCs w:val="24"/>
        </w:rPr>
        <w:lastRenderedPageBreak/>
        <w:t>of Stonecat in Vermont especially would contribute to individual fish growing faster.</w:t>
      </w:r>
      <w:r w:rsidR="00426092">
        <w:rPr>
          <w:rFonts w:ascii="Times New Roman" w:eastAsia="Times New Roman" w:hAnsi="Times New Roman" w:cs="Times New Roman"/>
          <w:sz w:val="24"/>
          <w:szCs w:val="24"/>
        </w:rPr>
        <w:t xml:space="preserve"> Regardless, knowing how fast individuals grow is important for agencies to be able to predict and manage populations for sustainability.</w:t>
      </w:r>
      <w:r w:rsidR="00CB0245">
        <w:rPr>
          <w:rFonts w:ascii="Times New Roman" w:eastAsia="Times New Roman" w:hAnsi="Times New Roman" w:cs="Times New Roman"/>
          <w:sz w:val="24"/>
          <w:szCs w:val="24"/>
        </w:rPr>
        <w:t xml:space="preserve"> </w:t>
      </w:r>
    </w:p>
    <w:p w14:paraId="02A45EB0" w14:textId="2BF4E2F2" w:rsidR="00A031C0" w:rsidRDefault="00A031C0" w:rsidP="00B82A9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found it difficult to identify annuli, especially near the central lumen, on sectioned spines from the Great Chazy River fish. Other authors have noted similar difficulties. Gilbert (1953) commented on difficulties identifying the first annulus on Stonecat vertebrae and Tzilkowski and Stauffer, Jr. (2004) noted that annular rings were often not discernible on Stonecat pectoral spines. Given</w:t>
      </w:r>
      <w:r>
        <w:rPr>
          <w:rFonts w:ascii="Times New Roman" w:hAnsi="Times New Roman" w:cs="Times New Roman"/>
          <w:sz w:val="24"/>
          <w:szCs w:val="24"/>
        </w:rPr>
        <w:t xml:space="preserve"> similar growth curves between the </w:t>
      </w:r>
      <w:r w:rsidR="00880927">
        <w:rPr>
          <w:rFonts w:ascii="Times New Roman" w:hAnsi="Times New Roman" w:cs="Times New Roman"/>
          <w:sz w:val="24"/>
          <w:szCs w:val="24"/>
        </w:rPr>
        <w:t xml:space="preserve">LaPlatte River (derived independent of any calcified structure) </w:t>
      </w:r>
      <w:r>
        <w:rPr>
          <w:rFonts w:ascii="Times New Roman" w:hAnsi="Times New Roman" w:cs="Times New Roman"/>
          <w:sz w:val="24"/>
          <w:szCs w:val="24"/>
        </w:rPr>
        <w:t xml:space="preserve">and the </w:t>
      </w:r>
      <w:r w:rsidR="00880927">
        <w:rPr>
          <w:rFonts w:ascii="Times New Roman" w:hAnsi="Times New Roman" w:cs="Times New Roman"/>
          <w:sz w:val="24"/>
          <w:szCs w:val="24"/>
        </w:rPr>
        <w:t xml:space="preserve">Great Chazy River (derived from spines) </w:t>
      </w:r>
      <w:r w:rsidR="00804257">
        <w:rPr>
          <w:rFonts w:ascii="Times New Roman" w:hAnsi="Times New Roman" w:cs="Times New Roman"/>
          <w:sz w:val="24"/>
          <w:szCs w:val="24"/>
        </w:rPr>
        <w:t>Stonecat</w:t>
      </w:r>
      <w:r w:rsidR="00A65A76">
        <w:rPr>
          <w:rFonts w:ascii="Times New Roman" w:hAnsi="Times New Roman" w:cs="Times New Roman"/>
          <w:sz w:val="24"/>
          <w:szCs w:val="24"/>
        </w:rPr>
        <w:t>,</w:t>
      </w:r>
      <w:r w:rsidR="007D5FB5">
        <w:rPr>
          <w:rFonts w:ascii="Times New Roman" w:hAnsi="Times New Roman" w:cs="Times New Roman"/>
          <w:sz w:val="24"/>
          <w:szCs w:val="24"/>
        </w:rPr>
        <w:t xml:space="preserve"> </w:t>
      </w:r>
      <w:r w:rsidRPr="006205B2">
        <w:rPr>
          <w:rFonts w:ascii="Times New Roman" w:hAnsi="Times New Roman" w:cs="Times New Roman"/>
          <w:sz w:val="24"/>
          <w:szCs w:val="24"/>
        </w:rPr>
        <w:t>we</w:t>
      </w:r>
      <w:r w:rsidR="00B82A97" w:rsidRPr="006205B2">
        <w:rPr>
          <w:rFonts w:ascii="Times New Roman" w:hAnsi="Times New Roman" w:cs="Times New Roman"/>
          <w:sz w:val="24"/>
          <w:szCs w:val="24"/>
        </w:rPr>
        <w:t xml:space="preserve"> feel that our age estimates from spines are reasonable.</w:t>
      </w:r>
      <w:r w:rsidR="00B82A97">
        <w:rPr>
          <w:rFonts w:ascii="Times New Roman" w:hAnsi="Times New Roman" w:cs="Times New Roman"/>
          <w:sz w:val="24"/>
          <w:szCs w:val="24"/>
        </w:rPr>
        <w:t xml:space="preserve"> Similarly, our </w:t>
      </w:r>
      <w:r w:rsidR="00B82A97" w:rsidRPr="001A14BC">
        <w:rPr>
          <w:rFonts w:ascii="Times New Roman" w:hAnsi="Times New Roman" w:cs="Times New Roman"/>
          <w:sz w:val="24"/>
          <w:szCs w:val="24"/>
        </w:rPr>
        <w:t>growth estimates from capture-recapture data appear reasonable,</w:t>
      </w:r>
      <w:r w:rsidR="00B82A97">
        <w:rPr>
          <w:rFonts w:ascii="Times New Roman" w:hAnsi="Times New Roman" w:cs="Times New Roman"/>
          <w:sz w:val="24"/>
          <w:szCs w:val="24"/>
        </w:rPr>
        <w:t xml:space="preserve"> </w:t>
      </w:r>
      <w:r w:rsidR="007D5FB5">
        <w:rPr>
          <w:rFonts w:ascii="Times New Roman" w:hAnsi="Times New Roman" w:cs="Times New Roman"/>
          <w:sz w:val="24"/>
          <w:szCs w:val="24"/>
        </w:rPr>
        <w:t xml:space="preserve">which </w:t>
      </w:r>
      <w:r w:rsidR="00B82A97">
        <w:rPr>
          <w:rFonts w:ascii="Times New Roman" w:hAnsi="Times New Roman" w:cs="Times New Roman"/>
          <w:sz w:val="24"/>
          <w:szCs w:val="24"/>
        </w:rPr>
        <w:t>demonstrat</w:t>
      </w:r>
      <w:r w:rsidR="007D5FB5">
        <w:rPr>
          <w:rFonts w:ascii="Times New Roman" w:hAnsi="Times New Roman" w:cs="Times New Roman"/>
          <w:sz w:val="24"/>
          <w:szCs w:val="24"/>
        </w:rPr>
        <w:t>es that this</w:t>
      </w:r>
      <w:r w:rsidR="00B82A97">
        <w:rPr>
          <w:rFonts w:ascii="Times New Roman" w:hAnsi="Times New Roman" w:cs="Times New Roman"/>
          <w:sz w:val="24"/>
          <w:szCs w:val="24"/>
        </w:rPr>
        <w:t xml:space="preserve"> method </w:t>
      </w:r>
      <w:r w:rsidR="007D5FB5">
        <w:rPr>
          <w:rFonts w:ascii="Times New Roman" w:hAnsi="Times New Roman" w:cs="Times New Roman"/>
          <w:sz w:val="24"/>
          <w:szCs w:val="24"/>
        </w:rPr>
        <w:t xml:space="preserve">may be used </w:t>
      </w:r>
      <w:r w:rsidR="00B82A97">
        <w:rPr>
          <w:rFonts w:ascii="Times New Roman" w:hAnsi="Times New Roman" w:cs="Times New Roman"/>
          <w:sz w:val="24"/>
          <w:szCs w:val="24"/>
        </w:rPr>
        <w:t xml:space="preserve">to assess growth for </w:t>
      </w:r>
      <w:commentRangeStart w:id="115"/>
      <w:r w:rsidR="00B82A97">
        <w:rPr>
          <w:rFonts w:ascii="Times New Roman" w:hAnsi="Times New Roman" w:cs="Times New Roman"/>
          <w:sz w:val="24"/>
          <w:szCs w:val="24"/>
        </w:rPr>
        <w:t>endangered</w:t>
      </w:r>
      <w:commentRangeEnd w:id="115"/>
      <w:r w:rsidR="008A577F">
        <w:rPr>
          <w:rStyle w:val="CommentReference"/>
        </w:rPr>
        <w:commentReference w:id="115"/>
      </w:r>
      <w:r w:rsidR="00B82A97">
        <w:rPr>
          <w:rFonts w:ascii="Times New Roman" w:hAnsi="Times New Roman" w:cs="Times New Roman"/>
          <w:sz w:val="24"/>
          <w:szCs w:val="24"/>
        </w:rPr>
        <w:t xml:space="preserve"> </w:t>
      </w:r>
      <w:r w:rsidR="007D5FB5">
        <w:rPr>
          <w:rFonts w:ascii="Times New Roman" w:hAnsi="Times New Roman" w:cs="Times New Roman"/>
          <w:sz w:val="24"/>
          <w:szCs w:val="24"/>
        </w:rPr>
        <w:t xml:space="preserve">populations of </w:t>
      </w:r>
      <w:r w:rsidR="00804257">
        <w:rPr>
          <w:rFonts w:ascii="Times New Roman" w:hAnsi="Times New Roman" w:cs="Times New Roman"/>
          <w:sz w:val="24"/>
          <w:szCs w:val="24"/>
        </w:rPr>
        <w:t>Stonecat</w:t>
      </w:r>
      <w:r w:rsidR="00B82A97">
        <w:rPr>
          <w:rFonts w:ascii="Times New Roman" w:hAnsi="Times New Roman" w:cs="Times New Roman"/>
          <w:sz w:val="24"/>
          <w:szCs w:val="24"/>
        </w:rPr>
        <w:t xml:space="preserve"> where calcified structures cannot be collected. Nevertheless, future Stonecat age and growth studies would benefit from understanding the precision and accuracy (i.e., validity) of various methods for assessing age of </w:t>
      </w:r>
      <w:r w:rsidR="00804257">
        <w:rPr>
          <w:rFonts w:ascii="Times New Roman" w:hAnsi="Times New Roman" w:cs="Times New Roman"/>
          <w:sz w:val="24"/>
          <w:szCs w:val="24"/>
        </w:rPr>
        <w:t>Stonecat</w:t>
      </w:r>
      <w:r w:rsidR="00B82A97">
        <w:rPr>
          <w:rFonts w:ascii="Times New Roman" w:hAnsi="Times New Roman" w:cs="Times New Roman"/>
          <w:sz w:val="24"/>
          <w:szCs w:val="24"/>
        </w:rPr>
        <w:t>.</w:t>
      </w:r>
      <w:r w:rsidR="00B82A97" w:rsidRPr="00B82A97">
        <w:rPr>
          <w:rFonts w:ascii="Times New Roman" w:hAnsi="Times New Roman" w:cs="Times New Roman"/>
          <w:sz w:val="24"/>
          <w:szCs w:val="24"/>
        </w:rPr>
        <w:t xml:space="preserve"> </w:t>
      </w:r>
    </w:p>
    <w:p w14:paraId="78A1A554" w14:textId="16675A98" w:rsidR="005F7981" w:rsidRDefault="00FB57F8" w:rsidP="00685A90">
      <w:pPr>
        <w:spacing w:after="0" w:line="480" w:lineRule="auto"/>
        <w:rPr>
          <w:ins w:id="116" w:author="Derek Ogle" w:date="2018-09-04T20:08:00Z"/>
          <w:rFonts w:ascii="Times New Roman" w:hAnsi="Times New Roman" w:cs="Times New Roman"/>
          <w:sz w:val="24"/>
          <w:szCs w:val="24"/>
        </w:rPr>
      </w:pPr>
      <w:r>
        <w:rPr>
          <w:rFonts w:ascii="Times New Roman" w:eastAsia="Times New Roman" w:hAnsi="Times New Roman" w:cs="Times New Roman"/>
          <w:sz w:val="24"/>
          <w:szCs w:val="24"/>
        </w:rPr>
        <w:tab/>
      </w:r>
      <w:commentRangeStart w:id="117"/>
      <w:r w:rsidR="00426092">
        <w:rPr>
          <w:rFonts w:ascii="Times New Roman" w:eastAsia="Times New Roman" w:hAnsi="Times New Roman" w:cs="Times New Roman"/>
          <w:sz w:val="24"/>
          <w:szCs w:val="24"/>
        </w:rPr>
        <w:t>Our</w:t>
      </w:r>
      <w:commentRangeEnd w:id="117"/>
      <w:r w:rsidR="00311B84">
        <w:rPr>
          <w:rStyle w:val="CommentReference"/>
        </w:rPr>
        <w:commentReference w:id="117"/>
      </w:r>
      <w:r w:rsidR="004260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results contribute to a better understanding of the </w:t>
      </w:r>
      <w:r w:rsidR="0040501B">
        <w:rPr>
          <w:rFonts w:ascii="Times New Roman" w:eastAsia="Times New Roman" w:hAnsi="Times New Roman" w:cs="Times New Roman"/>
          <w:sz w:val="24"/>
          <w:szCs w:val="24"/>
        </w:rPr>
        <w:t xml:space="preserve">general </w:t>
      </w:r>
      <w:r>
        <w:rPr>
          <w:rFonts w:ascii="Times New Roman" w:eastAsia="Times New Roman" w:hAnsi="Times New Roman" w:cs="Times New Roman"/>
          <w:sz w:val="24"/>
          <w:szCs w:val="24"/>
        </w:rPr>
        <w:t xml:space="preserve">growth dynamics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However, they are also immediately relevant to management of fish populations in these Lake Champlain tributaries</w:t>
      </w:r>
      <w:r w:rsidR="00426092">
        <w:rPr>
          <w:rFonts w:ascii="Times New Roman" w:eastAsia="Times New Roman" w:hAnsi="Times New Roman" w:cs="Times New Roman"/>
          <w:sz w:val="24"/>
          <w:szCs w:val="24"/>
        </w:rPr>
        <w:t xml:space="preserve"> for several reasons</w:t>
      </w:r>
      <w:r>
        <w:rPr>
          <w:rFonts w:ascii="Times New Roman" w:eastAsia="Times New Roman" w:hAnsi="Times New Roman" w:cs="Times New Roman"/>
          <w:sz w:val="24"/>
          <w:szCs w:val="24"/>
        </w:rPr>
        <w:t xml:space="preserve">. </w:t>
      </w:r>
      <w:r w:rsidR="00426092">
        <w:rPr>
          <w:rFonts w:ascii="Times New Roman" w:eastAsia="Times New Roman" w:hAnsi="Times New Roman" w:cs="Times New Roman"/>
          <w:sz w:val="24"/>
          <w:szCs w:val="24"/>
        </w:rPr>
        <w:t>For example, in 2012, the single area known Stonecat below the Swanton became dewatered</w:t>
      </w:r>
      <w:r w:rsidR="004F0AD1">
        <w:rPr>
          <w:rFonts w:ascii="Times New Roman" w:eastAsia="Times New Roman" w:hAnsi="Times New Roman" w:cs="Times New Roman"/>
          <w:sz w:val="24"/>
          <w:szCs w:val="24"/>
        </w:rPr>
        <w:t xml:space="preserve"> and several dead Stonecat were recovered from under rocks (Puchala 2015). Very low water levels and high temperatures have occurred in the LaPlatte River after our study was completed. Another consideration is that t</w:t>
      </w:r>
      <w:r w:rsidRPr="00976C00">
        <w:rPr>
          <w:rFonts w:ascii="Times New Roman" w:eastAsia="Times New Roman" w:hAnsi="Times New Roman" w:cs="Times New Roman"/>
          <w:sz w:val="24"/>
          <w:szCs w:val="24"/>
        </w:rPr>
        <w:t>he L</w:t>
      </w:r>
      <w:r w:rsidRPr="001A14BC">
        <w:rPr>
          <w:rFonts w:ascii="Times New Roman" w:eastAsia="Times New Roman" w:hAnsi="Times New Roman" w:cs="Times New Roman"/>
          <w:sz w:val="24"/>
          <w:szCs w:val="24"/>
        </w:rPr>
        <w:t>a</w:t>
      </w:r>
      <w:r>
        <w:rPr>
          <w:rFonts w:ascii="Times New Roman" w:eastAsia="Times New Roman" w:hAnsi="Times New Roman" w:cs="Times New Roman"/>
          <w:sz w:val="24"/>
          <w:szCs w:val="24"/>
        </w:rPr>
        <w:t>Platte River was first treated with TFM in 2016</w:t>
      </w:r>
      <w:r w:rsidR="0040501B">
        <w:rPr>
          <w:rFonts w:ascii="Times New Roman" w:eastAsia="Times New Roman" w:hAnsi="Times New Roman" w:cs="Times New Roman"/>
          <w:sz w:val="24"/>
          <w:szCs w:val="24"/>
        </w:rPr>
        <w:t>, two years after our last sampl</w:t>
      </w:r>
      <w:r w:rsidR="004F0AD1">
        <w:rPr>
          <w:rFonts w:ascii="Times New Roman" w:eastAsia="Times New Roman" w:hAnsi="Times New Roman" w:cs="Times New Roman"/>
          <w:sz w:val="24"/>
          <w:szCs w:val="24"/>
        </w:rPr>
        <w:t>ing</w:t>
      </w:r>
      <w:r w:rsidR="004050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w:t>
      </w:r>
      <w:r w:rsidRPr="00AD0723">
        <w:rPr>
          <w:rFonts w:ascii="Times New Roman" w:hAnsi="Times New Roman" w:cs="Times New Roman"/>
          <w:sz w:val="24"/>
          <w:szCs w:val="24"/>
        </w:rPr>
        <w:t xml:space="preserve">control larval </w:t>
      </w:r>
      <w:r>
        <w:rPr>
          <w:rFonts w:ascii="Times New Roman" w:hAnsi="Times New Roman" w:cs="Times New Roman"/>
          <w:sz w:val="24"/>
          <w:szCs w:val="24"/>
        </w:rPr>
        <w:t>S</w:t>
      </w:r>
      <w:r w:rsidRPr="00AD0723">
        <w:rPr>
          <w:rFonts w:ascii="Times New Roman" w:hAnsi="Times New Roman" w:cs="Times New Roman"/>
          <w:sz w:val="24"/>
          <w:szCs w:val="24"/>
        </w:rPr>
        <w:t xml:space="preserve">ea </w:t>
      </w:r>
      <w:r>
        <w:rPr>
          <w:rFonts w:ascii="Times New Roman" w:hAnsi="Times New Roman" w:cs="Times New Roman"/>
          <w:sz w:val="24"/>
          <w:szCs w:val="24"/>
        </w:rPr>
        <w:t>L</w:t>
      </w:r>
      <w:r w:rsidRPr="00AD0723">
        <w:rPr>
          <w:rFonts w:ascii="Times New Roman" w:hAnsi="Times New Roman" w:cs="Times New Roman"/>
          <w:sz w:val="24"/>
          <w:szCs w:val="24"/>
        </w:rPr>
        <w:t xml:space="preserve">amprey </w:t>
      </w:r>
      <w:r w:rsidRPr="00AD0723">
        <w:rPr>
          <w:rFonts w:ascii="Times New Roman" w:hAnsi="Times New Roman" w:cs="Times New Roman"/>
          <w:i/>
          <w:iCs/>
          <w:sz w:val="24"/>
          <w:szCs w:val="24"/>
        </w:rPr>
        <w:t>Petromyzon marinus</w:t>
      </w:r>
      <w:r>
        <w:rPr>
          <w:rFonts w:ascii="Times New Roman" w:hAnsi="Times New Roman" w:cs="Times New Roman"/>
          <w:sz w:val="24"/>
          <w:szCs w:val="24"/>
        </w:rPr>
        <w:t xml:space="preserve"> numbers. </w:t>
      </w:r>
      <w:r w:rsidR="0040501B">
        <w:rPr>
          <w:rFonts w:ascii="Times New Roman" w:hAnsi="Times New Roman" w:cs="Times New Roman"/>
          <w:sz w:val="24"/>
          <w:szCs w:val="24"/>
        </w:rPr>
        <w:t>Bioassay r</w:t>
      </w:r>
      <w:r>
        <w:rPr>
          <w:rFonts w:ascii="Times New Roman" w:hAnsi="Times New Roman" w:cs="Times New Roman"/>
          <w:sz w:val="24"/>
          <w:szCs w:val="24"/>
        </w:rPr>
        <w:t>esults</w:t>
      </w:r>
      <w:r w:rsidR="00365A57">
        <w:rPr>
          <w:rFonts w:ascii="Times New Roman" w:hAnsi="Times New Roman" w:cs="Times New Roman"/>
          <w:sz w:val="24"/>
          <w:szCs w:val="24"/>
        </w:rPr>
        <w:t xml:space="preserve"> on </w:t>
      </w:r>
      <w:r w:rsidR="00804257">
        <w:rPr>
          <w:rFonts w:ascii="Times New Roman" w:hAnsi="Times New Roman" w:cs="Times New Roman"/>
          <w:sz w:val="24"/>
          <w:szCs w:val="24"/>
        </w:rPr>
        <w:t>Stonecat</w:t>
      </w:r>
      <w:r w:rsidR="00365A57">
        <w:rPr>
          <w:rFonts w:ascii="Times New Roman" w:hAnsi="Times New Roman" w:cs="Times New Roman"/>
          <w:sz w:val="24"/>
          <w:szCs w:val="24"/>
        </w:rPr>
        <w:t xml:space="preserve"> between 122 and 200 mm </w:t>
      </w:r>
      <w:r w:rsidR="00365A57">
        <w:rPr>
          <w:rFonts w:ascii="Times New Roman" w:hAnsi="Times New Roman" w:cs="Times New Roman"/>
          <w:sz w:val="24"/>
          <w:szCs w:val="24"/>
        </w:rPr>
        <w:lastRenderedPageBreak/>
        <w:t>TL</w:t>
      </w:r>
      <w:r w:rsidR="007D5FB5">
        <w:rPr>
          <w:rFonts w:ascii="Times New Roman" w:hAnsi="Times New Roman" w:cs="Times New Roman"/>
          <w:sz w:val="24"/>
          <w:szCs w:val="24"/>
        </w:rPr>
        <w:t xml:space="preserve"> </w:t>
      </w:r>
      <w:r>
        <w:rPr>
          <w:rFonts w:ascii="Times New Roman" w:hAnsi="Times New Roman" w:cs="Times New Roman"/>
          <w:sz w:val="24"/>
          <w:szCs w:val="24"/>
        </w:rPr>
        <w:t xml:space="preserve">indicated that 10% mortality could occur at a TFM concentration of 1.2 times that needed to kill 99% of </w:t>
      </w:r>
      <w:r w:rsidR="0040501B">
        <w:rPr>
          <w:rFonts w:ascii="Times New Roman" w:hAnsi="Times New Roman" w:cs="Times New Roman"/>
          <w:sz w:val="24"/>
          <w:szCs w:val="24"/>
        </w:rPr>
        <w:t>the larval Sea Lamprey present</w:t>
      </w:r>
      <w:r w:rsidR="00365A57">
        <w:rPr>
          <w:rFonts w:ascii="Times New Roman" w:hAnsi="Times New Roman" w:cs="Times New Roman"/>
          <w:sz w:val="24"/>
          <w:szCs w:val="24"/>
        </w:rPr>
        <w:t xml:space="preserve"> (Calloway 2012)</w:t>
      </w:r>
      <w:r>
        <w:rPr>
          <w:rFonts w:ascii="Times New Roman" w:hAnsi="Times New Roman" w:cs="Times New Roman"/>
          <w:sz w:val="24"/>
          <w:szCs w:val="24"/>
        </w:rPr>
        <w:t>.</w:t>
      </w:r>
      <w:r w:rsidR="0040501B">
        <w:rPr>
          <w:rFonts w:ascii="Times New Roman" w:hAnsi="Times New Roman" w:cs="Times New Roman"/>
          <w:sz w:val="24"/>
          <w:szCs w:val="24"/>
        </w:rPr>
        <w:t xml:space="preserve"> The predominance of age-0 fish in our Great Chazy River samples, </w:t>
      </w:r>
      <w:commentRangeStart w:id="118"/>
      <w:r w:rsidR="0040501B">
        <w:rPr>
          <w:rFonts w:ascii="Times New Roman" w:hAnsi="Times New Roman" w:cs="Times New Roman"/>
          <w:sz w:val="24"/>
          <w:szCs w:val="24"/>
        </w:rPr>
        <w:t xml:space="preserve">which largely came from mortalities collected following a TFM treatment, suggests that this mortality may </w:t>
      </w:r>
      <w:r w:rsidR="00880927">
        <w:rPr>
          <w:rFonts w:ascii="Times New Roman" w:hAnsi="Times New Roman" w:cs="Times New Roman"/>
          <w:sz w:val="24"/>
          <w:szCs w:val="24"/>
        </w:rPr>
        <w:t xml:space="preserve">primarily </w:t>
      </w:r>
      <w:r w:rsidR="00F23221">
        <w:rPr>
          <w:rFonts w:ascii="Times New Roman" w:hAnsi="Times New Roman" w:cs="Times New Roman"/>
          <w:sz w:val="24"/>
          <w:szCs w:val="24"/>
        </w:rPr>
        <w:t>affect</w:t>
      </w:r>
      <w:r w:rsidR="0040501B">
        <w:rPr>
          <w:rFonts w:ascii="Times New Roman" w:hAnsi="Times New Roman" w:cs="Times New Roman"/>
          <w:sz w:val="24"/>
          <w:szCs w:val="24"/>
        </w:rPr>
        <w:t xml:space="preserve"> </w:t>
      </w:r>
      <w:r w:rsidR="00D8135F">
        <w:rPr>
          <w:rFonts w:ascii="Times New Roman" w:hAnsi="Times New Roman" w:cs="Times New Roman"/>
          <w:sz w:val="24"/>
          <w:szCs w:val="24"/>
        </w:rPr>
        <w:t>age-0</w:t>
      </w:r>
      <w:r w:rsidR="0040501B">
        <w:rPr>
          <w:rFonts w:ascii="Times New Roman" w:hAnsi="Times New Roman" w:cs="Times New Roman"/>
          <w:sz w:val="24"/>
          <w:szCs w:val="24"/>
        </w:rPr>
        <w:t xml:space="preserve"> fish</w:t>
      </w:r>
      <w:commentRangeEnd w:id="118"/>
      <w:r w:rsidR="000E5B2F">
        <w:rPr>
          <w:rStyle w:val="CommentReference"/>
        </w:rPr>
        <w:commentReference w:id="118"/>
      </w:r>
      <w:r w:rsidR="0040501B">
        <w:rPr>
          <w:rFonts w:ascii="Times New Roman" w:hAnsi="Times New Roman" w:cs="Times New Roman"/>
          <w:sz w:val="24"/>
          <w:szCs w:val="24"/>
        </w:rPr>
        <w:t>.</w:t>
      </w:r>
      <w:r>
        <w:rPr>
          <w:rFonts w:ascii="Times New Roman" w:hAnsi="Times New Roman" w:cs="Times New Roman"/>
          <w:sz w:val="24"/>
          <w:szCs w:val="24"/>
        </w:rPr>
        <w:t xml:space="preserve"> Tributaries </w:t>
      </w:r>
      <w:r w:rsidR="00880927">
        <w:rPr>
          <w:rFonts w:ascii="Times New Roman" w:hAnsi="Times New Roman" w:cs="Times New Roman"/>
          <w:sz w:val="24"/>
          <w:szCs w:val="24"/>
        </w:rPr>
        <w:t xml:space="preserve">to Lake Champlain </w:t>
      </w:r>
      <w:r>
        <w:rPr>
          <w:rFonts w:ascii="Times New Roman" w:hAnsi="Times New Roman" w:cs="Times New Roman"/>
          <w:sz w:val="24"/>
          <w:szCs w:val="24"/>
        </w:rPr>
        <w:t>are treated with TFM on a rotating basis every four or more years</w:t>
      </w:r>
      <w:r w:rsidR="0040501B">
        <w:rPr>
          <w:rFonts w:ascii="Times New Roman" w:hAnsi="Times New Roman" w:cs="Times New Roman"/>
          <w:sz w:val="24"/>
          <w:szCs w:val="24"/>
        </w:rPr>
        <w:t>, which</w:t>
      </w:r>
      <w:r>
        <w:rPr>
          <w:rFonts w:ascii="Times New Roman" w:hAnsi="Times New Roman" w:cs="Times New Roman"/>
          <w:sz w:val="24"/>
          <w:szCs w:val="24"/>
        </w:rPr>
        <w:t xml:space="preserve"> could pose a </w:t>
      </w:r>
      <w:r w:rsidR="004F0AD1">
        <w:rPr>
          <w:rFonts w:ascii="Times New Roman" w:hAnsi="Times New Roman" w:cs="Times New Roman"/>
          <w:sz w:val="24"/>
          <w:szCs w:val="24"/>
        </w:rPr>
        <w:t>risk</w:t>
      </w:r>
      <w:del w:id="119" w:author="Betsy Puchala" w:date="2018-09-03T20:53:00Z">
        <w:r w:rsidR="004F0AD1" w:rsidDel="00DB45EE">
          <w:rPr>
            <w:rFonts w:ascii="Times New Roman" w:hAnsi="Times New Roman" w:cs="Times New Roman"/>
            <w:sz w:val="24"/>
            <w:szCs w:val="24"/>
          </w:rPr>
          <w:delText>s</w:delText>
        </w:r>
      </w:del>
      <w:r w:rsidR="004F0AD1">
        <w:rPr>
          <w:rFonts w:ascii="Times New Roman" w:hAnsi="Times New Roman" w:cs="Times New Roman"/>
          <w:sz w:val="24"/>
          <w:szCs w:val="24"/>
        </w:rPr>
        <w:t xml:space="preserve"> </w:t>
      </w:r>
      <w:r>
        <w:rPr>
          <w:rFonts w:ascii="Times New Roman" w:hAnsi="Times New Roman" w:cs="Times New Roman"/>
          <w:sz w:val="24"/>
          <w:szCs w:val="24"/>
        </w:rPr>
        <w:t>for Stonecat populations if</w:t>
      </w:r>
      <w:r w:rsidR="0040501B">
        <w:rPr>
          <w:rFonts w:ascii="Times New Roman" w:hAnsi="Times New Roman" w:cs="Times New Roman"/>
          <w:sz w:val="24"/>
          <w:szCs w:val="24"/>
        </w:rPr>
        <w:t xml:space="preserve"> most fish mature</w:t>
      </w:r>
      <w:r w:rsidR="00D8135F">
        <w:rPr>
          <w:rFonts w:ascii="Times New Roman" w:hAnsi="Times New Roman" w:cs="Times New Roman"/>
          <w:sz w:val="24"/>
          <w:szCs w:val="24"/>
        </w:rPr>
        <w:t>d</w:t>
      </w:r>
      <w:r>
        <w:rPr>
          <w:rFonts w:ascii="Times New Roman" w:hAnsi="Times New Roman" w:cs="Times New Roman"/>
          <w:sz w:val="24"/>
          <w:szCs w:val="24"/>
        </w:rPr>
        <w:t xml:space="preserve"> after age</w:t>
      </w:r>
      <w:r w:rsidR="00D8135F">
        <w:rPr>
          <w:rFonts w:ascii="Times New Roman" w:hAnsi="Times New Roman" w:cs="Times New Roman"/>
          <w:sz w:val="24"/>
          <w:szCs w:val="24"/>
        </w:rPr>
        <w:t xml:space="preserve"> </w:t>
      </w:r>
      <w:r>
        <w:rPr>
          <w:rFonts w:ascii="Times New Roman" w:hAnsi="Times New Roman" w:cs="Times New Roman"/>
          <w:sz w:val="24"/>
          <w:szCs w:val="24"/>
        </w:rPr>
        <w:t xml:space="preserve">4. </w:t>
      </w:r>
      <w:r w:rsidR="00685A90">
        <w:rPr>
          <w:rFonts w:ascii="Times New Roman" w:hAnsi="Times New Roman" w:cs="Times New Roman"/>
          <w:sz w:val="24"/>
          <w:szCs w:val="24"/>
        </w:rPr>
        <w:t xml:space="preserve">In Pennsylvania, </w:t>
      </w:r>
      <w:r>
        <w:rPr>
          <w:rFonts w:ascii="Times New Roman" w:hAnsi="Times New Roman" w:cs="Times New Roman"/>
          <w:sz w:val="24"/>
          <w:szCs w:val="24"/>
        </w:rPr>
        <w:t xml:space="preserve">female </w:t>
      </w:r>
      <w:r w:rsidR="00804257">
        <w:rPr>
          <w:rFonts w:ascii="Times New Roman" w:hAnsi="Times New Roman" w:cs="Times New Roman"/>
          <w:sz w:val="24"/>
          <w:szCs w:val="24"/>
        </w:rPr>
        <w:t>Stonecat</w:t>
      </w:r>
      <w:r>
        <w:rPr>
          <w:rFonts w:ascii="Times New Roman" w:hAnsi="Times New Roman" w:cs="Times New Roman"/>
          <w:sz w:val="24"/>
          <w:szCs w:val="24"/>
        </w:rPr>
        <w:t xml:space="preserve"> matured at 102-141 mm SL, or </w:t>
      </w:r>
      <w:r w:rsidR="00880927">
        <w:rPr>
          <w:rFonts w:ascii="Times New Roman" w:hAnsi="Times New Roman" w:cs="Times New Roman"/>
          <w:sz w:val="24"/>
          <w:szCs w:val="24"/>
        </w:rPr>
        <w:t xml:space="preserve">approximately </w:t>
      </w:r>
      <w:r>
        <w:rPr>
          <w:rFonts w:ascii="Times New Roman" w:hAnsi="Times New Roman" w:cs="Times New Roman"/>
          <w:sz w:val="24"/>
          <w:szCs w:val="24"/>
        </w:rPr>
        <w:t>120-166 mm TL</w:t>
      </w:r>
      <w:r w:rsidR="00685A90" w:rsidRPr="00685A90">
        <w:rPr>
          <w:rFonts w:ascii="Times New Roman" w:hAnsi="Times New Roman" w:cs="Times New Roman"/>
          <w:sz w:val="24"/>
          <w:szCs w:val="24"/>
        </w:rPr>
        <w:t xml:space="preserve"> </w:t>
      </w:r>
      <w:r w:rsidR="00685A90">
        <w:rPr>
          <w:rFonts w:ascii="Times New Roman" w:hAnsi="Times New Roman" w:cs="Times New Roman"/>
          <w:sz w:val="24"/>
          <w:szCs w:val="24"/>
        </w:rPr>
        <w:t>(Tzilkowski and Stauffer, Jr. 2004)</w:t>
      </w:r>
      <w:r>
        <w:rPr>
          <w:rFonts w:ascii="Times New Roman" w:hAnsi="Times New Roman" w:cs="Times New Roman"/>
          <w:sz w:val="24"/>
          <w:szCs w:val="24"/>
        </w:rPr>
        <w:t xml:space="preserve">. These lengths correspond to age-2 to age-4 </w:t>
      </w:r>
      <w:r w:rsidR="00804257">
        <w:rPr>
          <w:rFonts w:ascii="Times New Roman" w:hAnsi="Times New Roman" w:cs="Times New Roman"/>
          <w:sz w:val="24"/>
          <w:szCs w:val="24"/>
        </w:rPr>
        <w:t>Stonecat</w:t>
      </w:r>
      <w:r>
        <w:rPr>
          <w:rFonts w:ascii="Times New Roman" w:hAnsi="Times New Roman" w:cs="Times New Roman"/>
          <w:sz w:val="24"/>
          <w:szCs w:val="24"/>
        </w:rPr>
        <w:t xml:space="preserve"> in the LaPlatte River. Thus, </w:t>
      </w:r>
      <w:r w:rsidR="007D5FB5">
        <w:rPr>
          <w:rFonts w:ascii="Times New Roman" w:hAnsi="Times New Roman" w:cs="Times New Roman"/>
          <w:sz w:val="24"/>
          <w:szCs w:val="24"/>
        </w:rPr>
        <w:t xml:space="preserve">it appears that </w:t>
      </w:r>
      <w:r>
        <w:rPr>
          <w:rFonts w:ascii="Times New Roman" w:hAnsi="Times New Roman" w:cs="Times New Roman"/>
          <w:sz w:val="24"/>
          <w:szCs w:val="24"/>
        </w:rPr>
        <w:t xml:space="preserve">most female </w:t>
      </w:r>
      <w:r w:rsidR="00804257">
        <w:rPr>
          <w:rFonts w:ascii="Times New Roman" w:hAnsi="Times New Roman" w:cs="Times New Roman"/>
          <w:sz w:val="24"/>
          <w:szCs w:val="24"/>
        </w:rPr>
        <w:t>Stonecat</w:t>
      </w:r>
      <w:r>
        <w:rPr>
          <w:rFonts w:ascii="Times New Roman" w:hAnsi="Times New Roman" w:cs="Times New Roman"/>
          <w:sz w:val="24"/>
          <w:szCs w:val="24"/>
        </w:rPr>
        <w:t xml:space="preserve"> </w:t>
      </w:r>
      <w:r w:rsidR="0040501B">
        <w:rPr>
          <w:rFonts w:ascii="Times New Roman" w:hAnsi="Times New Roman" w:cs="Times New Roman"/>
          <w:sz w:val="24"/>
          <w:szCs w:val="24"/>
        </w:rPr>
        <w:t xml:space="preserve">in the LaPlatte River </w:t>
      </w:r>
      <w:r>
        <w:rPr>
          <w:rFonts w:ascii="Times New Roman" w:hAnsi="Times New Roman" w:cs="Times New Roman"/>
          <w:sz w:val="24"/>
          <w:szCs w:val="24"/>
        </w:rPr>
        <w:t>would mature</w:t>
      </w:r>
      <w:r w:rsidR="0040501B">
        <w:rPr>
          <w:rFonts w:ascii="Times New Roman" w:hAnsi="Times New Roman" w:cs="Times New Roman"/>
          <w:sz w:val="24"/>
          <w:szCs w:val="24"/>
        </w:rPr>
        <w:t xml:space="preserve"> within the minimum TFM treatment interval.</w:t>
      </w:r>
      <w:r w:rsidR="00685A90" w:rsidRPr="00685A90">
        <w:rPr>
          <w:rFonts w:ascii="Times New Roman" w:hAnsi="Times New Roman" w:cs="Times New Roman"/>
          <w:sz w:val="24"/>
          <w:szCs w:val="24"/>
        </w:rPr>
        <w:t xml:space="preserve"> </w:t>
      </w:r>
      <w:r w:rsidR="007D5FB5">
        <w:rPr>
          <w:rFonts w:ascii="Times New Roman" w:hAnsi="Times New Roman" w:cs="Times New Roman"/>
          <w:sz w:val="24"/>
          <w:szCs w:val="24"/>
        </w:rPr>
        <w:t xml:space="preserve">While this result </w:t>
      </w:r>
      <w:r w:rsidR="00B00660">
        <w:rPr>
          <w:rFonts w:ascii="Times New Roman" w:hAnsi="Times New Roman" w:cs="Times New Roman"/>
          <w:sz w:val="24"/>
          <w:szCs w:val="24"/>
        </w:rPr>
        <w:t xml:space="preserve">is useful </w:t>
      </w:r>
      <w:r w:rsidR="007D5FB5">
        <w:rPr>
          <w:rFonts w:ascii="Times New Roman" w:hAnsi="Times New Roman" w:cs="Times New Roman"/>
          <w:sz w:val="24"/>
          <w:szCs w:val="24"/>
        </w:rPr>
        <w:t>to managers planning TFM treatments i</w:t>
      </w:r>
      <w:r w:rsidR="00B033A4">
        <w:rPr>
          <w:rFonts w:ascii="Times New Roman" w:hAnsi="Times New Roman" w:cs="Times New Roman"/>
          <w:sz w:val="24"/>
          <w:szCs w:val="24"/>
        </w:rPr>
        <w:t xml:space="preserve">n Lake Champlain tributaries, future research that directly estimates age at maturity would be </w:t>
      </w:r>
      <w:r w:rsidR="00B00660">
        <w:rPr>
          <w:rFonts w:ascii="Times New Roman" w:hAnsi="Times New Roman" w:cs="Times New Roman"/>
          <w:sz w:val="24"/>
          <w:szCs w:val="24"/>
        </w:rPr>
        <w:t>informative</w:t>
      </w:r>
      <w:r w:rsidR="00B033A4">
        <w:rPr>
          <w:rFonts w:ascii="Times New Roman" w:hAnsi="Times New Roman" w:cs="Times New Roman"/>
          <w:sz w:val="24"/>
          <w:szCs w:val="24"/>
        </w:rPr>
        <w:t>.</w:t>
      </w:r>
      <w:r w:rsidR="005F7981">
        <w:rPr>
          <w:rFonts w:ascii="Times New Roman" w:hAnsi="Times New Roman" w:cs="Times New Roman"/>
          <w:sz w:val="24"/>
          <w:szCs w:val="24"/>
        </w:rPr>
        <w:tab/>
      </w:r>
    </w:p>
    <w:p w14:paraId="160B279A" w14:textId="77777777" w:rsidR="00311B84" w:rsidRDefault="00311B84" w:rsidP="00685A90">
      <w:pPr>
        <w:spacing w:after="0" w:line="480" w:lineRule="auto"/>
        <w:rPr>
          <w:ins w:id="120" w:author="Derek Ogle" w:date="2018-09-04T20:07:00Z"/>
          <w:rFonts w:ascii="Times New Roman" w:hAnsi="Times New Roman" w:cs="Times New Roman"/>
          <w:sz w:val="24"/>
          <w:szCs w:val="24"/>
        </w:rPr>
      </w:pPr>
    </w:p>
    <w:p w14:paraId="163110DF" w14:textId="6A8C71C3" w:rsidR="00311B84" w:rsidRDefault="00311B84" w:rsidP="00311B84">
      <w:pPr>
        <w:spacing w:line="480" w:lineRule="auto"/>
        <w:rPr>
          <w:ins w:id="121" w:author="Derek Ogle" w:date="2018-09-04T20:07:00Z"/>
        </w:rPr>
      </w:pPr>
      <w:ins w:id="122" w:author="Derek Ogle" w:date="2018-09-04T20:07:00Z">
        <w:r>
          <w:rPr>
            <w:rFonts w:ascii="Times New Roman" w:hAnsi="Times New Roman" w:cs="Times New Roman"/>
            <w:sz w:val="24"/>
            <w:szCs w:val="24"/>
          </w:rPr>
          <w:tab/>
        </w:r>
        <w:commentRangeStart w:id="123"/>
        <w:r>
          <w:rPr>
            <w:rFonts w:ascii="Times New Roman" w:hAnsi="Times New Roman" w:cs="Times New Roman"/>
            <w:sz w:val="24"/>
            <w:szCs w:val="24"/>
          </w:rPr>
          <w:t>Stonecat</w:t>
        </w:r>
      </w:ins>
      <w:commentRangeEnd w:id="123"/>
      <w:ins w:id="124" w:author="Derek Ogle" w:date="2018-09-04T20:12:00Z">
        <w:r>
          <w:rPr>
            <w:rStyle w:val="CommentReference"/>
          </w:rPr>
          <w:commentReference w:id="123"/>
        </w:r>
      </w:ins>
      <w:ins w:id="125" w:author="Derek Ogle" w:date="2018-09-04T20:07:00Z">
        <w:r>
          <w:rPr>
            <w:rFonts w:ascii="Times New Roman" w:hAnsi="Times New Roman" w:cs="Times New Roman"/>
            <w:sz w:val="24"/>
            <w:szCs w:val="24"/>
          </w:rPr>
          <w:t xml:space="preserve"> in the Lake Champlain drainage have been subjected to a variety of environmental and human stressors in recent years. For example, </w:t>
        </w:r>
        <w:commentRangeStart w:id="126"/>
        <w:r>
          <w:rPr>
            <w:rFonts w:ascii="Times New Roman" w:hAnsi="Times New Roman" w:cs="Times New Roman"/>
            <w:sz w:val="24"/>
            <w:szCs w:val="24"/>
          </w:rPr>
          <w:t xml:space="preserve">several Stonecat were found dead after </w:t>
        </w:r>
      </w:ins>
      <w:ins w:id="127" w:author="Derek Ogle" w:date="2018-09-04T20:13:00Z">
        <w:r>
          <w:rPr>
            <w:rFonts w:ascii="Times New Roman" w:hAnsi="Times New Roman" w:cs="Times New Roman"/>
            <w:sz w:val="24"/>
            <w:szCs w:val="24"/>
          </w:rPr>
          <w:t xml:space="preserve">a </w:t>
        </w:r>
      </w:ins>
      <w:ins w:id="128" w:author="Derek Ogle" w:date="2018-09-04T20:07:00Z">
        <w:r>
          <w:rPr>
            <w:rFonts w:ascii="Times New Roman" w:hAnsi="Times New Roman" w:cs="Times New Roman"/>
            <w:sz w:val="24"/>
            <w:szCs w:val="24"/>
          </w:rPr>
          <w:t>dewatering event in Swanton</w:t>
        </w:r>
        <w:commentRangeEnd w:id="126"/>
        <w:r>
          <w:rPr>
            <w:rStyle w:val="CommentReference"/>
          </w:rPr>
          <w:commentReference w:id="126"/>
        </w:r>
        <w:r>
          <w:rPr>
            <w:rFonts w:ascii="Times New Roman" w:hAnsi="Times New Roman" w:cs="Times New Roman"/>
            <w:sz w:val="24"/>
            <w:szCs w:val="24"/>
          </w:rPr>
          <w:t xml:space="preserve"> (Puchala 2015) and the endangered population of Stonecat in the LaPlatte River were exposed to very low water levels and hi</w:t>
        </w:r>
        <w:r>
          <w:rPr>
            <w:rFonts w:ascii="Times New Roman" w:hAnsi="Times New Roman" w:cs="Times New Roman"/>
            <w:sz w:val="24"/>
            <w:szCs w:val="24"/>
          </w:rPr>
          <w:t>gh temperatures</w:t>
        </w:r>
        <w:r>
          <w:rPr>
            <w:rFonts w:ascii="Times New Roman" w:hAnsi="Times New Roman" w:cs="Times New Roman"/>
            <w:sz w:val="24"/>
            <w:szCs w:val="24"/>
          </w:rPr>
          <w:t xml:space="preserve"> in </w:t>
        </w:r>
        <w:commentRangeStart w:id="129"/>
        <w:r>
          <w:rPr>
            <w:rFonts w:ascii="Times New Roman" w:hAnsi="Times New Roman" w:cs="Times New Roman"/>
            <w:sz w:val="24"/>
            <w:szCs w:val="24"/>
          </w:rPr>
          <w:t>201X-201X</w:t>
        </w:r>
        <w:commentRangeEnd w:id="129"/>
        <w:r>
          <w:rPr>
            <w:rStyle w:val="CommentReference"/>
          </w:rPr>
          <w:commentReference w:id="129"/>
        </w:r>
        <w:r>
          <w:rPr>
            <w:rFonts w:ascii="Times New Roman" w:hAnsi="Times New Roman" w:cs="Times New Roman"/>
            <w:sz w:val="24"/>
            <w:szCs w:val="24"/>
          </w:rPr>
          <w:t xml:space="preserve">, the xxx years immediately after our sampling was completed. Our results contribute to a better understanding of the growth dynamics of Stonecat, which may aid managers in understanding the effects of these stressors on Stonecat populations. As a specific example, </w:t>
        </w:r>
        <w:r>
          <w:rPr>
            <w:rFonts w:ascii="Times New Roman" w:eastAsia="Times New Roman" w:hAnsi="Times New Roman" w:cs="Times New Roman"/>
            <w:sz w:val="24"/>
            <w:szCs w:val="24"/>
          </w:rPr>
          <w:t>t</w:t>
        </w:r>
        <w:r w:rsidRPr="00976C00">
          <w:rPr>
            <w:rFonts w:ascii="Times New Roman" w:eastAsia="Times New Roman" w:hAnsi="Times New Roman" w:cs="Times New Roman"/>
            <w:sz w:val="24"/>
            <w:szCs w:val="24"/>
          </w:rPr>
          <w:t>he L</w:t>
        </w:r>
        <w:r w:rsidRPr="001A14B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Platte River was first treated with TFM in 2016, two years after our last sampling, to </w:t>
        </w:r>
        <w:r w:rsidRPr="00AD0723">
          <w:rPr>
            <w:rFonts w:ascii="Times New Roman" w:hAnsi="Times New Roman" w:cs="Times New Roman"/>
            <w:sz w:val="24"/>
            <w:szCs w:val="24"/>
          </w:rPr>
          <w:t xml:space="preserve">control larval </w:t>
        </w:r>
        <w:r>
          <w:rPr>
            <w:rFonts w:ascii="Times New Roman" w:hAnsi="Times New Roman" w:cs="Times New Roman"/>
            <w:sz w:val="24"/>
            <w:szCs w:val="24"/>
          </w:rPr>
          <w:t>S</w:t>
        </w:r>
        <w:r w:rsidRPr="00AD0723">
          <w:rPr>
            <w:rFonts w:ascii="Times New Roman" w:hAnsi="Times New Roman" w:cs="Times New Roman"/>
            <w:sz w:val="24"/>
            <w:szCs w:val="24"/>
          </w:rPr>
          <w:t xml:space="preserve">ea </w:t>
        </w:r>
        <w:r>
          <w:rPr>
            <w:rFonts w:ascii="Times New Roman" w:hAnsi="Times New Roman" w:cs="Times New Roman"/>
            <w:sz w:val="24"/>
            <w:szCs w:val="24"/>
          </w:rPr>
          <w:t>L</w:t>
        </w:r>
        <w:r w:rsidRPr="00AD0723">
          <w:rPr>
            <w:rFonts w:ascii="Times New Roman" w:hAnsi="Times New Roman" w:cs="Times New Roman"/>
            <w:sz w:val="24"/>
            <w:szCs w:val="24"/>
          </w:rPr>
          <w:t xml:space="preserve">amprey </w:t>
        </w:r>
        <w:r w:rsidRPr="00AD0723">
          <w:rPr>
            <w:rFonts w:ascii="Times New Roman" w:hAnsi="Times New Roman" w:cs="Times New Roman"/>
            <w:i/>
            <w:iCs/>
            <w:sz w:val="24"/>
            <w:szCs w:val="24"/>
          </w:rPr>
          <w:t>Petromyzon marinus</w:t>
        </w:r>
        <w:r>
          <w:rPr>
            <w:rFonts w:ascii="Times New Roman" w:hAnsi="Times New Roman" w:cs="Times New Roman"/>
            <w:sz w:val="24"/>
            <w:szCs w:val="24"/>
          </w:rPr>
          <w:t xml:space="preserve"> abundance. Bioassay results on Stonecat between 122 and 200 mm TL indicated that 10% mortality could occur at a TFM concentration of 1.2 times </w:t>
        </w:r>
        <w:r>
          <w:rPr>
            <w:rFonts w:ascii="Times New Roman" w:hAnsi="Times New Roman" w:cs="Times New Roman"/>
            <w:sz w:val="24"/>
            <w:szCs w:val="24"/>
          </w:rPr>
          <w:lastRenderedPageBreak/>
          <w:t>that needed to kill 99% of the larval Sea Lamprey present (Calloway 2012). The predominance of age-0 fish in our Great Chazy River samples, which largely came from mortalities collected following a TFM treatment, suggests that this mortality may primarily affect age-0 fish. Tributaries to Lake Champlain are treated with TFM on a rotating basis every four or more years, which could pose a risk for Stonecat populations if most fish matured after age 4. In Pennsylvania, female Stonecat matured at 102-141 mm SL, or approximately 120-166 mm TL</w:t>
        </w:r>
        <w:r w:rsidRPr="00685A90">
          <w:rPr>
            <w:rFonts w:ascii="Times New Roman" w:hAnsi="Times New Roman" w:cs="Times New Roman"/>
            <w:sz w:val="24"/>
            <w:szCs w:val="24"/>
          </w:rPr>
          <w:t xml:space="preserve"> </w:t>
        </w:r>
        <w:r>
          <w:rPr>
            <w:rFonts w:ascii="Times New Roman" w:hAnsi="Times New Roman" w:cs="Times New Roman"/>
            <w:sz w:val="24"/>
            <w:szCs w:val="24"/>
          </w:rPr>
          <w:t>(Tzilkowski and Stauffer, Jr. 2004). These lengths correspond to age-2 to age-4 Stonecat in the LaPlatte River. Thus, it appears that most female Stonecat in the LaPlatte River would mature within the minimum TFM treatment interval.</w:t>
        </w:r>
        <w:r w:rsidRPr="00685A90">
          <w:rPr>
            <w:rFonts w:ascii="Times New Roman" w:hAnsi="Times New Roman" w:cs="Times New Roman"/>
            <w:sz w:val="24"/>
            <w:szCs w:val="24"/>
          </w:rPr>
          <w:t xml:space="preserve"> </w:t>
        </w:r>
        <w:r>
          <w:rPr>
            <w:rFonts w:ascii="Times New Roman" w:hAnsi="Times New Roman" w:cs="Times New Roman"/>
            <w:sz w:val="24"/>
            <w:szCs w:val="24"/>
          </w:rPr>
          <w:t>While this result is useful to managers planning TFM treatments in Lake Champlain tributaries, future research that directly estimates age at maturity would be informative.</w:t>
        </w:r>
      </w:ins>
    </w:p>
    <w:p w14:paraId="11ABA236" w14:textId="77777777" w:rsidR="00311B84" w:rsidRDefault="00311B84" w:rsidP="00311B84">
      <w:pPr>
        <w:spacing w:after="0" w:line="480" w:lineRule="auto"/>
        <w:rPr>
          <w:rFonts w:ascii="Times New Roman" w:hAnsi="Times New Roman" w:cs="Times New Roman"/>
          <w:sz w:val="24"/>
          <w:szCs w:val="24"/>
        </w:rPr>
      </w:pPr>
    </w:p>
    <w:p w14:paraId="08B931F7" w14:textId="33A9C88B" w:rsidR="005F7981" w:rsidRPr="00976C00" w:rsidRDefault="005F7981" w:rsidP="00976C00">
      <w:pPr>
        <w:spacing w:after="0" w:line="480" w:lineRule="auto"/>
        <w:ind w:firstLine="720"/>
        <w:rPr>
          <w:rFonts w:ascii="Times New Roman" w:hAnsi="Times New Roman" w:cs="Times New Roman"/>
          <w:sz w:val="24"/>
          <w:szCs w:val="24"/>
        </w:rPr>
      </w:pPr>
      <w:r w:rsidRPr="00976C00">
        <w:rPr>
          <w:rFonts w:ascii="Times New Roman" w:hAnsi="Times New Roman" w:cs="Times New Roman"/>
          <w:sz w:val="24"/>
          <w:szCs w:val="24"/>
        </w:rPr>
        <w:t xml:space="preserve">Here, </w:t>
      </w:r>
      <w:ins w:id="130" w:author="Derek Ogle" w:date="2018-09-04T18:35:00Z">
        <w:r w:rsidR="00F43056" w:rsidRPr="00976C00">
          <w:rPr>
            <w:rFonts w:ascii="Times New Roman" w:hAnsi="Times New Roman" w:cs="Times New Roman"/>
            <w:sz w:val="24"/>
            <w:szCs w:val="24"/>
          </w:rPr>
          <w:t>with Stonecat from the LaPlatte River</w:t>
        </w:r>
        <w:r w:rsidR="00F43056">
          <w:rPr>
            <w:rFonts w:ascii="Times New Roman" w:hAnsi="Times New Roman" w:cs="Times New Roman"/>
            <w:sz w:val="24"/>
            <w:szCs w:val="24"/>
          </w:rPr>
          <w:t>,</w:t>
        </w:r>
        <w:r w:rsidR="00F43056" w:rsidRPr="00976C00">
          <w:rPr>
            <w:rFonts w:ascii="Times New Roman" w:hAnsi="Times New Roman" w:cs="Times New Roman"/>
            <w:sz w:val="24"/>
            <w:szCs w:val="24"/>
          </w:rPr>
          <w:t xml:space="preserve"> </w:t>
        </w:r>
      </w:ins>
      <w:r w:rsidRPr="00976C00">
        <w:rPr>
          <w:rFonts w:ascii="Times New Roman" w:hAnsi="Times New Roman" w:cs="Times New Roman"/>
          <w:sz w:val="24"/>
          <w:szCs w:val="24"/>
        </w:rPr>
        <w:t xml:space="preserve">we demonstrated </w:t>
      </w:r>
      <w:del w:id="131" w:author="Derek Ogle" w:date="2018-09-04T18:35:00Z">
        <w:r w:rsidRPr="00976C00" w:rsidDel="00F43056">
          <w:rPr>
            <w:rFonts w:ascii="Times New Roman" w:hAnsi="Times New Roman" w:cs="Times New Roman"/>
            <w:sz w:val="24"/>
            <w:szCs w:val="24"/>
          </w:rPr>
          <w:delText xml:space="preserve">with the Stonecats from the LaPlatte River </w:delText>
        </w:r>
      </w:del>
      <w:r w:rsidRPr="00976C00">
        <w:rPr>
          <w:rFonts w:ascii="Times New Roman" w:hAnsi="Times New Roman" w:cs="Times New Roman"/>
          <w:sz w:val="24"/>
          <w:szCs w:val="24"/>
        </w:rPr>
        <w:t xml:space="preserve">the use of a growth model with </w:t>
      </w:r>
      <w:commentRangeStart w:id="132"/>
      <w:del w:id="133" w:author="Derek Ogle" w:date="2018-09-04T18:35:00Z">
        <w:r w:rsidRPr="00976C00" w:rsidDel="00F43056">
          <w:rPr>
            <w:rFonts w:ascii="Times New Roman" w:hAnsi="Times New Roman" w:cs="Times New Roman"/>
            <w:sz w:val="24"/>
            <w:szCs w:val="24"/>
          </w:rPr>
          <w:delText>tag</w:delText>
        </w:r>
      </w:del>
      <w:ins w:id="134" w:author="Derek Ogle" w:date="2018-09-04T18:35:00Z">
        <w:r w:rsidR="00F43056">
          <w:rPr>
            <w:rFonts w:ascii="Times New Roman" w:hAnsi="Times New Roman" w:cs="Times New Roman"/>
            <w:sz w:val="24"/>
            <w:szCs w:val="24"/>
          </w:rPr>
          <w:t>mark</w:t>
        </w:r>
      </w:ins>
      <w:r w:rsidRPr="00976C00">
        <w:rPr>
          <w:rFonts w:ascii="Times New Roman" w:hAnsi="Times New Roman" w:cs="Times New Roman"/>
          <w:sz w:val="24"/>
          <w:szCs w:val="24"/>
        </w:rPr>
        <w:t xml:space="preserve">-recapture </w:t>
      </w:r>
      <w:commentRangeEnd w:id="132"/>
      <w:r w:rsidR="00C53521">
        <w:rPr>
          <w:rStyle w:val="CommentReference"/>
        </w:rPr>
        <w:commentReference w:id="132"/>
      </w:r>
      <w:r w:rsidRPr="00976C00">
        <w:rPr>
          <w:rFonts w:ascii="Times New Roman" w:hAnsi="Times New Roman" w:cs="Times New Roman"/>
          <w:sz w:val="24"/>
          <w:szCs w:val="24"/>
        </w:rPr>
        <w:t>data collected across much of the growing season. While this model has been used in other studies (e.g., Francis 1988b; Wilde and Sawynok 2005; Afeworki et al. 2014), it is used rarely and those studies have been primarily with marine species that were largely of commercial or recreational interest. We showed that the model can be used to derive useful estimates of growth rates and growth model parameters for an imperiled species for which individuals cannot be legally or ethically sacrificed to remove calcified structures for estimating age. This approach may be useful to others studying imperiled species under similarly constraining conditions.</w:t>
      </w:r>
    </w:p>
    <w:p w14:paraId="37011803" w14:textId="77777777" w:rsidR="005A6B9A" w:rsidRDefault="005A6B9A" w:rsidP="00772098">
      <w:pPr>
        <w:spacing w:after="0" w:line="480" w:lineRule="auto"/>
        <w:rPr>
          <w:rFonts w:ascii="Times New Roman" w:eastAsia="Times New Roman" w:hAnsi="Times New Roman" w:cs="Times New Roman"/>
          <w:b/>
          <w:sz w:val="24"/>
          <w:szCs w:val="24"/>
        </w:rPr>
      </w:pPr>
    </w:p>
    <w:p w14:paraId="0527096A" w14:textId="4046B43D" w:rsidR="00772098" w:rsidRPr="001A14BC" w:rsidRDefault="00E202EC" w:rsidP="00772098">
      <w:pPr>
        <w:spacing w:after="0" w:line="480" w:lineRule="auto"/>
        <w:rPr>
          <w:rFonts w:ascii="Times New Roman" w:eastAsia="Times New Roman" w:hAnsi="Times New Roman" w:cs="Times New Roman"/>
          <w:sz w:val="24"/>
          <w:szCs w:val="24"/>
        </w:rPr>
      </w:pPr>
      <w:r w:rsidRPr="001A14BC">
        <w:rPr>
          <w:rFonts w:ascii="Times New Roman" w:eastAsia="Times New Roman" w:hAnsi="Times New Roman" w:cs="Times New Roman"/>
          <w:sz w:val="24"/>
          <w:szCs w:val="24"/>
        </w:rPr>
        <w:t>&lt;A&gt;</w:t>
      </w:r>
      <w:r w:rsidR="009758F8" w:rsidRPr="001A14BC">
        <w:rPr>
          <w:rFonts w:ascii="Times New Roman" w:eastAsia="Times New Roman" w:hAnsi="Times New Roman" w:cs="Times New Roman"/>
          <w:sz w:val="24"/>
          <w:szCs w:val="24"/>
        </w:rPr>
        <w:t>Acknowledgments</w:t>
      </w:r>
    </w:p>
    <w:p w14:paraId="0254FDD4" w14:textId="72506CB0" w:rsidR="00B82A97" w:rsidRPr="00880927" w:rsidRDefault="00D6790C" w:rsidP="00D6790C">
      <w:pPr>
        <w:spacing w:after="0" w:line="480" w:lineRule="auto"/>
        <w:ind w:firstLine="720"/>
        <w:rPr>
          <w:rFonts w:ascii="Times New Roman" w:eastAsia="Times New Roman" w:hAnsi="Times New Roman" w:cs="Times New Roman"/>
          <w:sz w:val="24"/>
          <w:szCs w:val="24"/>
        </w:rPr>
      </w:pPr>
      <w:r w:rsidRPr="00D6790C">
        <w:rPr>
          <w:rFonts w:ascii="Times New Roman" w:eastAsiaTheme="minorEastAsia" w:hAnsi="Times New Roman" w:cs="Times New Roman"/>
          <w:iCs/>
          <w:sz w:val="24"/>
          <w:szCs w:val="24"/>
          <w:lang w:eastAsia="ja-JP"/>
        </w:rPr>
        <w:lastRenderedPageBreak/>
        <w:t xml:space="preserve">We thank </w:t>
      </w:r>
      <w:r>
        <w:rPr>
          <w:rFonts w:ascii="Times New Roman" w:eastAsiaTheme="minorEastAsia" w:hAnsi="Times New Roman" w:cs="Times New Roman"/>
          <w:iCs/>
          <w:sz w:val="24"/>
          <w:szCs w:val="24"/>
          <w:lang w:eastAsia="ja-JP"/>
        </w:rPr>
        <w:t xml:space="preserve">Vermont </w:t>
      </w:r>
      <w:r w:rsidR="00153F45">
        <w:rPr>
          <w:rFonts w:ascii="Times New Roman" w:eastAsiaTheme="minorEastAsia" w:hAnsi="Times New Roman" w:cs="Times New Roman"/>
          <w:iCs/>
          <w:sz w:val="24"/>
          <w:szCs w:val="24"/>
          <w:lang w:eastAsia="ja-JP"/>
        </w:rPr>
        <w:t xml:space="preserve">Fish and Wildlife </w:t>
      </w:r>
      <w:r>
        <w:rPr>
          <w:rFonts w:ascii="Times New Roman" w:eastAsiaTheme="minorEastAsia" w:hAnsi="Times New Roman" w:cs="Times New Roman"/>
          <w:iCs/>
          <w:sz w:val="24"/>
          <w:szCs w:val="24"/>
          <w:lang w:eastAsia="ja-JP"/>
        </w:rPr>
        <w:t>biologists</w:t>
      </w:r>
      <w:r w:rsidRPr="00D6790C">
        <w:rPr>
          <w:rFonts w:ascii="Times New Roman" w:eastAsiaTheme="minorEastAsia" w:hAnsi="Times New Roman" w:cs="Times New Roman"/>
          <w:iCs/>
          <w:sz w:val="24"/>
          <w:szCs w:val="24"/>
          <w:lang w:eastAsia="ja-JP"/>
        </w:rPr>
        <w:t>, K</w:t>
      </w:r>
      <w:r w:rsidR="00153F45">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Cox (Project Officer)</w:t>
      </w:r>
      <w:r w:rsidR="00FE24AB">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 xml:space="preserve">and </w:t>
      </w:r>
      <w:r w:rsidR="00153F45" w:rsidRPr="00D6790C">
        <w:rPr>
          <w:rFonts w:ascii="Times New Roman" w:eastAsiaTheme="minorEastAsia" w:hAnsi="Times New Roman" w:cs="Times New Roman"/>
          <w:iCs/>
          <w:sz w:val="24"/>
          <w:szCs w:val="24"/>
          <w:lang w:eastAsia="ja-JP"/>
        </w:rPr>
        <w:t>B</w:t>
      </w:r>
      <w:r w:rsidR="00153F45">
        <w:rPr>
          <w:rFonts w:ascii="Times New Roman" w:eastAsiaTheme="minorEastAsia" w:hAnsi="Times New Roman" w:cs="Times New Roman"/>
          <w:iCs/>
          <w:sz w:val="24"/>
          <w:szCs w:val="24"/>
          <w:lang w:eastAsia="ja-JP"/>
        </w:rPr>
        <w:t>.</w:t>
      </w:r>
      <w:r w:rsidR="00153F45" w:rsidRPr="00D6790C">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Pientka for their guidance and participation</w:t>
      </w:r>
      <w:r w:rsidR="00880927">
        <w:rPr>
          <w:rFonts w:ascii="Times New Roman" w:eastAsiaTheme="minorEastAsia" w:hAnsi="Times New Roman" w:cs="Times New Roman"/>
          <w:iCs/>
          <w:sz w:val="24"/>
          <w:szCs w:val="24"/>
          <w:lang w:eastAsia="ja-JP"/>
        </w:rPr>
        <w:t xml:space="preserve"> and</w:t>
      </w:r>
      <w:r w:rsidRPr="00D6790C">
        <w:rPr>
          <w:rFonts w:ascii="Times New Roman" w:eastAsiaTheme="minorEastAsia" w:hAnsi="Times New Roman" w:cs="Times New Roman"/>
          <w:iCs/>
          <w:sz w:val="24"/>
          <w:szCs w:val="24"/>
          <w:lang w:eastAsia="ja-JP"/>
        </w:rPr>
        <w:t xml:space="preserve"> M. Stein, L. Simard, A. Sotola who assisted in the field and lab. </w:t>
      </w:r>
      <w:r w:rsidR="00880927">
        <w:rPr>
          <w:rFonts w:ascii="Times New Roman" w:eastAsiaTheme="minorEastAsia" w:hAnsi="Times New Roman" w:cs="Times New Roman"/>
          <w:iCs/>
          <w:sz w:val="24"/>
          <w:szCs w:val="24"/>
          <w:lang w:eastAsia="ja-JP"/>
        </w:rPr>
        <w:t>This work was funded by</w:t>
      </w:r>
      <w:r w:rsidRPr="00D6790C">
        <w:rPr>
          <w:rFonts w:ascii="Times New Roman" w:eastAsiaTheme="minorEastAsia" w:hAnsi="Times New Roman" w:cs="Times New Roman"/>
          <w:iCs/>
          <w:sz w:val="24"/>
          <w:szCs w:val="24"/>
          <w:lang w:eastAsia="ja-JP"/>
        </w:rPr>
        <w:t xml:space="preserve"> the Vermont Fish and Wildlife State Wildlife Grants Program.</w:t>
      </w:r>
      <w:r w:rsidRPr="00D6790C">
        <w:rPr>
          <w:rFonts w:ascii="Times New Roman" w:hAnsi="Times New Roman" w:cs="Times New Roman"/>
          <w:color w:val="333333"/>
          <w:sz w:val="24"/>
          <w:szCs w:val="24"/>
        </w:rPr>
        <w:t xml:space="preserve"> </w:t>
      </w:r>
      <w:r w:rsidRPr="00890D03">
        <w:rPr>
          <w:rFonts w:ascii="Times New Roman" w:hAnsi="Times New Roman" w:cs="Times New Roman"/>
          <w:sz w:val="24"/>
          <w:szCs w:val="24"/>
        </w:rPr>
        <w:t>The views expressed here are those of the authors and do not necessarily reflect the views of the sponsors.</w:t>
      </w:r>
      <w:r w:rsidR="004F3403" w:rsidRPr="00890D03">
        <w:rPr>
          <w:rFonts w:ascii="Times New Roman" w:hAnsi="Times New Roman" w:cs="Times New Roman"/>
          <w:sz w:val="24"/>
          <w:szCs w:val="24"/>
        </w:rPr>
        <w:t xml:space="preserve"> </w:t>
      </w:r>
      <w:r w:rsidR="004F3403" w:rsidRPr="00890D03">
        <w:rPr>
          <w:rFonts w:ascii="Times New Roman" w:hAnsi="Times New Roman" w:cs="Times New Roman"/>
          <w:sz w:val="24"/>
          <w:szCs w:val="24"/>
          <w:shd w:val="clear" w:color="auto" w:fill="FFFFFF"/>
        </w:rPr>
        <w:t>Any use of trade, firm, or product names is for descriptive purposes only and does not imply endorsement by the U.S. Government.</w:t>
      </w:r>
      <w:r w:rsidRPr="00890D03">
        <w:rPr>
          <w:rFonts w:ascii="Times New Roman" w:hAnsi="Times New Roman" w:cs="Times New Roman"/>
          <w:sz w:val="24"/>
          <w:szCs w:val="24"/>
        </w:rPr>
        <w:t xml:space="preserve"> </w:t>
      </w:r>
      <w:r w:rsidRPr="00880927">
        <w:rPr>
          <w:rFonts w:ascii="Times New Roman" w:eastAsiaTheme="minorEastAsia" w:hAnsi="Times New Roman" w:cs="Times New Roman"/>
          <w:sz w:val="24"/>
          <w:szCs w:val="24"/>
          <w:lang w:eastAsia="ja-JP"/>
        </w:rPr>
        <w:t>This study was performed under the auspices of the University of Vermont IACUC Protocol #12-005</w:t>
      </w:r>
      <w:r w:rsidR="008B4BD2" w:rsidRPr="00880927">
        <w:rPr>
          <w:rFonts w:ascii="Times New Roman" w:eastAsiaTheme="minorEastAsia" w:hAnsi="Times New Roman" w:cs="Times New Roman"/>
          <w:sz w:val="24"/>
          <w:szCs w:val="24"/>
          <w:lang w:eastAsia="ja-JP"/>
        </w:rPr>
        <w:t xml:space="preserve"> and a Vermont Agency of Natural Resources’ Endangered &amp; Threatened Species Takings Permit (permittee Ken Cox)</w:t>
      </w:r>
      <w:r w:rsidRPr="00880927">
        <w:rPr>
          <w:rFonts w:ascii="Times New Roman" w:eastAsiaTheme="minorEastAsia" w:hAnsi="Times New Roman" w:cs="Times New Roman"/>
          <w:sz w:val="24"/>
          <w:szCs w:val="24"/>
          <w:lang w:eastAsia="ja-JP"/>
        </w:rPr>
        <w:t>. The Vermont Cooperative Fish and Wildlife Research Unit is jointly supported by the U.S. Geological Survey, Vermont Department of Fish and Wildlife, University of Vermont, and the Wildlife Management Institute.</w:t>
      </w:r>
    </w:p>
    <w:p w14:paraId="1D756E94" w14:textId="16403C07" w:rsidR="003901F7" w:rsidRDefault="003901F7" w:rsidP="00B82A97">
      <w:pPr>
        <w:spacing w:after="0" w:line="480" w:lineRule="auto"/>
        <w:ind w:firstLine="720"/>
      </w:pPr>
    </w:p>
    <w:p w14:paraId="7FDDFFA9" w14:textId="3954CF2B" w:rsidR="003901F7" w:rsidRPr="009758F8" w:rsidRDefault="00E202EC" w:rsidP="00CD6A8A">
      <w:pPr>
        <w:spacing w:after="0" w:line="480" w:lineRule="auto"/>
        <w:rPr>
          <w:rFonts w:ascii="Times New Roman" w:hAnsi="Times New Roman" w:cs="Times New Roman"/>
          <w:sz w:val="24"/>
          <w:szCs w:val="24"/>
        </w:rPr>
      </w:pPr>
      <w:r w:rsidRPr="001A14BC">
        <w:rPr>
          <w:rFonts w:ascii="Times New Roman" w:hAnsi="Times New Roman" w:cs="Times New Roman"/>
          <w:sz w:val="24"/>
          <w:szCs w:val="24"/>
        </w:rPr>
        <w:t>&lt;A&gt;</w:t>
      </w:r>
      <w:r w:rsidR="009758F8" w:rsidRPr="001A14BC">
        <w:rPr>
          <w:rFonts w:ascii="Times New Roman" w:hAnsi="Times New Roman" w:cs="Times New Roman"/>
          <w:sz w:val="24"/>
          <w:szCs w:val="24"/>
        </w:rPr>
        <w:t>References</w:t>
      </w:r>
    </w:p>
    <w:p w14:paraId="32BC9622" w14:textId="5465D749" w:rsidR="005F7981" w:rsidRPr="00510A69" w:rsidRDefault="005F7981" w:rsidP="005F7981">
      <w:pPr>
        <w:spacing w:line="480" w:lineRule="auto"/>
        <w:ind w:left="720" w:hanging="720"/>
        <w:rPr>
          <w:rFonts w:ascii="Times New Roman" w:hAnsi="Times New Roman" w:cs="Times New Roman"/>
          <w:sz w:val="24"/>
          <w:szCs w:val="24"/>
        </w:rPr>
      </w:pPr>
      <w:r w:rsidRPr="00510A69">
        <w:rPr>
          <w:rFonts w:ascii="Times New Roman" w:hAnsi="Times New Roman" w:cs="Times New Roman"/>
          <w:sz w:val="24"/>
          <w:szCs w:val="24"/>
        </w:rPr>
        <w:t xml:space="preserve">Afeworki, Y., J. J. Videler, Y. H. Berhane, and J. H. Bruggemann. 2014. Seasonal and life-phase related differences in growth in </w:t>
      </w:r>
      <w:r w:rsidRPr="00510A69">
        <w:rPr>
          <w:rFonts w:ascii="Times New Roman" w:hAnsi="Times New Roman" w:cs="Times New Roman"/>
          <w:i/>
          <w:sz w:val="24"/>
          <w:szCs w:val="24"/>
        </w:rPr>
        <w:t>Scarus ferrugineus</w:t>
      </w:r>
      <w:r w:rsidRPr="00510A69">
        <w:rPr>
          <w:rFonts w:ascii="Times New Roman" w:hAnsi="Times New Roman" w:cs="Times New Roman"/>
          <w:sz w:val="24"/>
          <w:szCs w:val="24"/>
        </w:rPr>
        <w:t xml:space="preserve"> on a </w:t>
      </w:r>
      <w:commentRangeStart w:id="135"/>
      <w:del w:id="136" w:author="Derek Ogle" w:date="2018-09-04T18:46:00Z">
        <w:r w:rsidRPr="00510A69" w:rsidDel="00B34557">
          <w:rPr>
            <w:rFonts w:ascii="Times New Roman" w:hAnsi="Times New Roman" w:cs="Times New Roman"/>
            <w:sz w:val="24"/>
            <w:szCs w:val="24"/>
          </w:rPr>
          <w:delText>s</w:delText>
        </w:r>
      </w:del>
      <w:ins w:id="137" w:author="Derek Ogle" w:date="2018-09-04T18:46:00Z">
        <w:r w:rsidR="00B34557">
          <w:rPr>
            <w:rFonts w:ascii="Times New Roman" w:hAnsi="Times New Roman" w:cs="Times New Roman"/>
            <w:sz w:val="24"/>
            <w:szCs w:val="24"/>
          </w:rPr>
          <w:t>S</w:t>
        </w:r>
      </w:ins>
      <w:r w:rsidRPr="00510A69">
        <w:rPr>
          <w:rFonts w:ascii="Times New Roman" w:hAnsi="Times New Roman" w:cs="Times New Roman"/>
          <w:sz w:val="24"/>
          <w:szCs w:val="24"/>
        </w:rPr>
        <w:t>outhern</w:t>
      </w:r>
      <w:commentRangeEnd w:id="135"/>
      <w:r w:rsidR="00B34557">
        <w:rPr>
          <w:rStyle w:val="CommentReference"/>
        </w:rPr>
        <w:commentReference w:id="135"/>
      </w:r>
      <w:r w:rsidRPr="00510A69">
        <w:rPr>
          <w:rFonts w:ascii="Times New Roman" w:hAnsi="Times New Roman" w:cs="Times New Roman"/>
          <w:sz w:val="24"/>
          <w:szCs w:val="24"/>
        </w:rPr>
        <w:t xml:space="preserve"> Red Sea fringing reef. Journal of Fish Biology 84:1422-1438.</w:t>
      </w:r>
    </w:p>
    <w:p w14:paraId="02A5EC7C" w14:textId="1D1C82B0" w:rsidR="003901F7"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Baty, F., C. Ritz, S. Charles, M. Brutsche, J. P. Flandrois, and M. L. Delignette-Muller. 2015. A toolbox for nonlinear regression in R: the package nlstools. Journal of Statistical Software 66(5):1-21.</w:t>
      </w:r>
    </w:p>
    <w:p w14:paraId="6F76B7F6" w14:textId="5D1B75C9" w:rsidR="00100CFE" w:rsidRPr="00967BB6" w:rsidRDefault="00100CFE" w:rsidP="00CD6A8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Bauerlien, C. J., M. R. Cornett, E. A. Zielonka, D. P. Crane, J. S. Bulak. 2018. Precision of calcified structures used for estimating age of Chain Pickerel. North Ame</w:t>
      </w:r>
      <w:r w:rsidRPr="00021F73">
        <w:rPr>
          <w:rFonts w:ascii="Times New Roman" w:hAnsi="Times New Roman" w:cs="Times New Roman"/>
          <w:sz w:val="24"/>
          <w:szCs w:val="24"/>
        </w:rPr>
        <w:t xml:space="preserve">rican Journal of Fisheries Management </w:t>
      </w:r>
      <w:r w:rsidR="00021F73" w:rsidRPr="00021F73">
        <w:rPr>
          <w:rFonts w:ascii="Times New Roman" w:hAnsi="Times New Roman" w:cs="Times New Roman"/>
          <w:sz w:val="24"/>
          <w:szCs w:val="24"/>
        </w:rPr>
        <w:t>38</w:t>
      </w:r>
      <w:r w:rsidRPr="00021F73">
        <w:rPr>
          <w:rFonts w:ascii="Times New Roman" w:hAnsi="Times New Roman" w:cs="Times New Roman"/>
          <w:sz w:val="24"/>
          <w:szCs w:val="24"/>
        </w:rPr>
        <w:t>:</w:t>
      </w:r>
      <w:r w:rsidR="00D147D8">
        <w:rPr>
          <w:rFonts w:ascii="Times New Roman" w:hAnsi="Times New Roman" w:cs="Times New Roman"/>
          <w:sz w:val="24"/>
          <w:szCs w:val="24"/>
        </w:rPr>
        <w:t>930-939</w:t>
      </w:r>
      <w:r w:rsidRPr="00021F73">
        <w:rPr>
          <w:rFonts w:ascii="Times New Roman" w:hAnsi="Times New Roman" w:cs="Times New Roman"/>
          <w:sz w:val="24"/>
          <w:szCs w:val="24"/>
        </w:rPr>
        <w:t>.</w:t>
      </w:r>
      <w:r w:rsidR="00021F73" w:rsidRPr="00021F73">
        <w:rPr>
          <w:rFonts w:ascii="Times New Roman" w:hAnsi="Times New Roman" w:cs="Times New Roman"/>
          <w:sz w:val="24"/>
          <w:szCs w:val="24"/>
        </w:rPr>
        <w:t xml:space="preserve"> </w:t>
      </w:r>
      <w:hyperlink r:id="rId10" w:history="1">
        <w:r w:rsidR="00021F73" w:rsidRPr="00967BB6">
          <w:rPr>
            <w:rFonts w:ascii="Times New Roman" w:hAnsi="Times New Roman" w:cs="Times New Roman"/>
            <w:sz w:val="24"/>
            <w:szCs w:val="24"/>
          </w:rPr>
          <w:t>doi: 10.1002/nafm.10197</w:t>
        </w:r>
      </w:hyperlink>
    </w:p>
    <w:p w14:paraId="2FACA184" w14:textId="343B834A" w:rsidR="00776CD8"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lastRenderedPageBreak/>
        <w:t>Beverton, R. J. H., and S. J. Holt. 1957. On the dynamics of exploited fish populations. United Kingdom Ministry of Agriculture; Fisheries.</w:t>
      </w:r>
    </w:p>
    <w:p w14:paraId="3AD65263" w14:textId="3A43A365" w:rsidR="000C7AAE" w:rsidRPr="00725C1C" w:rsidRDefault="000C7AAE" w:rsidP="00CD6A8A">
      <w:pPr>
        <w:spacing w:after="0" w:line="480" w:lineRule="auto"/>
        <w:ind w:left="720" w:hanging="720"/>
        <w:rPr>
          <w:rFonts w:ascii="Times New Roman" w:hAnsi="Times New Roman" w:cs="Times New Roman"/>
          <w:sz w:val="24"/>
          <w:szCs w:val="24"/>
        </w:rPr>
      </w:pPr>
      <w:r w:rsidRPr="00AC12C4">
        <w:rPr>
          <w:rFonts w:ascii="Times New Roman" w:hAnsi="Times New Roman" w:cs="Times New Roman"/>
          <w:sz w:val="24"/>
          <w:szCs w:val="24"/>
        </w:rPr>
        <w:t xml:space="preserve">Buckmeier, D. L., E. R. Irwin, R. K. </w:t>
      </w:r>
      <w:r w:rsidRPr="00725C1C">
        <w:rPr>
          <w:rFonts w:ascii="Times New Roman" w:hAnsi="Times New Roman" w:cs="Times New Roman"/>
          <w:sz w:val="24"/>
          <w:szCs w:val="24"/>
        </w:rPr>
        <w:t xml:space="preserve">Betsill, and J. A. Prentice. 2002. Validity of otoliths and pectoral spines for estimating ages of Channel Catfish. North American Journal of Fisheries Management 22:934-942. </w:t>
      </w:r>
    </w:p>
    <w:p w14:paraId="0FC4E863" w14:textId="13CD0A14" w:rsidR="009A16BF" w:rsidRDefault="00776CD8"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Burr, B. M., and J. N. Stoeckel. </w:t>
      </w:r>
      <w:r w:rsidR="009A16BF">
        <w:rPr>
          <w:rFonts w:ascii="Times New Roman" w:eastAsia="Times New Roman" w:hAnsi="Times New Roman" w:cs="Times New Roman"/>
          <w:sz w:val="24"/>
          <w:szCs w:val="24"/>
        </w:rPr>
        <w:t>2000</w:t>
      </w:r>
      <w:r w:rsidRPr="0003577A">
        <w:rPr>
          <w:rFonts w:ascii="Times New Roman" w:eastAsia="Times New Roman" w:hAnsi="Times New Roman" w:cs="Times New Roman"/>
          <w:sz w:val="24"/>
          <w:szCs w:val="24"/>
        </w:rPr>
        <w:t xml:space="preserve">. The natural history of madtoms (genus </w:t>
      </w:r>
      <w:r w:rsidRPr="00967BB6">
        <w:rPr>
          <w:rFonts w:ascii="Times New Roman" w:eastAsia="Times New Roman" w:hAnsi="Times New Roman" w:cs="Times New Roman"/>
          <w:i/>
          <w:sz w:val="24"/>
          <w:szCs w:val="24"/>
        </w:rPr>
        <w:t>Noturus</w:t>
      </w:r>
      <w:r w:rsidRPr="0003577A">
        <w:rPr>
          <w:rFonts w:ascii="Times New Roman" w:eastAsia="Times New Roman" w:hAnsi="Times New Roman" w:cs="Times New Roman"/>
          <w:sz w:val="24"/>
          <w:szCs w:val="24"/>
        </w:rPr>
        <w:t>), North America's diminutive catfishes. Pages 51-101 in E. R. Irwin,</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W. A. Hubert, C. F. Rabeni, H. L. Schramm, Jr., and</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 Coon, editors. Catfish 2000: Proceedings of the</w:t>
      </w:r>
      <w:r>
        <w:rPr>
          <w:rFonts w:ascii="Times New Roman" w:eastAsia="Times New Roman" w:hAnsi="Times New Roman" w:cs="Times New Roman"/>
          <w:sz w:val="24"/>
          <w:szCs w:val="24"/>
        </w:rPr>
        <w:t xml:space="preserve"> </w:t>
      </w:r>
      <w:r w:rsidR="008C7508">
        <w:rPr>
          <w:rFonts w:ascii="Times New Roman" w:eastAsia="Times New Roman" w:hAnsi="Times New Roman" w:cs="Times New Roman"/>
          <w:sz w:val="24"/>
          <w:szCs w:val="24"/>
        </w:rPr>
        <w:t>I</w:t>
      </w:r>
      <w:r w:rsidR="008C7508" w:rsidRPr="0003577A">
        <w:rPr>
          <w:rFonts w:ascii="Times New Roman" w:eastAsia="Times New Roman" w:hAnsi="Times New Roman" w:cs="Times New Roman"/>
          <w:sz w:val="24"/>
          <w:szCs w:val="24"/>
        </w:rPr>
        <w:t xml:space="preserve">nternational </w:t>
      </w:r>
      <w:r w:rsidR="008C7508">
        <w:rPr>
          <w:rFonts w:ascii="Times New Roman" w:eastAsia="Times New Roman" w:hAnsi="Times New Roman" w:cs="Times New Roman"/>
          <w:sz w:val="24"/>
          <w:szCs w:val="24"/>
        </w:rPr>
        <w:t>I</w:t>
      </w:r>
      <w:r w:rsidR="008C7508" w:rsidRPr="0003577A">
        <w:rPr>
          <w:rFonts w:ascii="Times New Roman" w:eastAsia="Times New Roman" w:hAnsi="Times New Roman" w:cs="Times New Roman"/>
          <w:sz w:val="24"/>
          <w:szCs w:val="24"/>
        </w:rPr>
        <w:t xml:space="preserve">ctalurid </w:t>
      </w:r>
      <w:r w:rsidR="008C7508">
        <w:rPr>
          <w:rFonts w:ascii="Times New Roman" w:eastAsia="Times New Roman" w:hAnsi="Times New Roman" w:cs="Times New Roman"/>
          <w:sz w:val="24"/>
          <w:szCs w:val="24"/>
        </w:rPr>
        <w:t>S</w:t>
      </w:r>
      <w:r w:rsidR="008C7508" w:rsidRPr="0003577A">
        <w:rPr>
          <w:rFonts w:ascii="Times New Roman" w:eastAsia="Times New Roman" w:hAnsi="Times New Roman" w:cs="Times New Roman"/>
          <w:sz w:val="24"/>
          <w:szCs w:val="24"/>
        </w:rPr>
        <w:t>ymposium</w:t>
      </w:r>
      <w:r w:rsidRPr="0003577A">
        <w:rPr>
          <w:rFonts w:ascii="Times New Roman" w:eastAsia="Times New Roman" w:hAnsi="Times New Roman" w:cs="Times New Roman"/>
          <w:sz w:val="24"/>
          <w:szCs w:val="24"/>
        </w:rPr>
        <w:t>. American Fisheries Society, Symposium 24, Bethesda, Maryland.</w:t>
      </w:r>
    </w:p>
    <w:p w14:paraId="668FB173" w14:textId="58E82816" w:rsidR="009A16BF" w:rsidRPr="0003577A" w:rsidRDefault="009A16BF"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Calloway, M.</w:t>
      </w:r>
      <w:r w:rsidR="008C7508">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T. 2012. Report on Stonecat </w:t>
      </w:r>
      <w:r>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oxicity after exposure to TFM (lampricide). U</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ish and </w:t>
      </w:r>
      <w:r w:rsidRPr="0003577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ildlife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ervice</w:t>
      </w:r>
      <w:r w:rsidRPr="0003577A">
        <w:rPr>
          <w:rFonts w:ascii="Times New Roman" w:eastAsia="Times New Roman" w:hAnsi="Times New Roman" w:cs="Times New Roman"/>
          <w:sz w:val="24"/>
          <w:szCs w:val="24"/>
        </w:rPr>
        <w:t>, Lake Champlain Fisheries Resource Office</w:t>
      </w:r>
      <w:r>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Essex Junction, Vermont.</w:t>
      </w:r>
    </w:p>
    <w:p w14:paraId="6311DD9D" w14:textId="2C104221" w:rsidR="005D6F7D"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Carlson, D. R. 1966. Age and growth of the stonecat, </w:t>
      </w:r>
      <w:r w:rsidRPr="0003577A">
        <w:rPr>
          <w:rFonts w:ascii="Times New Roman" w:hAnsi="Times New Roman" w:cs="Times New Roman"/>
          <w:i/>
          <w:sz w:val="24"/>
          <w:szCs w:val="24"/>
        </w:rPr>
        <w:t>Noturus flavus</w:t>
      </w:r>
      <w:r w:rsidRPr="0003577A">
        <w:rPr>
          <w:rFonts w:ascii="Times New Roman" w:hAnsi="Times New Roman" w:cs="Times New Roman"/>
          <w:sz w:val="24"/>
          <w:szCs w:val="24"/>
        </w:rPr>
        <w:t xml:space="preserve"> Rafinesque, in the Vermillion River. Proceedings of the South Dakota Academy of Sciences 45:131-137.</w:t>
      </w:r>
    </w:p>
    <w:p w14:paraId="06C5AE87" w14:textId="33ABD421" w:rsidR="000C7AAE" w:rsidRPr="0003577A" w:rsidRDefault="000C7AAE" w:rsidP="00CD6A8A">
      <w:pPr>
        <w:spacing w:after="0" w:line="480" w:lineRule="auto"/>
        <w:ind w:left="720" w:hanging="720"/>
        <w:rPr>
          <w:rFonts w:ascii="Times New Roman" w:hAnsi="Times New Roman" w:cs="Times New Roman"/>
          <w:sz w:val="24"/>
          <w:szCs w:val="24"/>
        </w:rPr>
      </w:pPr>
      <w:commentRangeStart w:id="138"/>
      <w:r>
        <w:rPr>
          <w:rFonts w:ascii="Times New Roman" w:hAnsi="Times New Roman" w:cs="Times New Roman"/>
          <w:sz w:val="24"/>
          <w:szCs w:val="24"/>
        </w:rPr>
        <w:t xml:space="preserve">Carlson, D. M., R. A. Daniels, and J. J. Wright. 2016. Atlas of inland fishes of New York. New York State Museum Record 7, New York State Education Department and Department of Environmental Conservation, Albany, New York. </w:t>
      </w:r>
      <w:commentRangeEnd w:id="138"/>
      <w:r w:rsidR="00B34557">
        <w:rPr>
          <w:rStyle w:val="CommentReference"/>
        </w:rPr>
        <w:commentReference w:id="138"/>
      </w:r>
    </w:p>
    <w:p w14:paraId="0C4B1618" w14:textId="47F6D338"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Elzhov, T. V., K. M. Mullen, A.-N. Spiess, and B. Bolker. 2015. minpack.lm: R interface to the Levenberg-Marquardt nonlinear least-squares algorithm found in MINPACK, plus support for bounds. R package.</w:t>
      </w:r>
    </w:p>
    <w:p w14:paraId="379B50B7" w14:textId="567726D0"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Fischer, J. R.</w:t>
      </w:r>
      <w:r w:rsidR="00AD0723">
        <w:rPr>
          <w:rFonts w:ascii="Times New Roman" w:hAnsi="Times New Roman" w:cs="Times New Roman"/>
          <w:sz w:val="24"/>
          <w:szCs w:val="24"/>
        </w:rPr>
        <w:t>,</w:t>
      </w:r>
      <w:r w:rsidRPr="0003577A">
        <w:rPr>
          <w:rFonts w:ascii="Times New Roman" w:hAnsi="Times New Roman" w:cs="Times New Roman"/>
          <w:sz w:val="24"/>
          <w:szCs w:val="24"/>
        </w:rPr>
        <w:t xml:space="preserve"> and J. D. Koch. 2017. Fin rays and spines. Pages 173-187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Isermann,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 Fisheries Society, Bethesda, M</w:t>
      </w:r>
      <w:r w:rsidR="005D6F7D" w:rsidRPr="0003577A">
        <w:rPr>
          <w:rFonts w:ascii="Times New Roman" w:hAnsi="Times New Roman" w:cs="Times New Roman"/>
          <w:sz w:val="24"/>
          <w:szCs w:val="24"/>
        </w:rPr>
        <w:t>aryland</w:t>
      </w:r>
      <w:r w:rsidRPr="0003577A">
        <w:rPr>
          <w:rFonts w:ascii="Times New Roman" w:hAnsi="Times New Roman" w:cs="Times New Roman"/>
          <w:sz w:val="24"/>
          <w:szCs w:val="24"/>
        </w:rPr>
        <w:t>.</w:t>
      </w:r>
    </w:p>
    <w:p w14:paraId="5C744695" w14:textId="0F9A2699" w:rsidR="003901F7"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lastRenderedPageBreak/>
        <w:t>Francis, R. I. C. C. 1988</w:t>
      </w:r>
      <w:r w:rsidR="005F7981">
        <w:rPr>
          <w:rFonts w:ascii="Times New Roman" w:hAnsi="Times New Roman" w:cs="Times New Roman"/>
          <w:sz w:val="24"/>
          <w:szCs w:val="24"/>
        </w:rPr>
        <w:t>a</w:t>
      </w:r>
      <w:r w:rsidRPr="0003577A">
        <w:rPr>
          <w:rFonts w:ascii="Times New Roman" w:hAnsi="Times New Roman" w:cs="Times New Roman"/>
          <w:sz w:val="24"/>
          <w:szCs w:val="24"/>
        </w:rPr>
        <w:t>. Maximum likelihood estimation of growth and growth variability from tagging data. New Zealand Journal of Marine and Freshwater Research 22:42-51.</w:t>
      </w:r>
    </w:p>
    <w:p w14:paraId="7F437C57" w14:textId="77777777" w:rsidR="005F7981" w:rsidRPr="00510A69" w:rsidRDefault="005F7981" w:rsidP="005F7981">
      <w:pPr>
        <w:spacing w:line="480" w:lineRule="auto"/>
        <w:ind w:left="720" w:hanging="720"/>
        <w:rPr>
          <w:rFonts w:ascii="Times New Roman" w:hAnsi="Times New Roman" w:cs="Times New Roman"/>
          <w:sz w:val="24"/>
          <w:szCs w:val="24"/>
        </w:rPr>
      </w:pPr>
      <w:r w:rsidRPr="00510A69">
        <w:rPr>
          <w:rFonts w:ascii="Times New Roman" w:hAnsi="Times New Roman" w:cs="Times New Roman"/>
          <w:sz w:val="24"/>
          <w:szCs w:val="24"/>
        </w:rPr>
        <w:t xml:space="preserve">Francis, R. I. C. C. 1988b. Recalculated growth rates for Sand Flounder, </w:t>
      </w:r>
      <w:r w:rsidRPr="00510A69">
        <w:rPr>
          <w:rFonts w:ascii="Times New Roman" w:hAnsi="Times New Roman" w:cs="Times New Roman"/>
          <w:i/>
          <w:sz w:val="24"/>
          <w:szCs w:val="24"/>
        </w:rPr>
        <w:t>Rhombosolea plebeian</w:t>
      </w:r>
      <w:r w:rsidRPr="00510A69">
        <w:rPr>
          <w:rFonts w:ascii="Times New Roman" w:hAnsi="Times New Roman" w:cs="Times New Roman"/>
          <w:sz w:val="24"/>
          <w:szCs w:val="24"/>
        </w:rPr>
        <w:t>, from tagging experiments in Canterbury, New Zealand, 1964-66. New Zealand Journal of Marine and Freshwater Research 22:53-56.</w:t>
      </w:r>
    </w:p>
    <w:p w14:paraId="3DE34056" w14:textId="6730A240" w:rsidR="00803F83" w:rsidRDefault="00803F83" w:rsidP="00D85807">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Gilbert, C. R. 1953. Age and growth of the yellow stone catfish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(Rafinesque). Master’s thesis. The Ohio State University, Columbus, Ohio.</w:t>
      </w:r>
    </w:p>
    <w:p w14:paraId="4FCD6A8F" w14:textId="3C086A9F" w:rsidR="00100CFE" w:rsidRDefault="00100CF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Koch, J. D., and M. C. Quist. 2007. A technique for preparing fin rays and spines for age and growth analysis. North American Journal of Fisheries Management 27:782-784.</w:t>
      </w:r>
    </w:p>
    <w:p w14:paraId="0AA5FC53" w14:textId="77777777" w:rsidR="000C7AAE" w:rsidRPr="00367AA0" w:rsidRDefault="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Langdon, R.</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W., M.</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Ferguson, and K.</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Cox. 2006. Fishes of Vermont. Vermont Department of Fish and Wildlife, Waterbury, Vermont.</w:t>
      </w:r>
    </w:p>
    <w:p w14:paraId="6353C720" w14:textId="1D8BCE59" w:rsidR="000C7AAE" w:rsidRPr="00067253" w:rsidRDefault="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Manny, B. A., B. A. Daley, J. Boase, A. N. Horne, and J. Chiotti. 2014</w:t>
      </w:r>
      <w:r w:rsidRPr="00067253">
        <w:rPr>
          <w:rFonts w:ascii="Times New Roman" w:eastAsia="Times New Roman" w:hAnsi="Times New Roman" w:cs="Times New Roman"/>
          <w:sz w:val="24"/>
          <w:szCs w:val="24"/>
        </w:rPr>
        <w:t xml:space="preserve">. Occurrence, habitat, and movements of the endangered </w:t>
      </w:r>
      <w:ins w:id="139" w:author="Derek Ogle" w:date="2018-09-04T18:41:00Z">
        <w:r w:rsidR="00AE6709">
          <w:rPr>
            <w:rFonts w:ascii="Times New Roman" w:eastAsia="Times New Roman" w:hAnsi="Times New Roman" w:cs="Times New Roman"/>
            <w:sz w:val="24"/>
            <w:szCs w:val="24"/>
          </w:rPr>
          <w:t>N</w:t>
        </w:r>
      </w:ins>
      <w:r w:rsidRPr="00067253">
        <w:rPr>
          <w:rFonts w:ascii="Times New Roman" w:eastAsia="Times New Roman" w:hAnsi="Times New Roman" w:cs="Times New Roman"/>
          <w:sz w:val="24"/>
          <w:szCs w:val="24"/>
        </w:rPr>
        <w:t xml:space="preserve">northern </w:t>
      </w:r>
      <w:del w:id="140" w:author="Derek Ogle" w:date="2018-09-04T18:41:00Z">
        <w:r w:rsidRPr="00067253" w:rsidDel="00AE6709">
          <w:rPr>
            <w:rFonts w:ascii="Times New Roman" w:eastAsia="Times New Roman" w:hAnsi="Times New Roman" w:cs="Times New Roman"/>
            <w:sz w:val="24"/>
            <w:szCs w:val="24"/>
          </w:rPr>
          <w:delText>m</w:delText>
        </w:r>
      </w:del>
      <w:ins w:id="141" w:author="Derek Ogle" w:date="2018-09-04T18:41:00Z">
        <w:r w:rsidR="00AE6709">
          <w:rPr>
            <w:rFonts w:ascii="Times New Roman" w:eastAsia="Times New Roman" w:hAnsi="Times New Roman" w:cs="Times New Roman"/>
            <w:sz w:val="24"/>
            <w:szCs w:val="24"/>
          </w:rPr>
          <w:t>M</w:t>
        </w:r>
      </w:ins>
      <w:r w:rsidRPr="00067253">
        <w:rPr>
          <w:rFonts w:ascii="Times New Roman" w:eastAsia="Times New Roman" w:hAnsi="Times New Roman" w:cs="Times New Roman"/>
          <w:sz w:val="24"/>
          <w:szCs w:val="24"/>
        </w:rPr>
        <w:t>adtom (</w:t>
      </w:r>
      <w:r w:rsidRPr="00983FDD">
        <w:rPr>
          <w:rFonts w:ascii="Times New Roman" w:eastAsia="Times New Roman" w:hAnsi="Times New Roman" w:cs="Times New Roman"/>
          <w:i/>
          <w:sz w:val="24"/>
          <w:szCs w:val="24"/>
        </w:rPr>
        <w:t>Noturus stigmosus</w:t>
      </w:r>
      <w:r w:rsidRPr="00067253">
        <w:rPr>
          <w:rFonts w:ascii="Times New Roman" w:eastAsia="Times New Roman" w:hAnsi="Times New Roman" w:cs="Times New Roman"/>
          <w:sz w:val="24"/>
          <w:szCs w:val="24"/>
        </w:rPr>
        <w:t xml:space="preserve">) in the Detroit River, 2003–2011. </w:t>
      </w:r>
      <w:r>
        <w:rPr>
          <w:rFonts w:ascii="Times New Roman" w:eastAsia="Times New Roman" w:hAnsi="Times New Roman" w:cs="Times New Roman"/>
          <w:sz w:val="24"/>
          <w:szCs w:val="24"/>
        </w:rPr>
        <w:t>Journal of Great Lakes Research 40 (Supplement 2):118-124</w:t>
      </w:r>
      <w:r w:rsidRPr="00067253">
        <w:rPr>
          <w:rFonts w:ascii="Times New Roman" w:eastAsia="Times New Roman" w:hAnsi="Times New Roman" w:cs="Times New Roman"/>
          <w:sz w:val="24"/>
          <w:szCs w:val="24"/>
        </w:rPr>
        <w:t>.</w:t>
      </w:r>
    </w:p>
    <w:p w14:paraId="73C4B49E" w14:textId="77777777"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Ogle, D. H. 2016. Introductory fisheries analysis with R. Chapman &amp; Hall/CRC Press, Boca Raton, Florida.</w:t>
      </w:r>
    </w:p>
    <w:p w14:paraId="5C520037" w14:textId="3C86EE55"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Ogle, D. H., T. O. Brendan, and J. L. McCormick. 2017. Growth estimation: growth models and statistical inference. Pages 265-359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Isermann,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w:t>
      </w:r>
      <w:r w:rsidR="005D6F7D" w:rsidRPr="0003577A">
        <w:rPr>
          <w:rFonts w:ascii="Times New Roman" w:hAnsi="Times New Roman" w:cs="Times New Roman"/>
          <w:sz w:val="24"/>
          <w:szCs w:val="24"/>
        </w:rPr>
        <w:t xml:space="preserve"> Fisheries Society, Bethesda, Maryland</w:t>
      </w:r>
      <w:r w:rsidRPr="0003577A">
        <w:rPr>
          <w:rFonts w:ascii="Times New Roman" w:hAnsi="Times New Roman" w:cs="Times New Roman"/>
          <w:sz w:val="24"/>
          <w:szCs w:val="24"/>
        </w:rPr>
        <w:t>.</w:t>
      </w:r>
    </w:p>
    <w:p w14:paraId="50DF30B2" w14:textId="1BAB6EA5"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Paruch, W. 1979. Age and growth of I</w:t>
      </w:r>
      <w:r w:rsidR="00F536E1" w:rsidRPr="0003577A">
        <w:rPr>
          <w:rFonts w:ascii="Times New Roman" w:hAnsi="Times New Roman" w:cs="Times New Roman"/>
          <w:sz w:val="24"/>
          <w:szCs w:val="24"/>
        </w:rPr>
        <w:t>ctaluridae in Wisconsin. Master’s thesis.</w:t>
      </w:r>
      <w:r w:rsidRPr="0003577A">
        <w:rPr>
          <w:rFonts w:ascii="Times New Roman" w:hAnsi="Times New Roman" w:cs="Times New Roman"/>
          <w:sz w:val="24"/>
          <w:szCs w:val="24"/>
        </w:rPr>
        <w:t xml:space="preserve"> University of </w:t>
      </w:r>
      <w:r w:rsidR="00F536E1" w:rsidRPr="0003577A">
        <w:rPr>
          <w:rFonts w:ascii="Times New Roman" w:hAnsi="Times New Roman" w:cs="Times New Roman"/>
          <w:sz w:val="24"/>
          <w:szCs w:val="24"/>
        </w:rPr>
        <w:t>Wisconsin, Stevens Point, Wisconsin</w:t>
      </w:r>
      <w:r w:rsidRPr="0003577A">
        <w:rPr>
          <w:rFonts w:ascii="Times New Roman" w:hAnsi="Times New Roman" w:cs="Times New Roman"/>
          <w:sz w:val="24"/>
          <w:szCs w:val="24"/>
        </w:rPr>
        <w:t>.</w:t>
      </w:r>
    </w:p>
    <w:p w14:paraId="4480F882" w14:textId="066FB138" w:rsidR="008B4BD2" w:rsidRDefault="008B4BD2"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lastRenderedPageBreak/>
        <w:t>Pelton, D. K.</w:t>
      </w:r>
      <w:r w:rsidR="00AD0723">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S. N. Levine, and M. Braner. 1998. Measurements of phosphorus uptake by macrophytes and epiphytes from the LaPlatte River (VT) using </w:t>
      </w:r>
      <w:r w:rsidRPr="0003577A">
        <w:rPr>
          <w:rFonts w:ascii="Times New Roman" w:eastAsia="Times New Roman" w:hAnsi="Times New Roman" w:cs="Times New Roman"/>
          <w:sz w:val="24"/>
          <w:szCs w:val="24"/>
          <w:vertAlign w:val="superscript"/>
        </w:rPr>
        <w:t>32</w:t>
      </w:r>
      <w:r w:rsidRPr="0003577A">
        <w:rPr>
          <w:rFonts w:ascii="Times New Roman" w:eastAsia="Times New Roman" w:hAnsi="Times New Roman" w:cs="Times New Roman"/>
          <w:sz w:val="24"/>
          <w:szCs w:val="24"/>
        </w:rPr>
        <w:t>P in stream microcosms. Freshwater Biology 39:285-299.</w:t>
      </w:r>
    </w:p>
    <w:p w14:paraId="05EE66EC" w14:textId="7345F475" w:rsidR="00DF65F9" w:rsidRDefault="00DF65F9" w:rsidP="00CD6A8A">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2015. The status of Stonecats (</w:t>
      </w:r>
      <w:r w:rsidRPr="001A14BC">
        <w:rPr>
          <w:rFonts w:ascii="Times New Roman" w:eastAsia="Times New Roman" w:hAnsi="Times New Roman" w:cs="Times New Roman"/>
          <w:i/>
          <w:sz w:val="24"/>
          <w:szCs w:val="24"/>
        </w:rPr>
        <w:t>Noturus flavus</w:t>
      </w:r>
      <w:r>
        <w:rPr>
          <w:rFonts w:ascii="Times New Roman" w:eastAsia="Times New Roman" w:hAnsi="Times New Roman" w:cs="Times New Roman"/>
          <w:sz w:val="24"/>
          <w:szCs w:val="24"/>
        </w:rPr>
        <w:t xml:space="preserve">) in the LaPlatte and Missisquoi rivers, </w:t>
      </w:r>
      <w:r w:rsidR="008A4EE4">
        <w:rPr>
          <w:rFonts w:ascii="Times New Roman" w:eastAsia="Times New Roman" w:hAnsi="Times New Roman" w:cs="Times New Roman"/>
          <w:sz w:val="24"/>
          <w:szCs w:val="24"/>
        </w:rPr>
        <w:t>Vermont. Master’s thesis. University of Vermont, Burlington, Vermont.</w:t>
      </w:r>
    </w:p>
    <w:p w14:paraId="1DD7F350" w14:textId="65709CD6" w:rsidR="000C7AAE" w:rsidRPr="00367AA0" w:rsidRDefault="000C7AAE" w:rsidP="00D85807">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D. L. Parrish,</w:t>
      </w:r>
      <w:r w:rsidR="00B033A4">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 M. Donovan. 2016. Predicting the stability of endangered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w:t>
      </w:r>
      <w:r w:rsidRPr="002A03B3">
        <w:rPr>
          <w:rFonts w:ascii="Times New Roman" w:eastAsia="Times New Roman" w:hAnsi="Times New Roman" w:cs="Times New Roman"/>
          <w:i/>
          <w:sz w:val="24"/>
          <w:szCs w:val="24"/>
        </w:rPr>
        <w:t>Noturus flavus</w:t>
      </w:r>
      <w:r>
        <w:rPr>
          <w:rFonts w:ascii="Times New Roman" w:eastAsia="Times New Roman" w:hAnsi="Times New Roman" w:cs="Times New Roman"/>
          <w:sz w:val="24"/>
          <w:szCs w:val="24"/>
        </w:rPr>
        <w:t>) in the LaPlatte River, Vermont. Transactions of the American Fisheries Society 145:903-912.</w:t>
      </w:r>
    </w:p>
    <w:p w14:paraId="23A013E7" w14:textId="082A83C0" w:rsidR="00AD0723" w:rsidRDefault="00AD0723"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Quist</w:t>
      </w:r>
      <w:r>
        <w:rPr>
          <w:rFonts w:ascii="Times New Roman" w:hAnsi="Times New Roman" w:cs="Times New Roman"/>
          <w:sz w:val="24"/>
          <w:szCs w:val="24"/>
        </w:rPr>
        <w:t xml:space="preserve">, </w:t>
      </w:r>
      <w:r w:rsidRPr="0003577A">
        <w:rPr>
          <w:rFonts w:ascii="Times New Roman" w:hAnsi="Times New Roman" w:cs="Times New Roman"/>
          <w:sz w:val="24"/>
          <w:szCs w:val="24"/>
        </w:rPr>
        <w:t>M. C.</w:t>
      </w:r>
      <w:r>
        <w:rPr>
          <w:rFonts w:ascii="Times New Roman" w:hAnsi="Times New Roman" w:cs="Times New Roman"/>
          <w:sz w:val="24"/>
          <w:szCs w:val="24"/>
        </w:rPr>
        <w:t>,</w:t>
      </w:r>
      <w:r w:rsidRPr="0003577A">
        <w:rPr>
          <w:rFonts w:ascii="Times New Roman" w:hAnsi="Times New Roman" w:cs="Times New Roman"/>
          <w:sz w:val="24"/>
          <w:szCs w:val="24"/>
        </w:rPr>
        <w:t xml:space="preserve"> </w:t>
      </w:r>
      <w:r>
        <w:rPr>
          <w:rFonts w:ascii="Times New Roman" w:hAnsi="Times New Roman" w:cs="Times New Roman"/>
          <w:sz w:val="24"/>
          <w:szCs w:val="24"/>
        </w:rPr>
        <w:t>and D. A. Isermann</w:t>
      </w:r>
      <w:r w:rsidRPr="0003577A">
        <w:rPr>
          <w:rFonts w:ascii="Times New Roman" w:hAnsi="Times New Roman" w:cs="Times New Roman"/>
          <w:sz w:val="24"/>
          <w:szCs w:val="24"/>
        </w:rPr>
        <w:t>. </w:t>
      </w:r>
      <w:r w:rsidR="006776E0">
        <w:rPr>
          <w:rFonts w:ascii="Times New Roman" w:hAnsi="Times New Roman" w:cs="Times New Roman"/>
          <w:sz w:val="24"/>
          <w:szCs w:val="24"/>
        </w:rPr>
        <w:t xml:space="preserve">2017. </w:t>
      </w:r>
      <w:r w:rsidRPr="0003577A">
        <w:rPr>
          <w:rFonts w:ascii="Times New Roman" w:hAnsi="Times New Roman" w:cs="Times New Roman"/>
          <w:sz w:val="24"/>
          <w:szCs w:val="24"/>
        </w:rPr>
        <w:t>Age and growth of fishes: principles and techniques. American Fisheries Society, Bethesda, Maryland.</w:t>
      </w:r>
    </w:p>
    <w:p w14:paraId="1D5BFA07" w14:textId="536F9790"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R Core Team. 201</w:t>
      </w:r>
      <w:r w:rsidR="006776E0">
        <w:rPr>
          <w:rFonts w:ascii="Times New Roman" w:hAnsi="Times New Roman" w:cs="Times New Roman"/>
          <w:sz w:val="24"/>
          <w:szCs w:val="24"/>
        </w:rPr>
        <w:t>8</w:t>
      </w:r>
      <w:r w:rsidRPr="0003577A">
        <w:rPr>
          <w:rFonts w:ascii="Times New Roman" w:hAnsi="Times New Roman" w:cs="Times New Roman"/>
          <w:sz w:val="24"/>
          <w:szCs w:val="24"/>
        </w:rPr>
        <w:t xml:space="preserve">. R: a language and environment for statistical computing. R Foundation for Statistical Computing. Vienna, Austria. URL </w:t>
      </w:r>
      <w:hyperlink r:id="rId11" w:history="1">
        <w:r w:rsidRPr="0003577A">
          <w:rPr>
            <w:rStyle w:val="Hyperlink"/>
            <w:rFonts w:ascii="Times New Roman" w:hAnsi="Times New Roman" w:cs="Times New Roman"/>
            <w:sz w:val="24"/>
            <w:szCs w:val="24"/>
          </w:rPr>
          <w:t>http://R-project.org</w:t>
        </w:r>
      </w:hyperlink>
      <w:r w:rsidRPr="0003577A">
        <w:rPr>
          <w:rFonts w:ascii="Times New Roman" w:hAnsi="Times New Roman" w:cs="Times New Roman"/>
          <w:sz w:val="24"/>
          <w:szCs w:val="24"/>
        </w:rPr>
        <w:t>.</w:t>
      </w:r>
    </w:p>
    <w:p w14:paraId="7641BC83" w14:textId="77777777" w:rsidR="0003577A" w:rsidRDefault="003901F7" w:rsidP="00CD6A8A">
      <w:pPr>
        <w:spacing w:after="0" w:line="480" w:lineRule="auto"/>
        <w:ind w:left="720" w:hanging="720"/>
        <w:rPr>
          <w:rFonts w:ascii="Times New Roman" w:hAnsi="Times New Roman" w:cs="Times New Roman"/>
          <w:noProof/>
          <w:sz w:val="24"/>
          <w:szCs w:val="24"/>
        </w:rPr>
      </w:pPr>
      <w:r w:rsidRPr="0003577A">
        <w:rPr>
          <w:rFonts w:ascii="Times New Roman" w:hAnsi="Times New Roman" w:cs="Times New Roman"/>
          <w:noProof/>
          <w:sz w:val="24"/>
          <w:szCs w:val="24"/>
        </w:rPr>
        <w:t>Somers, I. F. 1988. On a seasonally oscillating growth function. Fishbyte 6:8-11.</w:t>
      </w:r>
    </w:p>
    <w:p w14:paraId="7FA55583" w14:textId="44655DF6" w:rsidR="00AD0723" w:rsidRDefault="00150CE1" w:rsidP="00CD6A8A">
      <w:pPr>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Tzilkowski, C. J., and J. R. Stauffer, Jr. 2004. Biology and diet of the </w:t>
      </w:r>
      <w:del w:id="142" w:author="Derek Ogle" w:date="2018-09-04T18:40:00Z">
        <w:r w:rsidDel="00AE6709">
          <w:rPr>
            <w:rFonts w:ascii="Times New Roman" w:hAnsi="Times New Roman" w:cs="Times New Roman"/>
            <w:noProof/>
            <w:sz w:val="24"/>
            <w:szCs w:val="24"/>
          </w:rPr>
          <w:delText>n</w:delText>
        </w:r>
      </w:del>
      <w:ins w:id="143" w:author="Derek Ogle" w:date="2018-09-04T18:40:00Z">
        <w:r w:rsidR="00AE6709">
          <w:rPr>
            <w:rFonts w:ascii="Times New Roman" w:hAnsi="Times New Roman" w:cs="Times New Roman"/>
            <w:noProof/>
            <w:sz w:val="24"/>
            <w:szCs w:val="24"/>
          </w:rPr>
          <w:t>N</w:t>
        </w:r>
      </w:ins>
      <w:r>
        <w:rPr>
          <w:rFonts w:ascii="Times New Roman" w:hAnsi="Times New Roman" w:cs="Times New Roman"/>
          <w:noProof/>
          <w:sz w:val="24"/>
          <w:szCs w:val="24"/>
        </w:rPr>
        <w:t xml:space="preserve">orthern </w:t>
      </w:r>
      <w:del w:id="144" w:author="Derek Ogle" w:date="2018-09-04T18:40:00Z">
        <w:r w:rsidDel="00AE6709">
          <w:rPr>
            <w:rFonts w:ascii="Times New Roman" w:hAnsi="Times New Roman" w:cs="Times New Roman"/>
            <w:noProof/>
            <w:sz w:val="24"/>
            <w:szCs w:val="24"/>
          </w:rPr>
          <w:delText>m</w:delText>
        </w:r>
      </w:del>
      <w:ins w:id="145" w:author="Derek Ogle" w:date="2018-09-04T18:40:00Z">
        <w:r w:rsidR="00AE6709">
          <w:rPr>
            <w:rFonts w:ascii="Times New Roman" w:hAnsi="Times New Roman" w:cs="Times New Roman"/>
            <w:noProof/>
            <w:sz w:val="24"/>
            <w:szCs w:val="24"/>
          </w:rPr>
          <w:t>M</w:t>
        </w:r>
      </w:ins>
      <w:r>
        <w:rPr>
          <w:rFonts w:ascii="Times New Roman" w:hAnsi="Times New Roman" w:cs="Times New Roman"/>
          <w:noProof/>
          <w:sz w:val="24"/>
          <w:szCs w:val="24"/>
        </w:rPr>
        <w:t>adtom (</w:t>
      </w:r>
      <w:r w:rsidRPr="0003577A">
        <w:rPr>
          <w:rFonts w:ascii="Times New Roman" w:hAnsi="Times New Roman" w:cs="Times New Roman"/>
          <w:i/>
          <w:noProof/>
          <w:sz w:val="24"/>
          <w:szCs w:val="24"/>
        </w:rPr>
        <w:t>Noturus stigmosus</w:t>
      </w:r>
      <w:r>
        <w:rPr>
          <w:rFonts w:ascii="Times New Roman" w:hAnsi="Times New Roman" w:cs="Times New Roman"/>
          <w:noProof/>
          <w:sz w:val="24"/>
          <w:szCs w:val="24"/>
        </w:rPr>
        <w:t xml:space="preserve">) and </w:t>
      </w:r>
      <w:del w:id="146" w:author="Derek Ogle" w:date="2018-09-04T18:40:00Z">
        <w:r w:rsidDel="00AE6709">
          <w:rPr>
            <w:rFonts w:ascii="Times New Roman" w:hAnsi="Times New Roman" w:cs="Times New Roman"/>
            <w:noProof/>
            <w:sz w:val="24"/>
            <w:szCs w:val="24"/>
          </w:rPr>
          <w:delText>s</w:delText>
        </w:r>
      </w:del>
      <w:ins w:id="147" w:author="Derek Ogle" w:date="2018-09-04T18:40:00Z">
        <w:r w:rsidR="00AE6709">
          <w:rPr>
            <w:rFonts w:ascii="Times New Roman" w:hAnsi="Times New Roman" w:cs="Times New Roman"/>
            <w:noProof/>
            <w:sz w:val="24"/>
            <w:szCs w:val="24"/>
          </w:rPr>
          <w:t>S</w:t>
        </w:r>
      </w:ins>
      <w:r>
        <w:rPr>
          <w:rFonts w:ascii="Times New Roman" w:hAnsi="Times New Roman" w:cs="Times New Roman"/>
          <w:noProof/>
          <w:sz w:val="24"/>
          <w:szCs w:val="24"/>
        </w:rPr>
        <w:t>tonecat (</w:t>
      </w:r>
      <w:r w:rsidRPr="0003577A">
        <w:rPr>
          <w:rFonts w:ascii="Times New Roman" w:hAnsi="Times New Roman" w:cs="Times New Roman"/>
          <w:i/>
          <w:noProof/>
          <w:sz w:val="24"/>
          <w:szCs w:val="24"/>
        </w:rPr>
        <w:t>Noturus flavus</w:t>
      </w:r>
      <w:r>
        <w:rPr>
          <w:rFonts w:ascii="Times New Roman" w:hAnsi="Times New Roman" w:cs="Times New Roman"/>
          <w:noProof/>
          <w:sz w:val="24"/>
          <w:szCs w:val="24"/>
        </w:rPr>
        <w:t xml:space="preserve">) in French Creek, Pennsylvania. Journal of the Pennsylvania Academy of Science </w:t>
      </w:r>
      <w:r w:rsidR="00803F83">
        <w:rPr>
          <w:rFonts w:ascii="Times New Roman" w:hAnsi="Times New Roman" w:cs="Times New Roman"/>
          <w:noProof/>
          <w:sz w:val="24"/>
          <w:szCs w:val="24"/>
        </w:rPr>
        <w:t>78:3-11.</w:t>
      </w:r>
    </w:p>
    <w:p w14:paraId="3573DB49" w14:textId="7CD6F648" w:rsidR="00826654" w:rsidRDefault="00AD0723" w:rsidP="00CD6A8A">
      <w:pPr>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Walsh, S. J., and B. M. Burr. 1985. Biology of the Stonecat,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(Siluriformes, Ictaluridae), in central Illinois and Missouri streams, and comparison with Great Lakes populations and congeners. Ohio Journal of Science 85:85-96.</w:t>
      </w:r>
    </w:p>
    <w:p w14:paraId="5DB3261C" w14:textId="11972795" w:rsidR="005F7981" w:rsidRDefault="005F7981" w:rsidP="00CD6A8A">
      <w:pPr>
        <w:spacing w:after="0" w:line="480" w:lineRule="auto"/>
        <w:ind w:left="720" w:hanging="720"/>
        <w:rPr>
          <w:rFonts w:ascii="Times New Roman" w:eastAsia="Times New Roman" w:hAnsi="Times New Roman" w:cs="Times New Roman"/>
          <w:sz w:val="24"/>
          <w:szCs w:val="24"/>
        </w:rPr>
      </w:pPr>
      <w:r w:rsidRPr="00510A69">
        <w:rPr>
          <w:rFonts w:ascii="Times New Roman" w:hAnsi="Times New Roman" w:cs="Times New Roman"/>
          <w:sz w:val="24"/>
          <w:szCs w:val="24"/>
        </w:rPr>
        <w:t xml:space="preserve">Wilde, G. R., and W. Sawynok. 2005. Growth rate and mortality of Australian </w:t>
      </w:r>
      <w:del w:id="148" w:author="Derek Ogle" w:date="2018-09-04T18:51:00Z">
        <w:r w:rsidRPr="00510A69" w:rsidDel="00B34557">
          <w:rPr>
            <w:rFonts w:ascii="Times New Roman" w:hAnsi="Times New Roman" w:cs="Times New Roman"/>
            <w:sz w:val="24"/>
            <w:szCs w:val="24"/>
          </w:rPr>
          <w:delText>b</w:delText>
        </w:r>
      </w:del>
      <w:ins w:id="149" w:author="Derek Ogle" w:date="2018-09-04T18:51:00Z">
        <w:r w:rsidR="00B34557">
          <w:rPr>
            <w:rFonts w:ascii="Times New Roman" w:hAnsi="Times New Roman" w:cs="Times New Roman"/>
            <w:sz w:val="24"/>
            <w:szCs w:val="24"/>
          </w:rPr>
          <w:t>B</w:t>
        </w:r>
      </w:ins>
      <w:r w:rsidRPr="00510A69">
        <w:rPr>
          <w:rFonts w:ascii="Times New Roman" w:hAnsi="Times New Roman" w:cs="Times New Roman"/>
          <w:sz w:val="24"/>
          <w:szCs w:val="24"/>
        </w:rPr>
        <w:t xml:space="preserve">ass, </w:t>
      </w:r>
      <w:r w:rsidRPr="00510A69">
        <w:rPr>
          <w:rFonts w:ascii="Times New Roman" w:hAnsi="Times New Roman" w:cs="Times New Roman"/>
          <w:i/>
          <w:sz w:val="24"/>
          <w:szCs w:val="24"/>
        </w:rPr>
        <w:t>Macquaria novemaculeata</w:t>
      </w:r>
      <w:r w:rsidRPr="00510A69">
        <w:rPr>
          <w:rFonts w:ascii="Times New Roman" w:hAnsi="Times New Roman" w:cs="Times New Roman"/>
          <w:sz w:val="24"/>
          <w:szCs w:val="24"/>
        </w:rPr>
        <w:t xml:space="preserve">, in four freshwater impoundments in </w:t>
      </w:r>
      <w:commentRangeStart w:id="150"/>
      <w:del w:id="151" w:author="Derek Ogle" w:date="2018-09-04T18:51:00Z">
        <w:r w:rsidRPr="00510A69" w:rsidDel="00B34557">
          <w:rPr>
            <w:rFonts w:ascii="Times New Roman" w:hAnsi="Times New Roman" w:cs="Times New Roman"/>
            <w:sz w:val="24"/>
            <w:szCs w:val="24"/>
          </w:rPr>
          <w:delText>s</w:delText>
        </w:r>
      </w:del>
      <w:ins w:id="152" w:author="Derek Ogle" w:date="2018-09-04T18:51:00Z">
        <w:r w:rsidR="00B34557">
          <w:rPr>
            <w:rFonts w:ascii="Times New Roman" w:hAnsi="Times New Roman" w:cs="Times New Roman"/>
            <w:sz w:val="24"/>
            <w:szCs w:val="24"/>
          </w:rPr>
          <w:t>S</w:t>
        </w:r>
      </w:ins>
      <w:r w:rsidRPr="00510A69">
        <w:rPr>
          <w:rFonts w:ascii="Times New Roman" w:hAnsi="Times New Roman" w:cs="Times New Roman"/>
          <w:sz w:val="24"/>
          <w:szCs w:val="24"/>
        </w:rPr>
        <w:t xml:space="preserve">outh-eastern </w:t>
      </w:r>
      <w:commentRangeEnd w:id="150"/>
      <w:r w:rsidR="00B34557">
        <w:rPr>
          <w:rStyle w:val="CommentReference"/>
        </w:rPr>
        <w:commentReference w:id="150"/>
      </w:r>
      <w:r w:rsidRPr="00510A69">
        <w:rPr>
          <w:rFonts w:ascii="Times New Roman" w:hAnsi="Times New Roman" w:cs="Times New Roman"/>
          <w:sz w:val="24"/>
          <w:szCs w:val="24"/>
        </w:rPr>
        <w:t>Queensland, Australia. Fisheries Management and Ecology 12:1-7.</w:t>
      </w:r>
    </w:p>
    <w:p w14:paraId="267A2D1E" w14:textId="260A2D74" w:rsidR="005F7981" w:rsidRDefault="005F79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C12C9C" w14:textId="77777777" w:rsidR="00B23AA4" w:rsidRPr="00ED11B4" w:rsidRDefault="00B23AA4" w:rsidP="00B23AA4">
      <w:pPr>
        <w:spacing w:after="0" w:line="480" w:lineRule="auto"/>
        <w:rPr>
          <w:rFonts w:ascii="Times New Roman" w:eastAsia="Times New Roman" w:hAnsi="Times New Roman" w:cs="Times New Roman"/>
          <w:b/>
          <w:sz w:val="24"/>
          <w:szCs w:val="24"/>
        </w:rPr>
      </w:pPr>
      <w:r w:rsidRPr="00ED11B4">
        <w:rPr>
          <w:rFonts w:ascii="Times New Roman" w:eastAsia="Times New Roman" w:hAnsi="Times New Roman" w:cs="Times New Roman"/>
          <w:b/>
          <w:sz w:val="24"/>
          <w:szCs w:val="24"/>
        </w:rPr>
        <w:lastRenderedPageBreak/>
        <w:t>Figure headings</w:t>
      </w:r>
    </w:p>
    <w:p w14:paraId="4DD929B3" w14:textId="77777777" w:rsidR="00B23AA4" w:rsidRDefault="00B23AA4" w:rsidP="00B23AA4">
      <w:pPr>
        <w:spacing w:after="0" w:line="360" w:lineRule="auto"/>
        <w:rPr>
          <w:rFonts w:ascii="Times New Roman" w:eastAsia="Times New Roman" w:hAnsi="Times New Roman" w:cs="Times New Roman"/>
          <w:bCs/>
          <w:sz w:val="24"/>
          <w:szCs w:val="24"/>
        </w:rPr>
      </w:pPr>
    </w:p>
    <w:p w14:paraId="1F218761" w14:textId="6F037868" w:rsidR="00B23AA4" w:rsidRDefault="00B23AA4" w:rsidP="00B23AA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Histograms of total length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captured in the LaPlatte River by month during 2012-2014. Note that no sampling occurred in May or August 2012, June 2013, or May 2014. Collections from October are not shown because sample sizes were small.</w:t>
      </w:r>
    </w:p>
    <w:p w14:paraId="0F921A50" w14:textId="77777777" w:rsidR="008202D8" w:rsidRDefault="008202D8" w:rsidP="008202D8">
      <w:pPr>
        <w:spacing w:after="0" w:line="480" w:lineRule="auto"/>
        <w:rPr>
          <w:rFonts w:ascii="Times New Roman" w:eastAsia="Times New Roman" w:hAnsi="Times New Roman" w:cs="Times New Roman"/>
          <w:sz w:val="24"/>
          <w:szCs w:val="24"/>
        </w:rPr>
      </w:pPr>
    </w:p>
    <w:p w14:paraId="68D68838" w14:textId="52CCA2E5" w:rsidR="008202D8" w:rsidRDefault="008202D8" w:rsidP="008202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Histogram of times-at-large for Stonecats </w:t>
      </w:r>
      <w:commentRangeStart w:id="153"/>
      <w:r>
        <w:rPr>
          <w:rFonts w:ascii="Times New Roman" w:eastAsia="Times New Roman" w:hAnsi="Times New Roman" w:cs="Times New Roman"/>
          <w:sz w:val="24"/>
          <w:szCs w:val="24"/>
        </w:rPr>
        <w:t xml:space="preserve">captured and </w:t>
      </w:r>
      <w:commentRangeEnd w:id="153"/>
      <w:r w:rsidR="000624AC">
        <w:rPr>
          <w:rStyle w:val="CommentReference"/>
        </w:rPr>
        <w:commentReference w:id="153"/>
      </w:r>
      <w:r>
        <w:rPr>
          <w:rFonts w:ascii="Times New Roman" w:eastAsia="Times New Roman" w:hAnsi="Times New Roman" w:cs="Times New Roman"/>
          <w:sz w:val="24"/>
          <w:szCs w:val="24"/>
        </w:rPr>
        <w:t>recaptured from the LaPlatte River, Vermont in 2012-2014. Each bar in the histogram is fourteen days wide. Note that nine mark-recapture events where the time between marking and recapture was less than seven days are not included.</w:t>
      </w:r>
    </w:p>
    <w:p w14:paraId="6453556D" w14:textId="77777777" w:rsidR="00B23AA4" w:rsidRDefault="00B23AA4" w:rsidP="00B23AA4">
      <w:pPr>
        <w:spacing w:after="0" w:line="480" w:lineRule="auto"/>
        <w:rPr>
          <w:rFonts w:ascii="Times New Roman" w:eastAsia="Times New Roman" w:hAnsi="Times New Roman" w:cs="Times New Roman"/>
          <w:sz w:val="24"/>
          <w:szCs w:val="24"/>
        </w:rPr>
      </w:pPr>
    </w:p>
    <w:p w14:paraId="6736EF47" w14:textId="4C21C610" w:rsidR="00B23AA4" w:rsidRDefault="00B23AA4" w:rsidP="00B23AA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w:t>
      </w:r>
      <w:r w:rsidR="008202D8">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Fit (solid line), with 95% confidence bounds (dashed lines), of the traditional von Bertalanffy growth function to total lengths and ages estimated from spines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collected from the Great Chazy River, New York in 2011 and 2012. Ages have been adjusted to represent the number of observed annuli on the spine plus the fraction of growth completed in the year the fish was collected. Observations are plotted with a semi-transparent color such that darker points represent more observations.</w:t>
      </w:r>
    </w:p>
    <w:p w14:paraId="418670A1" w14:textId="77777777" w:rsidR="00B23AA4" w:rsidRDefault="00B23AA4" w:rsidP="00B23AA4">
      <w:pPr>
        <w:spacing w:after="0" w:line="480" w:lineRule="auto"/>
        <w:rPr>
          <w:rFonts w:ascii="Times New Roman" w:eastAsia="Times New Roman" w:hAnsi="Times New Roman" w:cs="Times New Roman"/>
          <w:sz w:val="24"/>
          <w:szCs w:val="24"/>
        </w:rPr>
      </w:pPr>
    </w:p>
    <w:p w14:paraId="5D9B9EF0" w14:textId="0796700C" w:rsidR="00B23AA4" w:rsidRDefault="00B23AA4" w:rsidP="00B23AA4">
      <w:pPr>
        <w:widowControl w:val="0"/>
        <w:autoSpaceDE w:val="0"/>
        <w:autoSpaceDN w:val="0"/>
        <w:adjustRightInd w:val="0"/>
        <w:spacing w:after="0" w:line="480" w:lineRule="auto"/>
      </w:pPr>
      <w:r>
        <w:rPr>
          <w:rFonts w:ascii="Times New Roman" w:eastAsia="Times New Roman" w:hAnsi="Times New Roman" w:cs="Times New Roman"/>
          <w:bCs/>
          <w:sz w:val="24"/>
          <w:szCs w:val="24"/>
        </w:rPr>
        <w:t xml:space="preserve">Figure </w:t>
      </w:r>
      <w:r w:rsidR="008202D8">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Mean total lengths-at-age </w:t>
      </w:r>
      <w:r>
        <w:rPr>
          <w:rFonts w:ascii="Times New Roman" w:eastAsia="Times New Roman" w:hAnsi="Times New Roman" w:cs="Times New Roman"/>
          <w:sz w:val="24"/>
          <w:szCs w:val="24"/>
        </w:rPr>
        <w:t>for the two locations of this study (</w:t>
      </w:r>
      <w:ins w:id="155" w:author="Derek Ogle" w:date="2018-09-04T19:11:00Z">
        <w:r w:rsidR="000624AC">
          <w:rPr>
            <w:rFonts w:ascii="Times New Roman" w:eastAsia="Times New Roman" w:hAnsi="Times New Roman" w:cs="Times New Roman"/>
            <w:sz w:val="24"/>
            <w:szCs w:val="24"/>
          </w:rPr>
          <w:t>LaPlatte R. [VT)]</w:t>
        </w:r>
        <w:r w:rsidR="000624AC">
          <w:rPr>
            <w:rFonts w:ascii="Times New Roman" w:eastAsia="Times New Roman" w:hAnsi="Times New Roman" w:cs="Times New Roman"/>
            <w:sz w:val="24"/>
            <w:szCs w:val="24"/>
          </w:rPr>
          <w:t xml:space="preserve"> and </w:t>
        </w:r>
      </w:ins>
      <w:r>
        <w:rPr>
          <w:rFonts w:ascii="Times New Roman" w:eastAsia="Times New Roman" w:hAnsi="Times New Roman" w:cs="Times New Roman"/>
          <w:sz w:val="24"/>
          <w:szCs w:val="24"/>
        </w:rPr>
        <w:t>Great Chazy R. [NY]</w:t>
      </w:r>
      <w:del w:id="156" w:author="Derek Ogle" w:date="2018-09-04T19:11:00Z">
        <w:r w:rsidDel="000624AC">
          <w:rPr>
            <w:rFonts w:ascii="Times New Roman" w:eastAsia="Times New Roman" w:hAnsi="Times New Roman" w:cs="Times New Roman"/>
            <w:sz w:val="24"/>
            <w:szCs w:val="24"/>
          </w:rPr>
          <w:delText xml:space="preserve"> and LaPlatte R. [VT)]</w:delText>
        </w:r>
      </w:del>
      <w:r>
        <w:rPr>
          <w:rFonts w:ascii="Times New Roman" w:eastAsia="Times New Roman" w:hAnsi="Times New Roman" w:cs="Times New Roman"/>
          <w:sz w:val="24"/>
          <w:szCs w:val="24"/>
        </w:rPr>
        <w:t xml:space="preserve">) and for four previous studies (Lake Erie (OH) [Gilbert 1953], Wisconsin streams [Paruch 1979], Vermillion River (SD) [Carlson 1966], and Ohio streams [Gilbert 1953]). The LaPlatte River results were predicted from the fit of the von Bertalanffy growth function modified by Francis (1988) assuming a mean length at age 1 of 75 mm. The Great Chazy River results were predicted from the fit of the traditional von Bertalanffy </w:t>
      </w:r>
      <w:r>
        <w:rPr>
          <w:rFonts w:ascii="Times New Roman" w:eastAsia="Times New Roman" w:hAnsi="Times New Roman" w:cs="Times New Roman"/>
          <w:sz w:val="24"/>
          <w:szCs w:val="24"/>
        </w:rPr>
        <w:lastRenderedPageBreak/>
        <w:t>growth function. The results from the other locations were either observed or back-calculated lengths-at-age.</w:t>
      </w:r>
    </w:p>
    <w:p w14:paraId="362D3DD9" w14:textId="4FA97938" w:rsidR="00B23AA4" w:rsidRDefault="002826F3" w:rsidP="00B23AA4">
      <w:r>
        <w:rPr>
          <w:noProof/>
        </w:rPr>
        <w:drawing>
          <wp:inline distT="0" distB="0" distL="0" distR="0" wp14:anchorId="339C3402" wp14:editId="49BB4221">
            <wp:extent cx="5943600" cy="6148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148705"/>
                    </a:xfrm>
                    <a:prstGeom prst="rect">
                      <a:avLst/>
                    </a:prstGeom>
                  </pic:spPr>
                </pic:pic>
              </a:graphicData>
            </a:graphic>
          </wp:inline>
        </w:drawing>
      </w:r>
    </w:p>
    <w:p w14:paraId="136B62D0" w14:textId="77777777" w:rsidR="00B23AA4" w:rsidRDefault="00B23AA4">
      <w:r>
        <w:t>Figure 1.</w:t>
      </w:r>
    </w:p>
    <w:p w14:paraId="7AC8E9B0" w14:textId="77777777" w:rsidR="00B23AA4" w:rsidRDefault="00B23AA4"/>
    <w:p w14:paraId="5D3FB51F" w14:textId="5764283D" w:rsidR="00B23AA4" w:rsidRDefault="002826F3">
      <w:r>
        <w:rPr>
          <w:noProof/>
        </w:rPr>
        <w:lastRenderedPageBreak/>
        <w:drawing>
          <wp:inline distT="0" distB="0" distL="0" distR="0" wp14:anchorId="38688241" wp14:editId="1C59C624">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F8CF8BA" w14:textId="41D44920" w:rsidR="008202D8" w:rsidRDefault="008202D8" w:rsidP="008202D8">
      <w:r>
        <w:t>Figure 2.</w:t>
      </w:r>
    </w:p>
    <w:p w14:paraId="08062419" w14:textId="77777777" w:rsidR="002826F3" w:rsidRDefault="002826F3" w:rsidP="008202D8"/>
    <w:p w14:paraId="6E2ED707" w14:textId="23414CB1" w:rsidR="008202D8" w:rsidRDefault="002826F3" w:rsidP="008202D8">
      <w:r>
        <w:rPr>
          <w:noProof/>
        </w:rPr>
        <w:drawing>
          <wp:inline distT="0" distB="0" distL="0" distR="0" wp14:anchorId="1B27E12B" wp14:editId="63F5F14E">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7890D5B" w14:textId="2563B387" w:rsidR="00B23AA4" w:rsidRDefault="008202D8">
      <w:r>
        <w:t>Figure 3.</w:t>
      </w:r>
    </w:p>
    <w:p w14:paraId="5D17DDD5" w14:textId="7E52E12F" w:rsidR="00B23AA4" w:rsidRDefault="00B23AA4"/>
    <w:p w14:paraId="4C95BDDC" w14:textId="215F10FC" w:rsidR="002826F3" w:rsidRDefault="002826F3"/>
    <w:p w14:paraId="571B60F2" w14:textId="1914AE4D" w:rsidR="002826F3" w:rsidRDefault="002826F3">
      <w:r>
        <w:rPr>
          <w:noProof/>
        </w:rPr>
        <w:lastRenderedPageBreak/>
        <w:drawing>
          <wp:inline distT="0" distB="0" distL="0" distR="0" wp14:anchorId="496F8A73" wp14:editId="571F4CBF">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2BAF0CED" w14:textId="07052CB7" w:rsidR="00B23AA4" w:rsidRDefault="00B23AA4">
      <w:r>
        <w:t>Figure</w:t>
      </w:r>
      <w:r w:rsidR="008202D8">
        <w:t xml:space="preserve"> 4</w:t>
      </w:r>
      <w:r>
        <w:t>.</w:t>
      </w:r>
    </w:p>
    <w:p w14:paraId="5215828D" w14:textId="6F9331BF" w:rsidR="004E1CCF" w:rsidRDefault="004E1CCF"/>
    <w:sectPr w:rsidR="004E1CCF" w:rsidSect="0003577A">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Derek Ogle" w:date="2018-09-04T17:36:00Z" w:initials="DO">
    <w:p w14:paraId="79A4BE52" w14:textId="4A1C7CC6" w:rsidR="00340B1F" w:rsidRDefault="00340B1F">
      <w:pPr>
        <w:pStyle w:val="CommentText"/>
      </w:pPr>
      <w:r>
        <w:rPr>
          <w:rStyle w:val="CommentReference"/>
        </w:rPr>
        <w:annotationRef/>
      </w:r>
      <w:r>
        <w:t>This feels too vague to me. How about … “These results will help managers assess the effect of various environmental and human stressors that have affected Stonecat in the Lake Champlain drainage in recent years. Furthermore, our results expand the literature that lacks information about growth of this species. Finally, our mark-recapture ….”</w:t>
      </w:r>
    </w:p>
  </w:comment>
  <w:comment w:id="10" w:author="Betsy Puchala" w:date="2018-09-03T20:25:00Z" w:initials="BP">
    <w:p w14:paraId="5AAA6DC9" w14:textId="0DA4869B" w:rsidR="00F8237F" w:rsidRDefault="00F8237F">
      <w:pPr>
        <w:pStyle w:val="CommentText"/>
      </w:pPr>
      <w:r>
        <w:rPr>
          <w:rStyle w:val="CommentReference"/>
        </w:rPr>
        <w:annotationRef/>
      </w:r>
      <w:r>
        <w:t xml:space="preserve">I would add this only because our other method requires dead fish. </w:t>
      </w:r>
    </w:p>
  </w:comment>
  <w:comment w:id="11" w:author="Derek Ogle" w:date="2018-09-04T17:39:00Z" w:initials="DO">
    <w:p w14:paraId="761AE0DC" w14:textId="65F5387A" w:rsidR="00340B1F" w:rsidRDefault="00340B1F">
      <w:pPr>
        <w:pStyle w:val="CommentText"/>
      </w:pPr>
      <w:r>
        <w:rPr>
          <w:rStyle w:val="CommentReference"/>
        </w:rPr>
        <w:annotationRef/>
      </w:r>
      <w:r>
        <w:t>I agree.</w:t>
      </w:r>
    </w:p>
  </w:comment>
  <w:comment w:id="13" w:author="Derek Ogle" w:date="2018-09-04T17:41:00Z" w:initials="DO">
    <w:p w14:paraId="7CF3578B" w14:textId="2FD92B0A" w:rsidR="00340B1F" w:rsidRDefault="00340B1F">
      <w:pPr>
        <w:pStyle w:val="CommentText"/>
      </w:pPr>
      <w:r>
        <w:rPr>
          <w:rStyle w:val="CommentReference"/>
        </w:rPr>
        <w:annotationRef/>
      </w:r>
      <w:r>
        <w:t>I am pretty sure that I wrote this, but I think that this would be better without this qualifier.</w:t>
      </w:r>
    </w:p>
  </w:comment>
  <w:comment w:id="16" w:author="Derek Ogle" w:date="2018-09-04T17:43:00Z" w:initials="DO">
    <w:p w14:paraId="6E5DCBAD" w14:textId="309FB874" w:rsidR="00340B1F" w:rsidRDefault="00340B1F">
      <w:pPr>
        <w:pStyle w:val="CommentText"/>
      </w:pPr>
      <w:r>
        <w:rPr>
          <w:rStyle w:val="CommentReference"/>
        </w:rPr>
        <w:annotationRef/>
      </w:r>
      <w:r>
        <w:t>These two sentences feel redundant to me. The second is slightly more specific to “age and growth” but it is largely saying that “life history” information is important for management.</w:t>
      </w:r>
    </w:p>
  </w:comment>
  <w:comment w:id="22" w:author="Derek Ogle" w:date="2018-09-04T20:17:00Z" w:initials="DO">
    <w:p w14:paraId="4896A8C7" w14:textId="7D88A69E" w:rsidR="00311B84" w:rsidRDefault="00311B84">
      <w:pPr>
        <w:pStyle w:val="CommentText"/>
      </w:pPr>
      <w:r>
        <w:rPr>
          <w:rStyle w:val="CommentReference"/>
        </w:rPr>
        <w:annotationRef/>
      </w:r>
      <w:r>
        <w:t>See the comment at the end of this paragraph relative to this addition.</w:t>
      </w:r>
    </w:p>
  </w:comment>
  <w:comment w:id="37" w:author="Derek Ogle" w:date="2018-09-04T17:45:00Z" w:initials="DO">
    <w:p w14:paraId="6485B1EB" w14:textId="77777777" w:rsidR="00811E00" w:rsidRDefault="00811E00">
      <w:pPr>
        <w:pStyle w:val="CommentText"/>
      </w:pPr>
      <w:r>
        <w:rPr>
          <w:rStyle w:val="CommentReference"/>
        </w:rPr>
        <w:annotationRef/>
      </w:r>
      <w:r>
        <w:t>I don’t think that this quite gets at what we did. First, we are not really data-limited, we are just limited in the type of data we can get (i.e., we have lots of data, just not the usual age-length data). Second, it feels like it is missing the word “demonstrated.”</w:t>
      </w:r>
    </w:p>
    <w:p w14:paraId="473B080F" w14:textId="77777777" w:rsidR="00811E00" w:rsidRDefault="00811E00">
      <w:pPr>
        <w:pStyle w:val="CommentText"/>
      </w:pPr>
    </w:p>
    <w:p w14:paraId="6DE38674" w14:textId="23A8501E" w:rsidR="00811E00" w:rsidRDefault="009A2FC5">
      <w:pPr>
        <w:pStyle w:val="CommentText"/>
      </w:pPr>
      <w:r>
        <w:t>Does adding the second sentence up above help??</w:t>
      </w:r>
    </w:p>
    <w:p w14:paraId="0B166778" w14:textId="642A95F6" w:rsidR="009A2FC5" w:rsidRDefault="009A2FC5">
      <w:pPr>
        <w:pStyle w:val="CommentText"/>
      </w:pPr>
    </w:p>
    <w:p w14:paraId="50C7DFEC" w14:textId="75714F7C" w:rsidR="009A2FC5" w:rsidRDefault="009A2FC5">
      <w:pPr>
        <w:pStyle w:val="CommentText"/>
      </w:pPr>
      <w:r>
        <w:t>I also think that we are risking sounding like we are desperately trying to prove that this has management implications by saying that over and over again. I think the second sentence above reduces this risk some.</w:t>
      </w:r>
    </w:p>
  </w:comment>
  <w:comment w:id="43" w:author="Betsy Puchala" w:date="2018-09-04T06:28:00Z" w:initials="BP">
    <w:p w14:paraId="3FAE2058" w14:textId="21F8BE31" w:rsidR="000E5B2F" w:rsidRDefault="000E5B2F">
      <w:pPr>
        <w:pStyle w:val="CommentText"/>
      </w:pPr>
      <w:r>
        <w:rPr>
          <w:rStyle w:val="CommentReference"/>
        </w:rPr>
        <w:annotationRef/>
      </w:r>
      <w:r>
        <w:t>Was it Ellen who was interested in seeing this information? If you wanted to delete some of the TFM focus, this would be one option.</w:t>
      </w:r>
    </w:p>
  </w:comment>
  <w:comment w:id="44" w:author="Derek Ogle" w:date="2018-09-04T18:11:00Z" w:initials="DO">
    <w:p w14:paraId="5F2D234B" w14:textId="11347CFE" w:rsidR="00883D62" w:rsidRDefault="00883D62">
      <w:pPr>
        <w:pStyle w:val="CommentText"/>
      </w:pPr>
      <w:r>
        <w:rPr>
          <w:rStyle w:val="CommentReference"/>
        </w:rPr>
        <w:annotationRef/>
      </w:r>
      <w:r>
        <w:t>I agree.</w:t>
      </w:r>
    </w:p>
  </w:comment>
  <w:comment w:id="103" w:author="Derek Ogle" w:date="2018-09-04T20:19:00Z" w:initials="DO">
    <w:p w14:paraId="1762C2C7" w14:textId="1743B45C" w:rsidR="00311B84" w:rsidRDefault="00311B84">
      <w:pPr>
        <w:pStyle w:val="CommentText"/>
      </w:pPr>
      <w:r>
        <w:rPr>
          <w:rStyle w:val="CommentReference"/>
        </w:rPr>
        <w:annotationRef/>
      </w:r>
      <w:r>
        <w:t>Donna … I think that this is the AFS accepted abbreviation for “years” … have you seen this in the Guide to Authors.</w:t>
      </w:r>
    </w:p>
  </w:comment>
  <w:comment w:id="111" w:author="Derek Ogle" w:date="2018-09-04T18:29:00Z" w:initials="DO">
    <w:p w14:paraId="2AA73B76" w14:textId="3B99035D" w:rsidR="008A577F" w:rsidRDefault="008A577F">
      <w:pPr>
        <w:pStyle w:val="CommentText"/>
      </w:pPr>
      <w:r>
        <w:rPr>
          <w:rStyle w:val="CommentReference"/>
        </w:rPr>
        <w:annotationRef/>
      </w:r>
      <w:r>
        <w:t>I am pretty confident that this should NOT be italicized. I am less confident, but think, that this should be “spp.” rather than “sp.”</w:t>
      </w:r>
      <w:r w:rsidR="00311B84">
        <w:t xml:space="preserve"> Is this in the Guide to Authors.</w:t>
      </w:r>
    </w:p>
  </w:comment>
  <w:comment w:id="112" w:author="Derek Ogle" w:date="2018-09-04T18:30:00Z" w:initials="DO">
    <w:p w14:paraId="7F7B0772" w14:textId="1767454C" w:rsidR="008A577F" w:rsidRDefault="008A577F">
      <w:pPr>
        <w:pStyle w:val="CommentText"/>
      </w:pPr>
      <w:r>
        <w:rPr>
          <w:rStyle w:val="CommentReference"/>
        </w:rPr>
        <w:annotationRef/>
      </w:r>
      <w:r>
        <w:t>Should this be hyphenated?? i.e., “density-dependence”</w:t>
      </w:r>
    </w:p>
  </w:comment>
  <w:comment w:id="115" w:author="Derek Ogle" w:date="2018-09-04T18:31:00Z" w:initials="DO">
    <w:p w14:paraId="6B2BFF9E" w14:textId="2902E0BB" w:rsidR="008A577F" w:rsidRDefault="008A577F">
      <w:pPr>
        <w:pStyle w:val="CommentText"/>
      </w:pPr>
      <w:r>
        <w:rPr>
          <w:rStyle w:val="CommentReference"/>
        </w:rPr>
        <w:annotationRef/>
      </w:r>
      <w:r>
        <w:t>Delete this? We essentially say this below and I don’t think it is a requirement that the population be endangered to use this model.</w:t>
      </w:r>
    </w:p>
  </w:comment>
  <w:comment w:id="117" w:author="Derek Ogle" w:date="2018-09-04T20:08:00Z" w:initials="DO">
    <w:p w14:paraId="67F86D70" w14:textId="6C19DB96" w:rsidR="00311B84" w:rsidRDefault="00311B84">
      <w:pPr>
        <w:pStyle w:val="CommentText"/>
      </w:pPr>
      <w:r>
        <w:rPr>
          <w:rStyle w:val="CommentReference"/>
        </w:rPr>
        <w:annotationRef/>
      </w:r>
      <w:r>
        <w:t>Somethings is a miss in the front half of this paragraph. I think we are stating the ideas in the first two sentences too many times, we need to be more subtle with that. The third sentence does not make any sense (did this get screwed up with editing?). The fourth sentence is OK, but it would better if we had a citation for it. And then the rest (about TFM) kind of overwhelms everything and would be better with some sort of transition.</w:t>
      </w:r>
    </w:p>
    <w:p w14:paraId="370A020D" w14:textId="7FA2464C" w:rsidR="00311B84" w:rsidRDefault="00311B84">
      <w:pPr>
        <w:pStyle w:val="CommentText"/>
      </w:pPr>
    </w:p>
    <w:p w14:paraId="0F6FD5F0" w14:textId="6312713B" w:rsidR="00311B84" w:rsidRDefault="00311B84">
      <w:pPr>
        <w:pStyle w:val="CommentText"/>
      </w:pPr>
      <w:r>
        <w:t>I’m not sure if it is much better, but I think the paragraph that I added below this one would be a better replacement for this one. Note, though, that the sentence about Swanton in those edits needs to be cleaned up.</w:t>
      </w:r>
    </w:p>
    <w:p w14:paraId="558ECBD5" w14:textId="6EB3752E" w:rsidR="00311B84" w:rsidRDefault="00311B84">
      <w:pPr>
        <w:pStyle w:val="CommentText"/>
      </w:pPr>
    </w:p>
    <w:p w14:paraId="75A3659C" w14:textId="00B5380A" w:rsidR="00311B84" w:rsidRDefault="00311B84">
      <w:pPr>
        <w:pStyle w:val="CommentText"/>
      </w:pPr>
      <w:r>
        <w:t>What do you think?</w:t>
      </w:r>
    </w:p>
  </w:comment>
  <w:comment w:id="118" w:author="Betsy Puchala" w:date="2018-09-04T06:31:00Z" w:initials="BP">
    <w:p w14:paraId="2B47CB5C" w14:textId="17ECC1D1" w:rsidR="000E5B2F" w:rsidRDefault="000E5B2F">
      <w:pPr>
        <w:pStyle w:val="CommentText"/>
      </w:pPr>
      <w:r>
        <w:rPr>
          <w:rStyle w:val="CommentReference"/>
        </w:rPr>
        <w:annotationRef/>
      </w:r>
      <w:r>
        <w:t xml:space="preserve">Im not suggesting that we add this information, more as an FYI. The USWFS does record lengths during post assessment. </w:t>
      </w:r>
    </w:p>
  </w:comment>
  <w:comment w:id="123" w:author="Derek Ogle" w:date="2018-09-04T20:12:00Z" w:initials="DO">
    <w:p w14:paraId="2EC68E4F" w14:textId="14F165F2" w:rsidR="00311B84" w:rsidRDefault="00311B84">
      <w:pPr>
        <w:pStyle w:val="CommentText"/>
      </w:pPr>
      <w:r>
        <w:rPr>
          <w:rStyle w:val="CommentReference"/>
        </w:rPr>
        <w:annotationRef/>
      </w:r>
      <w:r>
        <w:t>Just to be clear … I am suggesting that this paragraph would completely replace the paragraph above.</w:t>
      </w:r>
    </w:p>
  </w:comment>
  <w:comment w:id="126" w:author="Derek Ogle" w:date="2018-09-04T20:05:00Z" w:initials="DO">
    <w:p w14:paraId="736108DC" w14:textId="77777777" w:rsidR="00311B84" w:rsidRDefault="00311B84" w:rsidP="00311B84">
      <w:pPr>
        <w:pStyle w:val="CommentText"/>
      </w:pPr>
      <w:r>
        <w:rPr>
          <w:rStyle w:val="CommentReference"/>
        </w:rPr>
        <w:annotationRef/>
      </w:r>
      <w:r>
        <w:t>This needs to be corrected … I could not follow what the original sentence above was saying.</w:t>
      </w:r>
    </w:p>
  </w:comment>
  <w:comment w:id="129" w:author="Derek Ogle" w:date="2018-09-04T20:06:00Z" w:initials="DO">
    <w:p w14:paraId="6C9DD58F" w14:textId="77777777" w:rsidR="00311B84" w:rsidRDefault="00311B84" w:rsidP="00311B84">
      <w:pPr>
        <w:pStyle w:val="CommentText"/>
      </w:pPr>
      <w:r>
        <w:rPr>
          <w:rStyle w:val="CommentReference"/>
        </w:rPr>
        <w:annotationRef/>
      </w:r>
      <w:r>
        <w:t>Is it possible to have a citation here?</w:t>
      </w:r>
    </w:p>
  </w:comment>
  <w:comment w:id="132" w:author="Betsy Puchala" w:date="2018-09-03T20:54:00Z" w:initials="BP">
    <w:p w14:paraId="6B018CB9" w14:textId="6F9F755D" w:rsidR="00C53521" w:rsidRDefault="00C53521">
      <w:pPr>
        <w:pStyle w:val="CommentText"/>
      </w:pPr>
      <w:r>
        <w:rPr>
          <w:rStyle w:val="CommentReference"/>
        </w:rPr>
        <w:annotationRef/>
      </w:r>
      <w:r>
        <w:t>Mark-recapture (for consistency)</w:t>
      </w:r>
    </w:p>
  </w:comment>
  <w:comment w:id="135" w:author="Derek Ogle" w:date="2018-09-04T18:52:00Z" w:initials="DO">
    <w:p w14:paraId="5E29632D" w14:textId="0F87FE8A" w:rsidR="00B34557" w:rsidRDefault="00B34557">
      <w:pPr>
        <w:pStyle w:val="CommentText"/>
      </w:pPr>
      <w:r>
        <w:rPr>
          <w:rStyle w:val="CommentReference"/>
        </w:rPr>
        <w:annotationRef/>
      </w:r>
      <w:r>
        <w:t>I capitalized this because we capitalized “Northeastern” when referring to “Northeastern United States.” Is this correct?</w:t>
      </w:r>
    </w:p>
  </w:comment>
  <w:comment w:id="138" w:author="Derek Ogle" w:date="2018-09-04T18:48:00Z" w:initials="DO">
    <w:p w14:paraId="5546329E" w14:textId="40D2D583" w:rsidR="00B34557" w:rsidRDefault="00B34557">
      <w:pPr>
        <w:pStyle w:val="CommentText"/>
      </w:pPr>
      <w:r>
        <w:rPr>
          <w:rStyle w:val="CommentReference"/>
        </w:rPr>
        <w:annotationRef/>
      </w:r>
      <w:r>
        <w:t>I don’t think that this citation appears in the main text. I also don’t see it in our original submission. Do you remember where this was originally included and why it is not there any more? If not, then we should delete it (assuming that I am correct).</w:t>
      </w:r>
    </w:p>
  </w:comment>
  <w:comment w:id="150" w:author="Derek Ogle" w:date="2018-09-04T18:51:00Z" w:initials="DO">
    <w:p w14:paraId="24E87FE7" w14:textId="4A37D017" w:rsidR="00B34557" w:rsidRDefault="00B34557">
      <w:pPr>
        <w:pStyle w:val="CommentText"/>
      </w:pPr>
      <w:r>
        <w:rPr>
          <w:rStyle w:val="CommentReference"/>
        </w:rPr>
        <w:annotationRef/>
      </w:r>
      <w:r>
        <w:t>I capitalized this because we capitalized “Northeastern” when referring to “Northeastern United States.” Is this correct?</w:t>
      </w:r>
    </w:p>
  </w:comment>
  <w:comment w:id="153" w:author="Derek Ogle" w:date="2018-09-04T19:09:00Z" w:initials="DO">
    <w:p w14:paraId="6F6CCD9C" w14:textId="4326A81D" w:rsidR="000624AC" w:rsidRDefault="000624AC">
      <w:pPr>
        <w:pStyle w:val="CommentText"/>
      </w:pPr>
      <w:r>
        <w:rPr>
          <w:rStyle w:val="CommentReference"/>
        </w:rPr>
        <w:annotationRef/>
      </w:r>
      <w:r>
        <w:t xml:space="preserve">We should be able to delete this, right? By definition if </w:t>
      </w:r>
      <w:r w:rsidR="00311B84">
        <w:t>the fish was</w:t>
      </w:r>
      <w:r>
        <w:t xml:space="preserve"> recaptured then </w:t>
      </w:r>
      <w:r w:rsidR="00311B84">
        <w:t>it was</w:t>
      </w:r>
      <w:bookmarkStart w:id="154" w:name="_GoBack"/>
      <w:bookmarkEnd w:id="154"/>
      <w:r>
        <w:t xml:space="preserve"> captured.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A4BE52" w15:done="0"/>
  <w15:commentEx w15:paraId="5AAA6DC9" w15:done="0"/>
  <w15:commentEx w15:paraId="761AE0DC" w15:paraIdParent="5AAA6DC9" w15:done="0"/>
  <w15:commentEx w15:paraId="7CF3578B" w15:done="0"/>
  <w15:commentEx w15:paraId="6E5DCBAD" w15:done="0"/>
  <w15:commentEx w15:paraId="4896A8C7" w15:done="0"/>
  <w15:commentEx w15:paraId="50C7DFEC" w15:done="0"/>
  <w15:commentEx w15:paraId="3FAE2058" w15:done="0"/>
  <w15:commentEx w15:paraId="5F2D234B" w15:paraIdParent="3FAE2058" w15:done="0"/>
  <w15:commentEx w15:paraId="1762C2C7" w15:done="0"/>
  <w15:commentEx w15:paraId="2AA73B76" w15:done="0"/>
  <w15:commentEx w15:paraId="7F7B0772" w15:done="0"/>
  <w15:commentEx w15:paraId="6B2BFF9E" w15:done="0"/>
  <w15:commentEx w15:paraId="75A3659C" w15:done="0"/>
  <w15:commentEx w15:paraId="2B47CB5C" w15:done="0"/>
  <w15:commentEx w15:paraId="2EC68E4F" w15:done="0"/>
  <w15:commentEx w15:paraId="736108DC" w15:done="0"/>
  <w15:commentEx w15:paraId="6C9DD58F" w15:done="0"/>
  <w15:commentEx w15:paraId="6B018CB9" w15:done="1"/>
  <w15:commentEx w15:paraId="5E29632D" w15:done="0"/>
  <w15:commentEx w15:paraId="5546329E" w15:done="0"/>
  <w15:commentEx w15:paraId="24E87FE7" w15:done="0"/>
  <w15:commentEx w15:paraId="6F6CCD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A6DC9" w16cid:durableId="1F381756"/>
  <w16cid:commentId w16cid:paraId="3FAE2058" w16cid:durableId="1F38A48A"/>
  <w16cid:commentId w16cid:paraId="2B47CB5C" w16cid:durableId="1F38A549"/>
  <w16cid:commentId w16cid:paraId="6B018CB9" w16cid:durableId="1F381E0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8BBD4" w14:textId="77777777" w:rsidR="006F3A60" w:rsidRDefault="006F3A60">
      <w:pPr>
        <w:spacing w:after="0" w:line="240" w:lineRule="auto"/>
      </w:pPr>
      <w:r>
        <w:separator/>
      </w:r>
    </w:p>
  </w:endnote>
  <w:endnote w:type="continuationSeparator" w:id="0">
    <w:p w14:paraId="05B07AD0" w14:textId="77777777" w:rsidR="006F3A60" w:rsidRDefault="006F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3CF9" w14:textId="77777777"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E22A8" w14:textId="77777777" w:rsidR="00FE68E6" w:rsidRDefault="00FE68E6" w:rsidP="00776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9B1" w14:textId="47304EA6"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33FA">
      <w:rPr>
        <w:rStyle w:val="PageNumber"/>
        <w:noProof/>
      </w:rPr>
      <w:t>2</w:t>
    </w:r>
    <w:r>
      <w:rPr>
        <w:rStyle w:val="PageNumber"/>
      </w:rPr>
      <w:fldChar w:fldCharType="end"/>
    </w:r>
  </w:p>
  <w:p w14:paraId="7CD24D29" w14:textId="77777777" w:rsidR="00FE68E6" w:rsidRDefault="00FE68E6" w:rsidP="00776C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69966" w14:textId="77777777" w:rsidR="006F3A60" w:rsidRDefault="006F3A60">
      <w:pPr>
        <w:spacing w:after="0" w:line="240" w:lineRule="auto"/>
      </w:pPr>
      <w:r>
        <w:separator/>
      </w:r>
    </w:p>
  </w:footnote>
  <w:footnote w:type="continuationSeparator" w:id="0">
    <w:p w14:paraId="2418DC00" w14:textId="77777777" w:rsidR="006F3A60" w:rsidRDefault="006F3A6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ek Ogle">
    <w15:presenceInfo w15:providerId="AD" w15:userId="S-1-5-21-13063905-244721983-281947949-1090"/>
  </w15:person>
  <w15:person w15:author="Betsy Puchala">
    <w15:presenceInfo w15:providerId="Windows Live" w15:userId="4ee4af6aad44b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A0"/>
    <w:rsid w:val="00004479"/>
    <w:rsid w:val="000045D6"/>
    <w:rsid w:val="000134B4"/>
    <w:rsid w:val="00020435"/>
    <w:rsid w:val="00021F73"/>
    <w:rsid w:val="000332E8"/>
    <w:rsid w:val="0003577A"/>
    <w:rsid w:val="0003673F"/>
    <w:rsid w:val="00050CA4"/>
    <w:rsid w:val="000624AC"/>
    <w:rsid w:val="00067253"/>
    <w:rsid w:val="00074CB0"/>
    <w:rsid w:val="00076888"/>
    <w:rsid w:val="00080169"/>
    <w:rsid w:val="00081B39"/>
    <w:rsid w:val="00081B57"/>
    <w:rsid w:val="00082CD6"/>
    <w:rsid w:val="0008463A"/>
    <w:rsid w:val="00085AA5"/>
    <w:rsid w:val="000A01DA"/>
    <w:rsid w:val="000B2612"/>
    <w:rsid w:val="000B2A4D"/>
    <w:rsid w:val="000C7AAE"/>
    <w:rsid w:val="000D1215"/>
    <w:rsid w:val="000D3A99"/>
    <w:rsid w:val="000E00DB"/>
    <w:rsid w:val="000E38D5"/>
    <w:rsid w:val="000E5B2F"/>
    <w:rsid w:val="000F4D02"/>
    <w:rsid w:val="00100CFE"/>
    <w:rsid w:val="00106462"/>
    <w:rsid w:val="00135BD9"/>
    <w:rsid w:val="00141094"/>
    <w:rsid w:val="00150CE1"/>
    <w:rsid w:val="00153F45"/>
    <w:rsid w:val="00160298"/>
    <w:rsid w:val="00163F10"/>
    <w:rsid w:val="00165CD9"/>
    <w:rsid w:val="0018261F"/>
    <w:rsid w:val="001A14BC"/>
    <w:rsid w:val="001D3040"/>
    <w:rsid w:val="001D4886"/>
    <w:rsid w:val="001D5594"/>
    <w:rsid w:val="001D63FD"/>
    <w:rsid w:val="001E1A8E"/>
    <w:rsid w:val="001E4932"/>
    <w:rsid w:val="001E7EBE"/>
    <w:rsid w:val="001F43C5"/>
    <w:rsid w:val="001F4D61"/>
    <w:rsid w:val="00212CAF"/>
    <w:rsid w:val="00216777"/>
    <w:rsid w:val="00243219"/>
    <w:rsid w:val="002438A1"/>
    <w:rsid w:val="00243AF6"/>
    <w:rsid w:val="002664E2"/>
    <w:rsid w:val="00270334"/>
    <w:rsid w:val="002826F3"/>
    <w:rsid w:val="00297981"/>
    <w:rsid w:val="002A03B3"/>
    <w:rsid w:val="002E224B"/>
    <w:rsid w:val="002F35BA"/>
    <w:rsid w:val="002F3B73"/>
    <w:rsid w:val="00311B84"/>
    <w:rsid w:val="00322103"/>
    <w:rsid w:val="00322811"/>
    <w:rsid w:val="00326931"/>
    <w:rsid w:val="00327124"/>
    <w:rsid w:val="0033327A"/>
    <w:rsid w:val="003361A9"/>
    <w:rsid w:val="003376BF"/>
    <w:rsid w:val="00340B1F"/>
    <w:rsid w:val="003433FA"/>
    <w:rsid w:val="00356A01"/>
    <w:rsid w:val="003639FD"/>
    <w:rsid w:val="00365A57"/>
    <w:rsid w:val="00367AA0"/>
    <w:rsid w:val="003740CC"/>
    <w:rsid w:val="00375714"/>
    <w:rsid w:val="003901F7"/>
    <w:rsid w:val="003C4DB2"/>
    <w:rsid w:val="003D2D81"/>
    <w:rsid w:val="003D31B9"/>
    <w:rsid w:val="0040501B"/>
    <w:rsid w:val="0041199C"/>
    <w:rsid w:val="00426092"/>
    <w:rsid w:val="004270A7"/>
    <w:rsid w:val="00433DE5"/>
    <w:rsid w:val="00442CDB"/>
    <w:rsid w:val="00463FF5"/>
    <w:rsid w:val="004716F0"/>
    <w:rsid w:val="00471967"/>
    <w:rsid w:val="00483EDD"/>
    <w:rsid w:val="004927C1"/>
    <w:rsid w:val="004A6251"/>
    <w:rsid w:val="004A6A41"/>
    <w:rsid w:val="004C0F68"/>
    <w:rsid w:val="004D5EA6"/>
    <w:rsid w:val="004D63A6"/>
    <w:rsid w:val="004E1CCF"/>
    <w:rsid w:val="004F0AD1"/>
    <w:rsid w:val="004F3403"/>
    <w:rsid w:val="00532750"/>
    <w:rsid w:val="00535CC1"/>
    <w:rsid w:val="00536B49"/>
    <w:rsid w:val="00546CFB"/>
    <w:rsid w:val="00550147"/>
    <w:rsid w:val="005538D8"/>
    <w:rsid w:val="0056285F"/>
    <w:rsid w:val="00565E44"/>
    <w:rsid w:val="0057644B"/>
    <w:rsid w:val="0058305D"/>
    <w:rsid w:val="00587C66"/>
    <w:rsid w:val="00597D57"/>
    <w:rsid w:val="005A6B9A"/>
    <w:rsid w:val="005A7FAA"/>
    <w:rsid w:val="005B4A7C"/>
    <w:rsid w:val="005C389C"/>
    <w:rsid w:val="005C5301"/>
    <w:rsid w:val="005D6F7D"/>
    <w:rsid w:val="005E2357"/>
    <w:rsid w:val="005F7981"/>
    <w:rsid w:val="005F7AEF"/>
    <w:rsid w:val="00611B6D"/>
    <w:rsid w:val="00616771"/>
    <w:rsid w:val="006205B2"/>
    <w:rsid w:val="00625107"/>
    <w:rsid w:val="00631ACE"/>
    <w:rsid w:val="0064217A"/>
    <w:rsid w:val="00644B1E"/>
    <w:rsid w:val="006456B9"/>
    <w:rsid w:val="0065493B"/>
    <w:rsid w:val="006611B1"/>
    <w:rsid w:val="00666238"/>
    <w:rsid w:val="006721DA"/>
    <w:rsid w:val="006776E0"/>
    <w:rsid w:val="00685A90"/>
    <w:rsid w:val="00685D09"/>
    <w:rsid w:val="00691921"/>
    <w:rsid w:val="006B1091"/>
    <w:rsid w:val="006C0C86"/>
    <w:rsid w:val="006C3781"/>
    <w:rsid w:val="006C438F"/>
    <w:rsid w:val="006C631E"/>
    <w:rsid w:val="006D2BC9"/>
    <w:rsid w:val="006D6C2E"/>
    <w:rsid w:val="006E30D5"/>
    <w:rsid w:val="006F3A60"/>
    <w:rsid w:val="006F6D1D"/>
    <w:rsid w:val="007002DF"/>
    <w:rsid w:val="00710AE8"/>
    <w:rsid w:val="00712809"/>
    <w:rsid w:val="00716A36"/>
    <w:rsid w:val="007243E1"/>
    <w:rsid w:val="00725C1C"/>
    <w:rsid w:val="0073212E"/>
    <w:rsid w:val="007330EA"/>
    <w:rsid w:val="00761FE2"/>
    <w:rsid w:val="007644B7"/>
    <w:rsid w:val="00772098"/>
    <w:rsid w:val="0077610B"/>
    <w:rsid w:val="00776CD8"/>
    <w:rsid w:val="00782979"/>
    <w:rsid w:val="007858D3"/>
    <w:rsid w:val="007B3EF9"/>
    <w:rsid w:val="007B51E5"/>
    <w:rsid w:val="007B55A7"/>
    <w:rsid w:val="007C2190"/>
    <w:rsid w:val="007C6BAD"/>
    <w:rsid w:val="007D1BE9"/>
    <w:rsid w:val="007D3091"/>
    <w:rsid w:val="007D5FB5"/>
    <w:rsid w:val="007D7BB4"/>
    <w:rsid w:val="00801529"/>
    <w:rsid w:val="00803F83"/>
    <w:rsid w:val="00804257"/>
    <w:rsid w:val="00811E00"/>
    <w:rsid w:val="00812D64"/>
    <w:rsid w:val="00813F99"/>
    <w:rsid w:val="008202D8"/>
    <w:rsid w:val="0082301C"/>
    <w:rsid w:val="00826654"/>
    <w:rsid w:val="00835C8B"/>
    <w:rsid w:val="008377BE"/>
    <w:rsid w:val="00837D74"/>
    <w:rsid w:val="0084020D"/>
    <w:rsid w:val="008421FE"/>
    <w:rsid w:val="00850F95"/>
    <w:rsid w:val="00851498"/>
    <w:rsid w:val="00861B52"/>
    <w:rsid w:val="00862135"/>
    <w:rsid w:val="00866A13"/>
    <w:rsid w:val="0087673B"/>
    <w:rsid w:val="00877619"/>
    <w:rsid w:val="00880927"/>
    <w:rsid w:val="00883D62"/>
    <w:rsid w:val="008866E3"/>
    <w:rsid w:val="00887F33"/>
    <w:rsid w:val="00890D03"/>
    <w:rsid w:val="00895798"/>
    <w:rsid w:val="00897B10"/>
    <w:rsid w:val="008A18DE"/>
    <w:rsid w:val="008A4EE4"/>
    <w:rsid w:val="008A577F"/>
    <w:rsid w:val="008B4BD2"/>
    <w:rsid w:val="008C350D"/>
    <w:rsid w:val="008C7508"/>
    <w:rsid w:val="008D1123"/>
    <w:rsid w:val="008D38C5"/>
    <w:rsid w:val="008D5703"/>
    <w:rsid w:val="008E2662"/>
    <w:rsid w:val="008F2145"/>
    <w:rsid w:val="008F7F70"/>
    <w:rsid w:val="00931BDE"/>
    <w:rsid w:val="00940869"/>
    <w:rsid w:val="0095720D"/>
    <w:rsid w:val="009645FD"/>
    <w:rsid w:val="00967BB6"/>
    <w:rsid w:val="009758F8"/>
    <w:rsid w:val="00976C00"/>
    <w:rsid w:val="00994E01"/>
    <w:rsid w:val="009A16BF"/>
    <w:rsid w:val="009A26A1"/>
    <w:rsid w:val="009A2FC5"/>
    <w:rsid w:val="009A6BBF"/>
    <w:rsid w:val="009B36DF"/>
    <w:rsid w:val="009F1549"/>
    <w:rsid w:val="009F2EE2"/>
    <w:rsid w:val="009F38FB"/>
    <w:rsid w:val="00A01E39"/>
    <w:rsid w:val="00A031C0"/>
    <w:rsid w:val="00A053BB"/>
    <w:rsid w:val="00A155AD"/>
    <w:rsid w:val="00A22F7D"/>
    <w:rsid w:val="00A30D6B"/>
    <w:rsid w:val="00A313B0"/>
    <w:rsid w:val="00A4582A"/>
    <w:rsid w:val="00A57F2B"/>
    <w:rsid w:val="00A61966"/>
    <w:rsid w:val="00A61C24"/>
    <w:rsid w:val="00A641BE"/>
    <w:rsid w:val="00A65A76"/>
    <w:rsid w:val="00A71574"/>
    <w:rsid w:val="00A71C15"/>
    <w:rsid w:val="00A763AE"/>
    <w:rsid w:val="00A82FC0"/>
    <w:rsid w:val="00A86C6E"/>
    <w:rsid w:val="00AB6A7D"/>
    <w:rsid w:val="00AC12C4"/>
    <w:rsid w:val="00AC316D"/>
    <w:rsid w:val="00AC6B89"/>
    <w:rsid w:val="00AD0723"/>
    <w:rsid w:val="00AD39AD"/>
    <w:rsid w:val="00AE1A44"/>
    <w:rsid w:val="00AE6709"/>
    <w:rsid w:val="00AF04D7"/>
    <w:rsid w:val="00B00660"/>
    <w:rsid w:val="00B033A4"/>
    <w:rsid w:val="00B23AA4"/>
    <w:rsid w:val="00B34557"/>
    <w:rsid w:val="00B37204"/>
    <w:rsid w:val="00B415B8"/>
    <w:rsid w:val="00B50CC2"/>
    <w:rsid w:val="00B510EC"/>
    <w:rsid w:val="00B531A9"/>
    <w:rsid w:val="00B551F5"/>
    <w:rsid w:val="00B56017"/>
    <w:rsid w:val="00B82A97"/>
    <w:rsid w:val="00B841D3"/>
    <w:rsid w:val="00B843A5"/>
    <w:rsid w:val="00B92517"/>
    <w:rsid w:val="00B938DC"/>
    <w:rsid w:val="00B96DF9"/>
    <w:rsid w:val="00BA1D63"/>
    <w:rsid w:val="00BB5370"/>
    <w:rsid w:val="00BC5BBF"/>
    <w:rsid w:val="00BC7AFF"/>
    <w:rsid w:val="00BD2385"/>
    <w:rsid w:val="00BE08FC"/>
    <w:rsid w:val="00C146B5"/>
    <w:rsid w:val="00C178FE"/>
    <w:rsid w:val="00C3423E"/>
    <w:rsid w:val="00C465E1"/>
    <w:rsid w:val="00C50F35"/>
    <w:rsid w:val="00C53521"/>
    <w:rsid w:val="00C55F43"/>
    <w:rsid w:val="00C71AD3"/>
    <w:rsid w:val="00C73213"/>
    <w:rsid w:val="00C85ED0"/>
    <w:rsid w:val="00C87AE2"/>
    <w:rsid w:val="00C9251C"/>
    <w:rsid w:val="00C95FC7"/>
    <w:rsid w:val="00CA0E2F"/>
    <w:rsid w:val="00CA4B5F"/>
    <w:rsid w:val="00CB0245"/>
    <w:rsid w:val="00CB1176"/>
    <w:rsid w:val="00CB1463"/>
    <w:rsid w:val="00CB5681"/>
    <w:rsid w:val="00CC0D4F"/>
    <w:rsid w:val="00CD3E93"/>
    <w:rsid w:val="00CD6A8A"/>
    <w:rsid w:val="00CE1B78"/>
    <w:rsid w:val="00CE4B37"/>
    <w:rsid w:val="00CE7954"/>
    <w:rsid w:val="00CF1A17"/>
    <w:rsid w:val="00CF6F07"/>
    <w:rsid w:val="00D02254"/>
    <w:rsid w:val="00D11AB9"/>
    <w:rsid w:val="00D12DA9"/>
    <w:rsid w:val="00D147D8"/>
    <w:rsid w:val="00D16BFF"/>
    <w:rsid w:val="00D363BF"/>
    <w:rsid w:val="00D414EE"/>
    <w:rsid w:val="00D41F24"/>
    <w:rsid w:val="00D43F7F"/>
    <w:rsid w:val="00D50F86"/>
    <w:rsid w:val="00D56607"/>
    <w:rsid w:val="00D5711B"/>
    <w:rsid w:val="00D618CC"/>
    <w:rsid w:val="00D6790C"/>
    <w:rsid w:val="00D8135F"/>
    <w:rsid w:val="00D81687"/>
    <w:rsid w:val="00D85807"/>
    <w:rsid w:val="00D86BA4"/>
    <w:rsid w:val="00D87D19"/>
    <w:rsid w:val="00D97ABC"/>
    <w:rsid w:val="00DA7DE7"/>
    <w:rsid w:val="00DB29C8"/>
    <w:rsid w:val="00DB45EE"/>
    <w:rsid w:val="00DB74DE"/>
    <w:rsid w:val="00DC03E8"/>
    <w:rsid w:val="00DC20DC"/>
    <w:rsid w:val="00DC4BFA"/>
    <w:rsid w:val="00DD20B3"/>
    <w:rsid w:val="00DD780C"/>
    <w:rsid w:val="00DE5C86"/>
    <w:rsid w:val="00DF1AB6"/>
    <w:rsid w:val="00DF65F9"/>
    <w:rsid w:val="00E05770"/>
    <w:rsid w:val="00E05C91"/>
    <w:rsid w:val="00E202EC"/>
    <w:rsid w:val="00E2334F"/>
    <w:rsid w:val="00E33A89"/>
    <w:rsid w:val="00E43289"/>
    <w:rsid w:val="00E51A1F"/>
    <w:rsid w:val="00E66887"/>
    <w:rsid w:val="00E7098B"/>
    <w:rsid w:val="00E80A19"/>
    <w:rsid w:val="00EA1B48"/>
    <w:rsid w:val="00EB08B4"/>
    <w:rsid w:val="00EB1D60"/>
    <w:rsid w:val="00EB25A0"/>
    <w:rsid w:val="00EB4001"/>
    <w:rsid w:val="00ED11B4"/>
    <w:rsid w:val="00EE309F"/>
    <w:rsid w:val="00EE412C"/>
    <w:rsid w:val="00EF67B1"/>
    <w:rsid w:val="00F16E04"/>
    <w:rsid w:val="00F20127"/>
    <w:rsid w:val="00F21CB5"/>
    <w:rsid w:val="00F23221"/>
    <w:rsid w:val="00F32710"/>
    <w:rsid w:val="00F36A18"/>
    <w:rsid w:val="00F36EAC"/>
    <w:rsid w:val="00F43056"/>
    <w:rsid w:val="00F4755C"/>
    <w:rsid w:val="00F536E1"/>
    <w:rsid w:val="00F65026"/>
    <w:rsid w:val="00F71E8B"/>
    <w:rsid w:val="00F7208E"/>
    <w:rsid w:val="00F8237F"/>
    <w:rsid w:val="00F824DD"/>
    <w:rsid w:val="00F82AA0"/>
    <w:rsid w:val="00F90C10"/>
    <w:rsid w:val="00FA54A1"/>
    <w:rsid w:val="00FB205A"/>
    <w:rsid w:val="00FB366C"/>
    <w:rsid w:val="00FB3D38"/>
    <w:rsid w:val="00FB57F8"/>
    <w:rsid w:val="00FD52C6"/>
    <w:rsid w:val="00FD612C"/>
    <w:rsid w:val="00FE24AB"/>
    <w:rsid w:val="00FE68E6"/>
    <w:rsid w:val="00FF241F"/>
    <w:rsid w:val="00FF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D6BD"/>
  <w15:chartTrackingRefBased/>
  <w15:docId w15:val="{91B9F3E6-D8AA-4721-8C67-7154289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A0"/>
  </w:style>
  <w:style w:type="character" w:styleId="PageNumber">
    <w:name w:val="page number"/>
    <w:basedOn w:val="DefaultParagraphFont"/>
    <w:uiPriority w:val="99"/>
    <w:rsid w:val="00367AA0"/>
  </w:style>
  <w:style w:type="character" w:styleId="CommentReference">
    <w:name w:val="annotation reference"/>
    <w:basedOn w:val="DefaultParagraphFont"/>
    <w:uiPriority w:val="99"/>
    <w:semiHidden/>
    <w:unhideWhenUsed/>
    <w:rsid w:val="00F90C10"/>
    <w:rPr>
      <w:sz w:val="16"/>
      <w:szCs w:val="16"/>
    </w:rPr>
  </w:style>
  <w:style w:type="paragraph" w:styleId="CommentText">
    <w:name w:val="annotation text"/>
    <w:basedOn w:val="Normal"/>
    <w:link w:val="CommentTextChar"/>
    <w:uiPriority w:val="99"/>
    <w:unhideWhenUsed/>
    <w:rsid w:val="00F90C10"/>
    <w:pPr>
      <w:spacing w:line="240" w:lineRule="auto"/>
    </w:pPr>
    <w:rPr>
      <w:sz w:val="20"/>
      <w:szCs w:val="20"/>
    </w:rPr>
  </w:style>
  <w:style w:type="character" w:customStyle="1" w:styleId="CommentTextChar">
    <w:name w:val="Comment Text Char"/>
    <w:basedOn w:val="DefaultParagraphFont"/>
    <w:link w:val="CommentText"/>
    <w:uiPriority w:val="99"/>
    <w:rsid w:val="00F90C10"/>
    <w:rPr>
      <w:sz w:val="20"/>
      <w:szCs w:val="20"/>
    </w:rPr>
  </w:style>
  <w:style w:type="paragraph" w:styleId="CommentSubject">
    <w:name w:val="annotation subject"/>
    <w:basedOn w:val="CommentText"/>
    <w:next w:val="CommentText"/>
    <w:link w:val="CommentSubjectChar"/>
    <w:uiPriority w:val="99"/>
    <w:semiHidden/>
    <w:unhideWhenUsed/>
    <w:rsid w:val="00F90C10"/>
    <w:rPr>
      <w:b/>
      <w:bCs/>
    </w:rPr>
  </w:style>
  <w:style w:type="character" w:customStyle="1" w:styleId="CommentSubjectChar">
    <w:name w:val="Comment Subject Char"/>
    <w:basedOn w:val="CommentTextChar"/>
    <w:link w:val="CommentSubject"/>
    <w:uiPriority w:val="99"/>
    <w:semiHidden/>
    <w:rsid w:val="00F90C10"/>
    <w:rPr>
      <w:b/>
      <w:bCs/>
      <w:sz w:val="20"/>
      <w:szCs w:val="20"/>
    </w:rPr>
  </w:style>
  <w:style w:type="paragraph" w:styleId="BalloonText">
    <w:name w:val="Balloon Text"/>
    <w:basedOn w:val="Normal"/>
    <w:link w:val="BalloonTextChar"/>
    <w:uiPriority w:val="99"/>
    <w:semiHidden/>
    <w:unhideWhenUsed/>
    <w:rsid w:val="00F9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10"/>
    <w:rPr>
      <w:rFonts w:ascii="Segoe UI" w:hAnsi="Segoe UI" w:cs="Segoe UI"/>
      <w:sz w:val="18"/>
      <w:szCs w:val="18"/>
    </w:rPr>
  </w:style>
  <w:style w:type="character" w:styleId="LineNumber">
    <w:name w:val="line number"/>
    <w:basedOn w:val="DefaultParagraphFont"/>
    <w:uiPriority w:val="99"/>
    <w:semiHidden/>
    <w:unhideWhenUsed/>
    <w:rsid w:val="003740CC"/>
  </w:style>
  <w:style w:type="character" w:styleId="Hyperlink">
    <w:name w:val="Hyperlink"/>
    <w:basedOn w:val="DefaultParagraphFont"/>
    <w:uiPriority w:val="99"/>
    <w:unhideWhenUsed/>
    <w:rsid w:val="00A57F2B"/>
    <w:rPr>
      <w:color w:val="0563C1" w:themeColor="hyperlink"/>
      <w:u w:val="single"/>
    </w:rPr>
  </w:style>
  <w:style w:type="character" w:customStyle="1" w:styleId="UnresolvedMention1">
    <w:name w:val="Unresolved Mention1"/>
    <w:basedOn w:val="DefaultParagraphFont"/>
    <w:uiPriority w:val="99"/>
    <w:semiHidden/>
    <w:unhideWhenUsed/>
    <w:rsid w:val="00A57F2B"/>
    <w:rPr>
      <w:color w:val="808080"/>
      <w:shd w:val="clear" w:color="auto" w:fill="E6E6E6"/>
    </w:rPr>
  </w:style>
  <w:style w:type="paragraph" w:styleId="Header">
    <w:name w:val="header"/>
    <w:basedOn w:val="Normal"/>
    <w:link w:val="HeaderChar"/>
    <w:uiPriority w:val="99"/>
    <w:unhideWhenUsed/>
    <w:rsid w:val="00A5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2B"/>
  </w:style>
  <w:style w:type="paragraph" w:styleId="Bibliography">
    <w:name w:val="Bibliography"/>
    <w:basedOn w:val="Normal"/>
    <w:next w:val="Normal"/>
    <w:uiPriority w:val="37"/>
    <w:unhideWhenUsed/>
    <w:rsid w:val="003901F7"/>
  </w:style>
  <w:style w:type="paragraph" w:styleId="Revision">
    <w:name w:val="Revision"/>
    <w:hidden/>
    <w:uiPriority w:val="99"/>
    <w:semiHidden/>
    <w:rsid w:val="00BC7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990">
      <w:bodyDiv w:val="1"/>
      <w:marLeft w:val="0"/>
      <w:marRight w:val="0"/>
      <w:marTop w:val="0"/>
      <w:marBottom w:val="0"/>
      <w:divBdr>
        <w:top w:val="none" w:sz="0" w:space="0" w:color="auto"/>
        <w:left w:val="none" w:sz="0" w:space="0" w:color="auto"/>
        <w:bottom w:val="none" w:sz="0" w:space="0" w:color="auto"/>
        <w:right w:val="none" w:sz="0" w:space="0" w:color="auto"/>
      </w:divBdr>
      <w:divsChild>
        <w:div w:id="1767846799">
          <w:marLeft w:val="0"/>
          <w:marRight w:val="0"/>
          <w:marTop w:val="0"/>
          <w:marBottom w:val="0"/>
          <w:divBdr>
            <w:top w:val="none" w:sz="0" w:space="0" w:color="auto"/>
            <w:left w:val="none" w:sz="0" w:space="0" w:color="auto"/>
            <w:bottom w:val="none" w:sz="0" w:space="0" w:color="auto"/>
            <w:right w:val="none" w:sz="0" w:space="0" w:color="auto"/>
          </w:divBdr>
        </w:div>
        <w:div w:id="502821489">
          <w:marLeft w:val="0"/>
          <w:marRight w:val="0"/>
          <w:marTop w:val="0"/>
          <w:marBottom w:val="0"/>
          <w:divBdr>
            <w:top w:val="none" w:sz="0" w:space="0" w:color="auto"/>
            <w:left w:val="none" w:sz="0" w:space="0" w:color="auto"/>
            <w:bottom w:val="none" w:sz="0" w:space="0" w:color="auto"/>
            <w:right w:val="none" w:sz="0" w:space="0" w:color="auto"/>
          </w:divBdr>
        </w:div>
        <w:div w:id="248003458">
          <w:marLeft w:val="0"/>
          <w:marRight w:val="0"/>
          <w:marTop w:val="0"/>
          <w:marBottom w:val="0"/>
          <w:divBdr>
            <w:top w:val="none" w:sz="0" w:space="0" w:color="auto"/>
            <w:left w:val="none" w:sz="0" w:space="0" w:color="auto"/>
            <w:bottom w:val="none" w:sz="0" w:space="0" w:color="auto"/>
            <w:right w:val="none" w:sz="0" w:space="0" w:color="auto"/>
          </w:divBdr>
        </w:div>
        <w:div w:id="17439706">
          <w:marLeft w:val="0"/>
          <w:marRight w:val="0"/>
          <w:marTop w:val="0"/>
          <w:marBottom w:val="0"/>
          <w:divBdr>
            <w:top w:val="none" w:sz="0" w:space="0" w:color="auto"/>
            <w:left w:val="none" w:sz="0" w:space="0" w:color="auto"/>
            <w:bottom w:val="none" w:sz="0" w:space="0" w:color="auto"/>
            <w:right w:val="none" w:sz="0" w:space="0" w:color="auto"/>
          </w:divBdr>
        </w:div>
        <w:div w:id="237785176">
          <w:marLeft w:val="0"/>
          <w:marRight w:val="0"/>
          <w:marTop w:val="0"/>
          <w:marBottom w:val="0"/>
          <w:divBdr>
            <w:top w:val="none" w:sz="0" w:space="0" w:color="auto"/>
            <w:left w:val="none" w:sz="0" w:space="0" w:color="auto"/>
            <w:bottom w:val="none" w:sz="0" w:space="0" w:color="auto"/>
            <w:right w:val="none" w:sz="0" w:space="0" w:color="auto"/>
          </w:divBdr>
        </w:div>
        <w:div w:id="1515076489">
          <w:marLeft w:val="0"/>
          <w:marRight w:val="0"/>
          <w:marTop w:val="0"/>
          <w:marBottom w:val="0"/>
          <w:divBdr>
            <w:top w:val="none" w:sz="0" w:space="0" w:color="auto"/>
            <w:left w:val="none" w:sz="0" w:space="0" w:color="auto"/>
            <w:bottom w:val="none" w:sz="0" w:space="0" w:color="auto"/>
            <w:right w:val="none" w:sz="0" w:space="0" w:color="auto"/>
          </w:divBdr>
        </w:div>
        <w:div w:id="531455793">
          <w:marLeft w:val="0"/>
          <w:marRight w:val="0"/>
          <w:marTop w:val="0"/>
          <w:marBottom w:val="0"/>
          <w:divBdr>
            <w:top w:val="none" w:sz="0" w:space="0" w:color="auto"/>
            <w:left w:val="none" w:sz="0" w:space="0" w:color="auto"/>
            <w:bottom w:val="none" w:sz="0" w:space="0" w:color="auto"/>
            <w:right w:val="none" w:sz="0" w:space="0" w:color="auto"/>
          </w:divBdr>
        </w:div>
        <w:div w:id="1877113495">
          <w:marLeft w:val="0"/>
          <w:marRight w:val="0"/>
          <w:marTop w:val="0"/>
          <w:marBottom w:val="0"/>
          <w:divBdr>
            <w:top w:val="none" w:sz="0" w:space="0" w:color="auto"/>
            <w:left w:val="none" w:sz="0" w:space="0" w:color="auto"/>
            <w:bottom w:val="none" w:sz="0" w:space="0" w:color="auto"/>
            <w:right w:val="none" w:sz="0" w:space="0" w:color="auto"/>
          </w:divBdr>
        </w:div>
        <w:div w:id="776682079">
          <w:marLeft w:val="0"/>
          <w:marRight w:val="0"/>
          <w:marTop w:val="0"/>
          <w:marBottom w:val="0"/>
          <w:divBdr>
            <w:top w:val="none" w:sz="0" w:space="0" w:color="auto"/>
            <w:left w:val="none" w:sz="0" w:space="0" w:color="auto"/>
            <w:bottom w:val="none" w:sz="0" w:space="0" w:color="auto"/>
            <w:right w:val="none" w:sz="0" w:space="0" w:color="auto"/>
          </w:divBdr>
        </w:div>
        <w:div w:id="1708603624">
          <w:marLeft w:val="0"/>
          <w:marRight w:val="0"/>
          <w:marTop w:val="0"/>
          <w:marBottom w:val="0"/>
          <w:divBdr>
            <w:top w:val="none" w:sz="0" w:space="0" w:color="auto"/>
            <w:left w:val="none" w:sz="0" w:space="0" w:color="auto"/>
            <w:bottom w:val="none" w:sz="0" w:space="0" w:color="auto"/>
            <w:right w:val="none" w:sz="0" w:space="0" w:color="auto"/>
          </w:divBdr>
        </w:div>
        <w:div w:id="759761392">
          <w:marLeft w:val="0"/>
          <w:marRight w:val="0"/>
          <w:marTop w:val="0"/>
          <w:marBottom w:val="0"/>
          <w:divBdr>
            <w:top w:val="none" w:sz="0" w:space="0" w:color="auto"/>
            <w:left w:val="none" w:sz="0" w:space="0" w:color="auto"/>
            <w:bottom w:val="none" w:sz="0" w:space="0" w:color="auto"/>
            <w:right w:val="none" w:sz="0" w:space="0" w:color="auto"/>
          </w:divBdr>
        </w:div>
        <w:div w:id="1184708108">
          <w:marLeft w:val="0"/>
          <w:marRight w:val="0"/>
          <w:marTop w:val="0"/>
          <w:marBottom w:val="0"/>
          <w:divBdr>
            <w:top w:val="none" w:sz="0" w:space="0" w:color="auto"/>
            <w:left w:val="none" w:sz="0" w:space="0" w:color="auto"/>
            <w:bottom w:val="none" w:sz="0" w:space="0" w:color="auto"/>
            <w:right w:val="none" w:sz="0" w:space="0" w:color="auto"/>
          </w:divBdr>
        </w:div>
      </w:divsChild>
    </w:div>
    <w:div w:id="107241350">
      <w:bodyDiv w:val="1"/>
      <w:marLeft w:val="0"/>
      <w:marRight w:val="0"/>
      <w:marTop w:val="0"/>
      <w:marBottom w:val="0"/>
      <w:divBdr>
        <w:top w:val="none" w:sz="0" w:space="0" w:color="auto"/>
        <w:left w:val="none" w:sz="0" w:space="0" w:color="auto"/>
        <w:bottom w:val="none" w:sz="0" w:space="0" w:color="auto"/>
        <w:right w:val="none" w:sz="0" w:space="0" w:color="auto"/>
      </w:divBdr>
    </w:div>
    <w:div w:id="181212491">
      <w:bodyDiv w:val="1"/>
      <w:marLeft w:val="0"/>
      <w:marRight w:val="0"/>
      <w:marTop w:val="0"/>
      <w:marBottom w:val="0"/>
      <w:divBdr>
        <w:top w:val="none" w:sz="0" w:space="0" w:color="auto"/>
        <w:left w:val="none" w:sz="0" w:space="0" w:color="auto"/>
        <w:bottom w:val="none" w:sz="0" w:space="0" w:color="auto"/>
        <w:right w:val="none" w:sz="0" w:space="0" w:color="auto"/>
      </w:divBdr>
      <w:divsChild>
        <w:div w:id="1623228157">
          <w:marLeft w:val="0"/>
          <w:marRight w:val="0"/>
          <w:marTop w:val="0"/>
          <w:marBottom w:val="0"/>
          <w:divBdr>
            <w:top w:val="none" w:sz="0" w:space="0" w:color="auto"/>
            <w:left w:val="none" w:sz="0" w:space="0" w:color="auto"/>
            <w:bottom w:val="none" w:sz="0" w:space="0" w:color="auto"/>
            <w:right w:val="none" w:sz="0" w:space="0" w:color="auto"/>
          </w:divBdr>
        </w:div>
        <w:div w:id="1322583646">
          <w:marLeft w:val="0"/>
          <w:marRight w:val="0"/>
          <w:marTop w:val="0"/>
          <w:marBottom w:val="0"/>
          <w:divBdr>
            <w:top w:val="none" w:sz="0" w:space="0" w:color="auto"/>
            <w:left w:val="none" w:sz="0" w:space="0" w:color="auto"/>
            <w:bottom w:val="none" w:sz="0" w:space="0" w:color="auto"/>
            <w:right w:val="none" w:sz="0" w:space="0" w:color="auto"/>
          </w:divBdr>
        </w:div>
        <w:div w:id="1204756522">
          <w:marLeft w:val="0"/>
          <w:marRight w:val="0"/>
          <w:marTop w:val="0"/>
          <w:marBottom w:val="0"/>
          <w:divBdr>
            <w:top w:val="none" w:sz="0" w:space="0" w:color="auto"/>
            <w:left w:val="none" w:sz="0" w:space="0" w:color="auto"/>
            <w:bottom w:val="none" w:sz="0" w:space="0" w:color="auto"/>
            <w:right w:val="none" w:sz="0" w:space="0" w:color="auto"/>
          </w:divBdr>
        </w:div>
      </w:divsChild>
    </w:div>
    <w:div w:id="257755895">
      <w:bodyDiv w:val="1"/>
      <w:marLeft w:val="0"/>
      <w:marRight w:val="0"/>
      <w:marTop w:val="0"/>
      <w:marBottom w:val="0"/>
      <w:divBdr>
        <w:top w:val="none" w:sz="0" w:space="0" w:color="auto"/>
        <w:left w:val="none" w:sz="0" w:space="0" w:color="auto"/>
        <w:bottom w:val="none" w:sz="0" w:space="0" w:color="auto"/>
        <w:right w:val="none" w:sz="0" w:space="0" w:color="auto"/>
      </w:divBdr>
      <w:divsChild>
        <w:div w:id="1427068569">
          <w:marLeft w:val="0"/>
          <w:marRight w:val="0"/>
          <w:marTop w:val="0"/>
          <w:marBottom w:val="0"/>
          <w:divBdr>
            <w:top w:val="none" w:sz="0" w:space="0" w:color="auto"/>
            <w:left w:val="none" w:sz="0" w:space="0" w:color="auto"/>
            <w:bottom w:val="none" w:sz="0" w:space="0" w:color="auto"/>
            <w:right w:val="none" w:sz="0" w:space="0" w:color="auto"/>
          </w:divBdr>
        </w:div>
        <w:div w:id="1143893262">
          <w:marLeft w:val="0"/>
          <w:marRight w:val="0"/>
          <w:marTop w:val="0"/>
          <w:marBottom w:val="0"/>
          <w:divBdr>
            <w:top w:val="none" w:sz="0" w:space="0" w:color="auto"/>
            <w:left w:val="none" w:sz="0" w:space="0" w:color="auto"/>
            <w:bottom w:val="none" w:sz="0" w:space="0" w:color="auto"/>
            <w:right w:val="none" w:sz="0" w:space="0" w:color="auto"/>
          </w:divBdr>
        </w:div>
        <w:div w:id="1670714223">
          <w:marLeft w:val="0"/>
          <w:marRight w:val="0"/>
          <w:marTop w:val="0"/>
          <w:marBottom w:val="0"/>
          <w:divBdr>
            <w:top w:val="none" w:sz="0" w:space="0" w:color="auto"/>
            <w:left w:val="none" w:sz="0" w:space="0" w:color="auto"/>
            <w:bottom w:val="none" w:sz="0" w:space="0" w:color="auto"/>
            <w:right w:val="none" w:sz="0" w:space="0" w:color="auto"/>
          </w:divBdr>
        </w:div>
        <w:div w:id="213081629">
          <w:marLeft w:val="0"/>
          <w:marRight w:val="0"/>
          <w:marTop w:val="0"/>
          <w:marBottom w:val="0"/>
          <w:divBdr>
            <w:top w:val="none" w:sz="0" w:space="0" w:color="auto"/>
            <w:left w:val="none" w:sz="0" w:space="0" w:color="auto"/>
            <w:bottom w:val="none" w:sz="0" w:space="0" w:color="auto"/>
            <w:right w:val="none" w:sz="0" w:space="0" w:color="auto"/>
          </w:divBdr>
        </w:div>
        <w:div w:id="489759980">
          <w:marLeft w:val="0"/>
          <w:marRight w:val="0"/>
          <w:marTop w:val="0"/>
          <w:marBottom w:val="0"/>
          <w:divBdr>
            <w:top w:val="none" w:sz="0" w:space="0" w:color="auto"/>
            <w:left w:val="none" w:sz="0" w:space="0" w:color="auto"/>
            <w:bottom w:val="none" w:sz="0" w:space="0" w:color="auto"/>
            <w:right w:val="none" w:sz="0" w:space="0" w:color="auto"/>
          </w:divBdr>
        </w:div>
        <w:div w:id="2070031051">
          <w:marLeft w:val="0"/>
          <w:marRight w:val="0"/>
          <w:marTop w:val="0"/>
          <w:marBottom w:val="0"/>
          <w:divBdr>
            <w:top w:val="none" w:sz="0" w:space="0" w:color="auto"/>
            <w:left w:val="none" w:sz="0" w:space="0" w:color="auto"/>
            <w:bottom w:val="none" w:sz="0" w:space="0" w:color="auto"/>
            <w:right w:val="none" w:sz="0" w:space="0" w:color="auto"/>
          </w:divBdr>
        </w:div>
        <w:div w:id="794131875">
          <w:marLeft w:val="0"/>
          <w:marRight w:val="0"/>
          <w:marTop w:val="0"/>
          <w:marBottom w:val="0"/>
          <w:divBdr>
            <w:top w:val="none" w:sz="0" w:space="0" w:color="auto"/>
            <w:left w:val="none" w:sz="0" w:space="0" w:color="auto"/>
            <w:bottom w:val="none" w:sz="0" w:space="0" w:color="auto"/>
            <w:right w:val="none" w:sz="0" w:space="0" w:color="auto"/>
          </w:divBdr>
        </w:div>
      </w:divsChild>
    </w:div>
    <w:div w:id="1279020923">
      <w:bodyDiv w:val="1"/>
      <w:marLeft w:val="0"/>
      <w:marRight w:val="0"/>
      <w:marTop w:val="0"/>
      <w:marBottom w:val="0"/>
      <w:divBdr>
        <w:top w:val="none" w:sz="0" w:space="0" w:color="auto"/>
        <w:left w:val="none" w:sz="0" w:space="0" w:color="auto"/>
        <w:bottom w:val="none" w:sz="0" w:space="0" w:color="auto"/>
        <w:right w:val="none" w:sz="0" w:space="0" w:color="auto"/>
      </w:divBdr>
      <w:divsChild>
        <w:div w:id="571893605">
          <w:marLeft w:val="0"/>
          <w:marRight w:val="0"/>
          <w:marTop w:val="0"/>
          <w:marBottom w:val="0"/>
          <w:divBdr>
            <w:top w:val="none" w:sz="0" w:space="0" w:color="auto"/>
            <w:left w:val="none" w:sz="0" w:space="0" w:color="auto"/>
            <w:bottom w:val="none" w:sz="0" w:space="0" w:color="auto"/>
            <w:right w:val="none" w:sz="0" w:space="0" w:color="auto"/>
          </w:divBdr>
        </w:div>
        <w:div w:id="921909128">
          <w:marLeft w:val="0"/>
          <w:marRight w:val="0"/>
          <w:marTop w:val="0"/>
          <w:marBottom w:val="0"/>
          <w:divBdr>
            <w:top w:val="none" w:sz="0" w:space="0" w:color="auto"/>
            <w:left w:val="none" w:sz="0" w:space="0" w:color="auto"/>
            <w:bottom w:val="none" w:sz="0" w:space="0" w:color="auto"/>
            <w:right w:val="none" w:sz="0" w:space="0" w:color="auto"/>
          </w:divBdr>
        </w:div>
        <w:div w:id="1848980585">
          <w:marLeft w:val="0"/>
          <w:marRight w:val="0"/>
          <w:marTop w:val="0"/>
          <w:marBottom w:val="0"/>
          <w:divBdr>
            <w:top w:val="none" w:sz="0" w:space="0" w:color="auto"/>
            <w:left w:val="none" w:sz="0" w:space="0" w:color="auto"/>
            <w:bottom w:val="none" w:sz="0" w:space="0" w:color="auto"/>
            <w:right w:val="none" w:sz="0" w:space="0" w:color="auto"/>
          </w:divBdr>
        </w:div>
        <w:div w:id="84223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mailto:Betsy.puchala@gmail.com" TargetMode="External"/><Relationship Id="rId12" Type="http://schemas.openxmlformats.org/officeDocument/2006/relationships/image" Target="media/image1.tif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project.org" TargetMode="External"/><Relationship Id="rId5" Type="http://schemas.openxmlformats.org/officeDocument/2006/relationships/footnotes" Target="footnotes.xml"/><Relationship Id="rId15" Type="http://schemas.openxmlformats.org/officeDocument/2006/relationships/image" Target="media/image4.tiff"/><Relationship Id="rId10" Type="http://schemas.openxmlformats.org/officeDocument/2006/relationships/hyperlink" Target="https://doi.org/10.1002/nafm.10197"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3FB8B-E226-43A9-AF19-CB894D1D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21</Pages>
  <Words>4845</Words>
  <Characters>27622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10</cp:revision>
  <dcterms:created xsi:type="dcterms:W3CDTF">2018-09-04T22:34:00Z</dcterms:created>
  <dcterms:modified xsi:type="dcterms:W3CDTF">2018-09-05T01:21:00Z</dcterms:modified>
</cp:coreProperties>
</file>
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AD270" w14:textId="77777777" w:rsidR="00644E8A" w:rsidRPr="00AC12C4" w:rsidRDefault="00644E8A" w:rsidP="00644E8A">
      <w:pPr>
        <w:rPr>
          <w:rFonts w:ascii="Times New Roman" w:hAnsi="Times New Roman" w:cs="Times New Roman"/>
        </w:rPr>
      </w:pPr>
      <w:r w:rsidRPr="00AC12C4">
        <w:rPr>
          <w:rFonts w:ascii="Times New Roman" w:hAnsi="Times New Roman" w:cs="Times New Roman"/>
          <w:b/>
        </w:rPr>
        <w:t>METHODS</w:t>
      </w:r>
    </w:p>
    <w:p w14:paraId="3647D959" w14:textId="3BD16DF8" w:rsidR="00644E8A" w:rsidRDefault="005D7BF6" w:rsidP="00644E8A">
      <w:pPr>
        <w:spacing w:after="0" w:line="480" w:lineRule="auto"/>
        <w:ind w:firstLine="720"/>
        <w:rPr>
          <w:rFonts w:ascii="Times New Roman" w:eastAsia="Times New Roman" w:hAnsi="Times New Roman" w:cs="Times New Roman"/>
          <w:sz w:val="24"/>
          <w:szCs w:val="24"/>
        </w:rPr>
      </w:pPr>
      <w:bookmarkStart w:id="0" w:name="_Toc293238617"/>
      <w:r w:rsidRPr="00367AA0">
        <w:rPr>
          <w:rFonts w:ascii="Times New Roman" w:eastAsia="Times New Roman" w:hAnsi="Times New Roman" w:cs="Times New Roman"/>
          <w:i/>
          <w:sz w:val="24"/>
          <w:szCs w:val="24"/>
        </w:rPr>
        <w:t>Study sites</w:t>
      </w:r>
      <w:bookmarkEnd w:id="0"/>
      <w:r>
        <w:rPr>
          <w:rFonts w:ascii="Times New Roman" w:eastAsia="Times New Roman" w:hAnsi="Times New Roman" w:cs="Times New Roman"/>
          <w:sz w:val="24"/>
          <w:szCs w:val="24"/>
        </w:rPr>
        <w:t>.—</w:t>
      </w:r>
      <w:r w:rsidR="00644E8A" w:rsidRPr="00367AA0">
        <w:rPr>
          <w:rFonts w:ascii="Times New Roman" w:eastAsia="Times New Roman" w:hAnsi="Times New Roman" w:cs="Times New Roman"/>
          <w:sz w:val="24"/>
          <w:szCs w:val="24"/>
        </w:rPr>
        <w:t>Stonecats</w:t>
      </w:r>
      <w:r w:rsidR="00644E8A">
        <w:rPr>
          <w:rFonts w:ascii="Times New Roman" w:eastAsia="Times New Roman" w:hAnsi="Times New Roman" w:cs="Times New Roman"/>
          <w:sz w:val="24"/>
          <w:szCs w:val="24"/>
        </w:rPr>
        <w:t xml:space="preserve"> were collected from three Lake Champlain tributaries.</w:t>
      </w:r>
      <w:r w:rsidR="00644E8A" w:rsidRPr="00367AA0">
        <w:rPr>
          <w:rFonts w:ascii="Times New Roman" w:eastAsia="Times New Roman" w:hAnsi="Times New Roman" w:cs="Times New Roman"/>
          <w:sz w:val="24"/>
          <w:szCs w:val="24"/>
        </w:rPr>
        <w:t xml:space="preserve"> </w:t>
      </w:r>
      <w:r w:rsidR="00644E8A">
        <w:rPr>
          <w:rFonts w:ascii="Times New Roman" w:eastAsia="Times New Roman" w:hAnsi="Times New Roman" w:cs="Times New Roman"/>
          <w:sz w:val="24"/>
          <w:szCs w:val="24"/>
        </w:rPr>
        <w:t>T</w:t>
      </w:r>
      <w:r w:rsidR="00644E8A" w:rsidRPr="00367AA0">
        <w:rPr>
          <w:rFonts w:ascii="Times New Roman" w:eastAsia="Times New Roman" w:hAnsi="Times New Roman" w:cs="Times New Roman"/>
          <w:sz w:val="24"/>
          <w:szCs w:val="24"/>
        </w:rPr>
        <w:t xml:space="preserve">he Great </w:t>
      </w:r>
      <w:proofErr w:type="spellStart"/>
      <w:r w:rsidR="00644E8A" w:rsidRPr="00367AA0">
        <w:rPr>
          <w:rFonts w:ascii="Times New Roman" w:eastAsia="Times New Roman" w:hAnsi="Times New Roman" w:cs="Times New Roman"/>
          <w:sz w:val="24"/>
          <w:szCs w:val="24"/>
        </w:rPr>
        <w:t>Chazy</w:t>
      </w:r>
      <w:proofErr w:type="spellEnd"/>
      <w:r w:rsidR="00644E8A" w:rsidRPr="00367AA0">
        <w:rPr>
          <w:rFonts w:ascii="Times New Roman" w:eastAsia="Times New Roman" w:hAnsi="Times New Roman" w:cs="Times New Roman"/>
          <w:sz w:val="24"/>
          <w:szCs w:val="24"/>
        </w:rPr>
        <w:t xml:space="preserve"> River </w:t>
      </w:r>
      <w:r w:rsidR="00644E8A">
        <w:rPr>
          <w:rFonts w:ascii="Times New Roman" w:eastAsia="Times New Roman" w:hAnsi="Times New Roman" w:cs="Times New Roman"/>
          <w:sz w:val="24"/>
          <w:szCs w:val="24"/>
        </w:rPr>
        <w:t xml:space="preserve">which </w:t>
      </w:r>
      <w:r w:rsidR="00644E8A" w:rsidRPr="00367AA0">
        <w:rPr>
          <w:rFonts w:ascii="Times New Roman" w:eastAsia="Times New Roman" w:hAnsi="Times New Roman" w:cs="Times New Roman"/>
          <w:sz w:val="24"/>
          <w:szCs w:val="24"/>
        </w:rPr>
        <w:t xml:space="preserve">originates near </w:t>
      </w:r>
      <w:proofErr w:type="spellStart"/>
      <w:r w:rsidR="00644E8A" w:rsidRPr="00367AA0">
        <w:rPr>
          <w:rFonts w:ascii="Times New Roman" w:eastAsia="Times New Roman" w:hAnsi="Times New Roman" w:cs="Times New Roman"/>
          <w:sz w:val="24"/>
          <w:szCs w:val="24"/>
        </w:rPr>
        <w:t>Ellenburg</w:t>
      </w:r>
      <w:proofErr w:type="spellEnd"/>
      <w:r w:rsidR="00644E8A" w:rsidRPr="00367AA0">
        <w:rPr>
          <w:rFonts w:ascii="Times New Roman" w:eastAsia="Times New Roman" w:hAnsi="Times New Roman" w:cs="Times New Roman"/>
          <w:sz w:val="24"/>
          <w:szCs w:val="24"/>
        </w:rPr>
        <w:t xml:space="preserve">, New York, and </w:t>
      </w:r>
      <w:r w:rsidR="00644E8A">
        <w:rPr>
          <w:rFonts w:ascii="Times New Roman" w:eastAsia="Times New Roman" w:hAnsi="Times New Roman" w:cs="Times New Roman"/>
          <w:sz w:val="24"/>
          <w:szCs w:val="24"/>
        </w:rPr>
        <w:t>empties</w:t>
      </w:r>
      <w:r w:rsidR="00644E8A" w:rsidRPr="00367AA0">
        <w:rPr>
          <w:rFonts w:ascii="Times New Roman" w:eastAsia="Times New Roman" w:hAnsi="Times New Roman" w:cs="Times New Roman"/>
          <w:sz w:val="24"/>
          <w:szCs w:val="24"/>
        </w:rPr>
        <w:t xml:space="preserve"> into northern Lake Champlain</w:t>
      </w:r>
      <w:r w:rsidR="00644E8A">
        <w:rPr>
          <w:rFonts w:ascii="Times New Roman" w:eastAsia="Times New Roman" w:hAnsi="Times New Roman" w:cs="Times New Roman"/>
          <w:sz w:val="24"/>
          <w:szCs w:val="24"/>
        </w:rPr>
        <w:t xml:space="preserve"> </w:t>
      </w:r>
      <w:r w:rsidR="00644E8A" w:rsidRPr="00546CFB">
        <w:rPr>
          <w:rFonts w:ascii="Times New Roman" w:eastAsia="Times New Roman" w:hAnsi="Times New Roman" w:cs="Times New Roman"/>
          <w:sz w:val="24"/>
          <w:szCs w:val="24"/>
        </w:rPr>
        <w:t>(</w:t>
      </w:r>
      <w:r w:rsidR="00644E8A" w:rsidRPr="00FD52C6">
        <w:rPr>
          <w:rFonts w:ascii="Times New Roman" w:hAnsi="Times New Roman" w:cs="Times New Roman"/>
          <w:color w:val="222222"/>
          <w:sz w:val="24"/>
          <w:szCs w:val="24"/>
        </w:rPr>
        <w:t>44.93236</w:t>
      </w:r>
      <w:r w:rsidR="00644E8A">
        <w:rPr>
          <w:rFonts w:ascii="Times New Roman" w:hAnsi="Times New Roman" w:cs="Times New Roman"/>
          <w:color w:val="222222"/>
          <w:sz w:val="24"/>
          <w:szCs w:val="24"/>
        </w:rPr>
        <w:t>N;</w:t>
      </w:r>
      <w:r w:rsidR="00644E8A" w:rsidRPr="00FD52C6">
        <w:rPr>
          <w:rFonts w:ascii="Times New Roman" w:hAnsi="Times New Roman" w:cs="Times New Roman"/>
          <w:color w:val="222222"/>
          <w:sz w:val="24"/>
          <w:szCs w:val="24"/>
        </w:rPr>
        <w:t xml:space="preserve"> 73.38537</w:t>
      </w:r>
      <w:r w:rsidR="00644E8A">
        <w:rPr>
          <w:rFonts w:ascii="Times New Roman" w:hAnsi="Times New Roman" w:cs="Times New Roman"/>
          <w:color w:val="222222"/>
          <w:sz w:val="24"/>
          <w:szCs w:val="24"/>
        </w:rPr>
        <w:t>W</w:t>
      </w:r>
      <w:r w:rsidR="00644E8A" w:rsidRPr="00546CFB">
        <w:rPr>
          <w:rFonts w:ascii="Times New Roman" w:eastAsia="Times New Roman" w:hAnsi="Times New Roman" w:cs="Times New Roman"/>
          <w:sz w:val="24"/>
          <w:szCs w:val="24"/>
        </w:rPr>
        <w:t>)</w:t>
      </w:r>
      <w:r w:rsidR="00644E8A">
        <w:rPr>
          <w:rFonts w:ascii="Times New Roman" w:eastAsia="Times New Roman" w:hAnsi="Times New Roman" w:cs="Times New Roman"/>
          <w:sz w:val="24"/>
          <w:szCs w:val="24"/>
        </w:rPr>
        <w:t xml:space="preserve"> </w:t>
      </w:r>
      <w:r w:rsidR="00644E8A" w:rsidRPr="00367AA0">
        <w:rPr>
          <w:rFonts w:ascii="Times New Roman" w:eastAsia="Times New Roman" w:hAnsi="Times New Roman" w:cs="Times New Roman"/>
          <w:sz w:val="24"/>
          <w:szCs w:val="24"/>
        </w:rPr>
        <w:t>is approximately 86 km long and drains a watershed of 790 km</w:t>
      </w:r>
      <w:r w:rsidR="00644E8A" w:rsidRPr="00367AA0">
        <w:rPr>
          <w:rFonts w:ascii="Times New Roman" w:eastAsia="Times New Roman" w:hAnsi="Times New Roman" w:cs="Times New Roman"/>
          <w:sz w:val="24"/>
          <w:szCs w:val="24"/>
          <w:vertAlign w:val="superscript"/>
        </w:rPr>
        <w:t>2</w:t>
      </w:r>
      <w:r w:rsidR="00644E8A" w:rsidRPr="00367AA0">
        <w:rPr>
          <w:rFonts w:ascii="Times New Roman" w:eastAsia="Times New Roman" w:hAnsi="Times New Roman" w:cs="Times New Roman"/>
          <w:sz w:val="24"/>
          <w:szCs w:val="24"/>
        </w:rPr>
        <w:t xml:space="preserve">. Stonecats were collected in the lower 33 km of </w:t>
      </w:r>
      <w:r w:rsidR="00644E8A">
        <w:rPr>
          <w:rFonts w:ascii="Times New Roman" w:eastAsia="Times New Roman" w:hAnsi="Times New Roman" w:cs="Times New Roman"/>
          <w:sz w:val="24"/>
          <w:szCs w:val="24"/>
        </w:rPr>
        <w:t xml:space="preserve">the Great </w:t>
      </w:r>
      <w:proofErr w:type="spellStart"/>
      <w:r w:rsidR="00644E8A">
        <w:rPr>
          <w:rFonts w:ascii="Times New Roman" w:eastAsia="Times New Roman" w:hAnsi="Times New Roman" w:cs="Times New Roman"/>
          <w:sz w:val="24"/>
          <w:szCs w:val="24"/>
        </w:rPr>
        <w:t>Chazy</w:t>
      </w:r>
      <w:proofErr w:type="spellEnd"/>
      <w:r w:rsidR="00644E8A">
        <w:rPr>
          <w:rFonts w:ascii="Times New Roman" w:eastAsia="Times New Roman" w:hAnsi="Times New Roman" w:cs="Times New Roman"/>
          <w:sz w:val="24"/>
          <w:szCs w:val="24"/>
        </w:rPr>
        <w:t xml:space="preserve"> R</w:t>
      </w:r>
      <w:r w:rsidR="00644E8A" w:rsidRPr="00367AA0">
        <w:rPr>
          <w:rFonts w:ascii="Times New Roman" w:eastAsia="Times New Roman" w:hAnsi="Times New Roman" w:cs="Times New Roman"/>
          <w:sz w:val="24"/>
          <w:szCs w:val="24"/>
        </w:rPr>
        <w:t xml:space="preserve">iver. The </w:t>
      </w:r>
      <w:proofErr w:type="spellStart"/>
      <w:r w:rsidR="00644E8A" w:rsidRPr="00367AA0">
        <w:rPr>
          <w:rFonts w:ascii="Times New Roman" w:eastAsia="Times New Roman" w:hAnsi="Times New Roman" w:cs="Times New Roman"/>
          <w:sz w:val="24"/>
          <w:szCs w:val="24"/>
        </w:rPr>
        <w:t>LaPlatte</w:t>
      </w:r>
      <w:proofErr w:type="spellEnd"/>
      <w:r w:rsidR="00644E8A" w:rsidRPr="00367AA0">
        <w:rPr>
          <w:rFonts w:ascii="Times New Roman" w:eastAsia="Times New Roman" w:hAnsi="Times New Roman" w:cs="Times New Roman"/>
          <w:sz w:val="24"/>
          <w:szCs w:val="24"/>
        </w:rPr>
        <w:t xml:space="preserve"> River</w:t>
      </w:r>
      <w:r w:rsidR="00644E8A">
        <w:rPr>
          <w:rFonts w:ascii="Times New Roman" w:eastAsia="Times New Roman" w:hAnsi="Times New Roman" w:cs="Times New Roman"/>
          <w:sz w:val="24"/>
          <w:szCs w:val="24"/>
        </w:rPr>
        <w:t xml:space="preserve"> is</w:t>
      </w:r>
      <w:r w:rsidR="00644E8A" w:rsidRPr="00367AA0">
        <w:rPr>
          <w:rFonts w:ascii="Times New Roman" w:eastAsia="Times New Roman" w:hAnsi="Times New Roman" w:cs="Times New Roman"/>
          <w:sz w:val="24"/>
          <w:szCs w:val="24"/>
        </w:rPr>
        <w:t xml:space="preserve"> a 24-km long tributary </w:t>
      </w:r>
      <w:r w:rsidR="00644E8A">
        <w:rPr>
          <w:rFonts w:ascii="Times New Roman" w:eastAsia="Times New Roman" w:hAnsi="Times New Roman" w:cs="Times New Roman"/>
          <w:sz w:val="24"/>
          <w:szCs w:val="24"/>
        </w:rPr>
        <w:t>that</w:t>
      </w:r>
      <w:r w:rsidR="00644E8A" w:rsidRPr="00367AA0">
        <w:rPr>
          <w:rFonts w:ascii="Times New Roman" w:eastAsia="Times New Roman" w:hAnsi="Times New Roman" w:cs="Times New Roman"/>
          <w:sz w:val="24"/>
          <w:szCs w:val="24"/>
        </w:rPr>
        <w:t xml:space="preserve"> drains a watershed of 138 km</w:t>
      </w:r>
      <w:r w:rsidR="00644E8A" w:rsidRPr="00367AA0">
        <w:rPr>
          <w:rFonts w:ascii="Times New Roman" w:eastAsia="Times New Roman" w:hAnsi="Times New Roman" w:cs="Times New Roman"/>
          <w:sz w:val="24"/>
          <w:szCs w:val="24"/>
          <w:vertAlign w:val="superscript"/>
        </w:rPr>
        <w:t>2</w:t>
      </w:r>
      <w:r w:rsidR="00644E8A" w:rsidRPr="00367AA0">
        <w:rPr>
          <w:rFonts w:ascii="Times New Roman" w:eastAsia="Times New Roman" w:hAnsi="Times New Roman" w:cs="Times New Roman"/>
          <w:sz w:val="24"/>
          <w:szCs w:val="24"/>
        </w:rPr>
        <w:t xml:space="preserve"> (Pelton et al. 1998)</w:t>
      </w:r>
      <w:r w:rsidR="00644E8A">
        <w:rPr>
          <w:rFonts w:ascii="Times New Roman" w:eastAsia="Times New Roman" w:hAnsi="Times New Roman" w:cs="Times New Roman"/>
          <w:sz w:val="24"/>
          <w:szCs w:val="24"/>
        </w:rPr>
        <w:t xml:space="preserve"> and enters Lake Champlain in Shelburne Bay</w:t>
      </w:r>
      <w:r w:rsidR="00644E8A" w:rsidRPr="00546CFB">
        <w:rPr>
          <w:rFonts w:ascii="Times New Roman" w:eastAsia="Times New Roman" w:hAnsi="Times New Roman" w:cs="Times New Roman"/>
          <w:sz w:val="24"/>
          <w:szCs w:val="24"/>
        </w:rPr>
        <w:t xml:space="preserve"> </w:t>
      </w:r>
      <w:r w:rsidR="00644E8A">
        <w:rPr>
          <w:rFonts w:ascii="Times New Roman" w:eastAsia="Times New Roman" w:hAnsi="Times New Roman" w:cs="Times New Roman"/>
          <w:sz w:val="24"/>
          <w:szCs w:val="24"/>
        </w:rPr>
        <w:t>(</w:t>
      </w:r>
      <w:r w:rsidR="00644E8A" w:rsidRPr="00FD52C6">
        <w:rPr>
          <w:rFonts w:ascii="Times New Roman" w:hAnsi="Times New Roman" w:cs="Times New Roman"/>
          <w:color w:val="222222"/>
          <w:sz w:val="24"/>
          <w:szCs w:val="24"/>
        </w:rPr>
        <w:t>44.39959</w:t>
      </w:r>
      <w:r w:rsidR="00644E8A">
        <w:rPr>
          <w:rFonts w:ascii="Times New Roman" w:hAnsi="Times New Roman" w:cs="Times New Roman"/>
          <w:color w:val="222222"/>
          <w:sz w:val="24"/>
          <w:szCs w:val="24"/>
        </w:rPr>
        <w:t>N;</w:t>
      </w:r>
      <w:r w:rsidR="00644E8A" w:rsidRPr="00FD52C6">
        <w:rPr>
          <w:rFonts w:ascii="Times New Roman" w:hAnsi="Times New Roman" w:cs="Times New Roman"/>
          <w:color w:val="222222"/>
          <w:sz w:val="24"/>
          <w:szCs w:val="24"/>
        </w:rPr>
        <w:t xml:space="preserve"> 73.23385</w:t>
      </w:r>
      <w:r w:rsidR="00644E8A">
        <w:rPr>
          <w:rFonts w:ascii="Times New Roman" w:hAnsi="Times New Roman" w:cs="Times New Roman"/>
          <w:color w:val="222222"/>
          <w:sz w:val="24"/>
          <w:szCs w:val="24"/>
        </w:rPr>
        <w:t>W)</w:t>
      </w:r>
      <w:r w:rsidR="00644E8A" w:rsidRPr="00546CFB">
        <w:rPr>
          <w:rFonts w:ascii="Times New Roman" w:eastAsia="Times New Roman" w:hAnsi="Times New Roman" w:cs="Times New Roman"/>
          <w:sz w:val="24"/>
          <w:szCs w:val="24"/>
        </w:rPr>
        <w:t>.</w:t>
      </w:r>
      <w:r w:rsidR="00644E8A" w:rsidRPr="00367AA0">
        <w:rPr>
          <w:rFonts w:ascii="Times New Roman" w:eastAsia="Times New Roman" w:hAnsi="Times New Roman" w:cs="Times New Roman"/>
          <w:sz w:val="24"/>
          <w:szCs w:val="24"/>
        </w:rPr>
        <w:t xml:space="preserve"> The </w:t>
      </w:r>
      <w:proofErr w:type="spellStart"/>
      <w:r w:rsidR="00644E8A" w:rsidRPr="00367AA0">
        <w:rPr>
          <w:rFonts w:ascii="Times New Roman" w:eastAsia="Times New Roman" w:hAnsi="Times New Roman" w:cs="Times New Roman"/>
          <w:sz w:val="24"/>
          <w:szCs w:val="24"/>
        </w:rPr>
        <w:t>Missisquoi</w:t>
      </w:r>
      <w:proofErr w:type="spellEnd"/>
      <w:r w:rsidR="00644E8A" w:rsidRPr="00367AA0">
        <w:rPr>
          <w:rFonts w:ascii="Times New Roman" w:eastAsia="Times New Roman" w:hAnsi="Times New Roman" w:cs="Times New Roman"/>
          <w:sz w:val="24"/>
          <w:szCs w:val="24"/>
        </w:rPr>
        <w:t xml:space="preserve"> River is 130 km long</w:t>
      </w:r>
      <w:r w:rsidR="00644E8A">
        <w:rPr>
          <w:rFonts w:ascii="Times New Roman" w:eastAsia="Times New Roman" w:hAnsi="Times New Roman" w:cs="Times New Roman"/>
          <w:sz w:val="24"/>
          <w:szCs w:val="24"/>
        </w:rPr>
        <w:t xml:space="preserve">, </w:t>
      </w:r>
      <w:r w:rsidR="00644E8A" w:rsidRPr="00367AA0">
        <w:rPr>
          <w:rFonts w:ascii="Times New Roman" w:eastAsia="Times New Roman" w:hAnsi="Times New Roman" w:cs="Times New Roman"/>
          <w:sz w:val="24"/>
          <w:szCs w:val="24"/>
        </w:rPr>
        <w:t>drains a watershed of 2,200 km</w:t>
      </w:r>
      <w:r w:rsidR="00644E8A" w:rsidRPr="00367AA0">
        <w:rPr>
          <w:rFonts w:ascii="Times New Roman" w:eastAsia="Times New Roman" w:hAnsi="Times New Roman" w:cs="Times New Roman"/>
          <w:sz w:val="24"/>
          <w:szCs w:val="24"/>
          <w:vertAlign w:val="superscript"/>
        </w:rPr>
        <w:t>2</w:t>
      </w:r>
      <w:r w:rsidR="00644E8A" w:rsidRPr="00367AA0">
        <w:rPr>
          <w:rFonts w:ascii="Times New Roman" w:eastAsia="Times New Roman" w:hAnsi="Times New Roman" w:cs="Times New Roman"/>
          <w:sz w:val="24"/>
          <w:szCs w:val="24"/>
        </w:rPr>
        <w:t xml:space="preserve"> </w:t>
      </w:r>
      <w:r w:rsidR="00644E8A">
        <w:rPr>
          <w:rFonts w:ascii="Times New Roman" w:eastAsia="Times New Roman" w:hAnsi="Times New Roman" w:cs="Times New Roman"/>
          <w:sz w:val="24"/>
          <w:szCs w:val="24"/>
        </w:rPr>
        <w:t>in</w:t>
      </w:r>
      <w:r w:rsidR="00644E8A" w:rsidRPr="00367AA0">
        <w:rPr>
          <w:rFonts w:ascii="Times New Roman" w:eastAsia="Times New Roman" w:hAnsi="Times New Roman" w:cs="Times New Roman"/>
          <w:sz w:val="24"/>
          <w:szCs w:val="24"/>
        </w:rPr>
        <w:t xml:space="preserve"> northern Vermont and sections of Quebec, Canada</w:t>
      </w:r>
      <w:r w:rsidR="0091021C">
        <w:rPr>
          <w:rFonts w:ascii="Times New Roman" w:eastAsia="Times New Roman" w:hAnsi="Times New Roman" w:cs="Times New Roman"/>
          <w:sz w:val="24"/>
          <w:szCs w:val="24"/>
        </w:rPr>
        <w:t xml:space="preserve"> and enters</w:t>
      </w:r>
      <w:r w:rsidR="00644E8A" w:rsidRPr="00367AA0">
        <w:rPr>
          <w:rFonts w:ascii="Times New Roman" w:eastAsia="Times New Roman" w:hAnsi="Times New Roman" w:cs="Times New Roman"/>
          <w:sz w:val="24"/>
          <w:szCs w:val="24"/>
        </w:rPr>
        <w:t xml:space="preserve"> Lake Champlain at </w:t>
      </w:r>
      <w:proofErr w:type="spellStart"/>
      <w:r w:rsidR="00644E8A" w:rsidRPr="00367AA0">
        <w:rPr>
          <w:rFonts w:ascii="Times New Roman" w:eastAsia="Times New Roman" w:hAnsi="Times New Roman" w:cs="Times New Roman"/>
          <w:sz w:val="24"/>
          <w:szCs w:val="24"/>
        </w:rPr>
        <w:t>Missisquoi</w:t>
      </w:r>
      <w:proofErr w:type="spellEnd"/>
      <w:r w:rsidR="00644E8A" w:rsidRPr="00367AA0">
        <w:rPr>
          <w:rFonts w:ascii="Times New Roman" w:eastAsia="Times New Roman" w:hAnsi="Times New Roman" w:cs="Times New Roman"/>
          <w:sz w:val="24"/>
          <w:szCs w:val="24"/>
        </w:rPr>
        <w:t xml:space="preserve"> </w:t>
      </w:r>
      <w:r w:rsidR="00644E8A" w:rsidRPr="00546CFB">
        <w:rPr>
          <w:rFonts w:ascii="Times New Roman" w:eastAsia="Times New Roman" w:hAnsi="Times New Roman" w:cs="Times New Roman"/>
          <w:sz w:val="24"/>
          <w:szCs w:val="24"/>
        </w:rPr>
        <w:t>Bay (</w:t>
      </w:r>
      <w:r w:rsidR="00644E8A" w:rsidRPr="00FD52C6">
        <w:rPr>
          <w:rFonts w:ascii="Times New Roman" w:hAnsi="Times New Roman" w:cs="Times New Roman"/>
          <w:color w:val="222222"/>
          <w:sz w:val="24"/>
          <w:szCs w:val="24"/>
        </w:rPr>
        <w:t>44.99630</w:t>
      </w:r>
      <w:r w:rsidR="00644E8A">
        <w:rPr>
          <w:rFonts w:ascii="Times New Roman" w:hAnsi="Times New Roman" w:cs="Times New Roman"/>
          <w:color w:val="222222"/>
          <w:sz w:val="24"/>
          <w:szCs w:val="24"/>
        </w:rPr>
        <w:t>N;</w:t>
      </w:r>
      <w:r w:rsidR="00644E8A" w:rsidRPr="00FD52C6">
        <w:rPr>
          <w:rFonts w:ascii="Times New Roman" w:hAnsi="Times New Roman" w:cs="Times New Roman"/>
          <w:color w:val="222222"/>
          <w:sz w:val="24"/>
          <w:szCs w:val="24"/>
        </w:rPr>
        <w:t xml:space="preserve"> 73.15729</w:t>
      </w:r>
      <w:r w:rsidR="00644E8A">
        <w:rPr>
          <w:rFonts w:ascii="Times New Roman" w:hAnsi="Times New Roman" w:cs="Times New Roman"/>
          <w:color w:val="222222"/>
          <w:sz w:val="24"/>
          <w:szCs w:val="24"/>
        </w:rPr>
        <w:t>W</w:t>
      </w:r>
      <w:r w:rsidR="00644E8A" w:rsidRPr="00FD52C6">
        <w:rPr>
          <w:rFonts w:ascii="Times New Roman" w:hAnsi="Times New Roman" w:cs="Times New Roman"/>
          <w:color w:val="222222"/>
          <w:sz w:val="24"/>
          <w:szCs w:val="24"/>
        </w:rPr>
        <w:t>)</w:t>
      </w:r>
      <w:r w:rsidR="00644E8A" w:rsidRPr="00546CFB">
        <w:rPr>
          <w:rFonts w:ascii="Times New Roman" w:eastAsia="Times New Roman" w:hAnsi="Times New Roman" w:cs="Times New Roman"/>
          <w:sz w:val="24"/>
          <w:szCs w:val="24"/>
        </w:rPr>
        <w:t>.</w:t>
      </w:r>
    </w:p>
    <w:p w14:paraId="7D69E9D2" w14:textId="77777777" w:rsidR="00EC6C01" w:rsidRDefault="005D7BF6" w:rsidP="0091021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Data Collection</w:t>
      </w:r>
      <w:r>
        <w:rPr>
          <w:rFonts w:ascii="Times New Roman" w:eastAsia="Times New Roman" w:hAnsi="Times New Roman" w:cs="Times New Roman"/>
          <w:sz w:val="24"/>
          <w:szCs w:val="24"/>
        </w:rPr>
        <w:t>.—</w:t>
      </w:r>
      <w:r w:rsidR="0091021C">
        <w:rPr>
          <w:rFonts w:ascii="Times New Roman" w:eastAsia="Times New Roman" w:hAnsi="Times New Roman" w:cs="Times New Roman"/>
          <w:sz w:val="24"/>
          <w:szCs w:val="24"/>
        </w:rPr>
        <w:t xml:space="preserve">Stonecats were collected from the lower 33 km of the Great </w:t>
      </w:r>
      <w:proofErr w:type="spellStart"/>
      <w:r w:rsidR="0091021C">
        <w:rPr>
          <w:rFonts w:ascii="Times New Roman" w:eastAsia="Times New Roman" w:hAnsi="Times New Roman" w:cs="Times New Roman"/>
          <w:sz w:val="24"/>
          <w:szCs w:val="24"/>
        </w:rPr>
        <w:t>Chazy</w:t>
      </w:r>
      <w:proofErr w:type="spellEnd"/>
      <w:r w:rsidR="0091021C">
        <w:rPr>
          <w:rFonts w:ascii="Times New Roman" w:eastAsia="Times New Roman" w:hAnsi="Times New Roman" w:cs="Times New Roman"/>
          <w:sz w:val="24"/>
          <w:szCs w:val="24"/>
        </w:rPr>
        <w:t xml:space="preserve"> River</w:t>
      </w:r>
      <w:r w:rsidR="00644E8A">
        <w:rPr>
          <w:rFonts w:ascii="Times New Roman" w:eastAsia="Times New Roman" w:hAnsi="Times New Roman" w:cs="Times New Roman"/>
          <w:sz w:val="24"/>
          <w:szCs w:val="24"/>
        </w:rPr>
        <w:t xml:space="preserve"> </w:t>
      </w:r>
      <w:r w:rsidR="00644E8A" w:rsidRPr="00367AA0">
        <w:rPr>
          <w:rFonts w:ascii="Times New Roman" w:eastAsia="Times New Roman" w:hAnsi="Times New Roman" w:cs="Times New Roman"/>
          <w:sz w:val="24"/>
          <w:szCs w:val="24"/>
        </w:rPr>
        <w:t xml:space="preserve">on </w:t>
      </w:r>
      <w:r w:rsidR="00644E8A">
        <w:rPr>
          <w:rFonts w:ascii="Times New Roman" w:eastAsia="Times New Roman" w:hAnsi="Times New Roman" w:cs="Times New Roman"/>
          <w:sz w:val="24"/>
          <w:szCs w:val="24"/>
        </w:rPr>
        <w:t xml:space="preserve">17-19 </w:t>
      </w:r>
      <w:r w:rsidR="00644E8A" w:rsidRPr="00367AA0">
        <w:rPr>
          <w:rFonts w:ascii="Times New Roman" w:eastAsia="Times New Roman" w:hAnsi="Times New Roman" w:cs="Times New Roman"/>
          <w:sz w:val="24"/>
          <w:szCs w:val="24"/>
        </w:rPr>
        <w:t>October 2012</w:t>
      </w:r>
      <w:r w:rsidR="0091021C">
        <w:rPr>
          <w:rFonts w:ascii="Times New Roman" w:eastAsia="Times New Roman" w:hAnsi="Times New Roman" w:cs="Times New Roman"/>
          <w:sz w:val="24"/>
          <w:szCs w:val="24"/>
        </w:rPr>
        <w:t xml:space="preserve"> as </w:t>
      </w:r>
      <w:r w:rsidR="00644E8A" w:rsidRPr="00367AA0">
        <w:rPr>
          <w:rFonts w:ascii="Times New Roman" w:eastAsia="Times New Roman" w:hAnsi="Times New Roman" w:cs="Times New Roman"/>
          <w:sz w:val="24"/>
          <w:szCs w:val="24"/>
        </w:rPr>
        <w:t>mortalities from a</w:t>
      </w:r>
      <w:r w:rsidR="0091021C">
        <w:rPr>
          <w:rFonts w:ascii="Times New Roman" w:eastAsia="Times New Roman" w:hAnsi="Times New Roman" w:cs="Times New Roman"/>
          <w:sz w:val="24"/>
          <w:szCs w:val="24"/>
        </w:rPr>
        <w:t xml:space="preserve"> TFM</w:t>
      </w:r>
      <w:r w:rsidR="00644E8A" w:rsidRPr="00367AA0">
        <w:rPr>
          <w:rFonts w:ascii="Times New Roman" w:eastAsia="Times New Roman" w:hAnsi="Times New Roman" w:cs="Times New Roman"/>
          <w:sz w:val="24"/>
          <w:szCs w:val="24"/>
        </w:rPr>
        <w:t xml:space="preserve"> lampricide treatment conducted on </w:t>
      </w:r>
      <w:r w:rsidR="00644E8A">
        <w:rPr>
          <w:rFonts w:ascii="Times New Roman" w:eastAsia="Times New Roman" w:hAnsi="Times New Roman" w:cs="Times New Roman"/>
          <w:sz w:val="24"/>
          <w:szCs w:val="24"/>
        </w:rPr>
        <w:t xml:space="preserve">16-18 </w:t>
      </w:r>
      <w:r w:rsidR="00644E8A" w:rsidRPr="00367AA0">
        <w:rPr>
          <w:rFonts w:ascii="Times New Roman" w:eastAsia="Times New Roman" w:hAnsi="Times New Roman" w:cs="Times New Roman"/>
          <w:sz w:val="24"/>
          <w:szCs w:val="24"/>
        </w:rPr>
        <w:t xml:space="preserve">October 2012. </w:t>
      </w:r>
      <w:r w:rsidR="0091021C">
        <w:rPr>
          <w:rFonts w:ascii="Times New Roman" w:eastAsia="Times New Roman" w:hAnsi="Times New Roman" w:cs="Times New Roman"/>
          <w:sz w:val="24"/>
          <w:szCs w:val="24"/>
        </w:rPr>
        <w:t>Additional specimens</w:t>
      </w:r>
      <w:r w:rsidR="00644E8A" w:rsidRPr="00367AA0">
        <w:rPr>
          <w:rFonts w:ascii="Times New Roman" w:eastAsia="Times New Roman" w:hAnsi="Times New Roman" w:cs="Times New Roman"/>
          <w:sz w:val="24"/>
          <w:szCs w:val="24"/>
        </w:rPr>
        <w:t xml:space="preserve"> were collected </w:t>
      </w:r>
      <w:r w:rsidR="0091021C" w:rsidRPr="00367AA0">
        <w:rPr>
          <w:rFonts w:ascii="Times New Roman" w:eastAsia="Times New Roman" w:hAnsi="Times New Roman" w:cs="Times New Roman"/>
          <w:sz w:val="24"/>
          <w:szCs w:val="24"/>
        </w:rPr>
        <w:t xml:space="preserve">from the Great </w:t>
      </w:r>
      <w:proofErr w:type="spellStart"/>
      <w:r w:rsidR="0091021C" w:rsidRPr="00367AA0">
        <w:rPr>
          <w:rFonts w:ascii="Times New Roman" w:eastAsia="Times New Roman" w:hAnsi="Times New Roman" w:cs="Times New Roman"/>
          <w:sz w:val="24"/>
          <w:szCs w:val="24"/>
        </w:rPr>
        <w:t>Chazy</w:t>
      </w:r>
      <w:proofErr w:type="spellEnd"/>
      <w:r w:rsidR="0091021C" w:rsidRPr="00367AA0">
        <w:rPr>
          <w:rFonts w:ascii="Times New Roman" w:eastAsia="Times New Roman" w:hAnsi="Times New Roman" w:cs="Times New Roman"/>
          <w:sz w:val="24"/>
          <w:szCs w:val="24"/>
        </w:rPr>
        <w:t xml:space="preserve"> River </w:t>
      </w:r>
      <w:r w:rsidR="00644E8A" w:rsidRPr="00367AA0">
        <w:rPr>
          <w:rFonts w:ascii="Times New Roman" w:eastAsia="Times New Roman" w:hAnsi="Times New Roman" w:cs="Times New Roman"/>
          <w:sz w:val="24"/>
          <w:szCs w:val="24"/>
        </w:rPr>
        <w:t xml:space="preserve">on </w:t>
      </w:r>
      <w:r w:rsidR="00644E8A">
        <w:rPr>
          <w:rFonts w:ascii="Times New Roman" w:eastAsia="Times New Roman" w:hAnsi="Times New Roman" w:cs="Times New Roman"/>
          <w:sz w:val="24"/>
          <w:szCs w:val="24"/>
        </w:rPr>
        <w:t xml:space="preserve">8-9 </w:t>
      </w:r>
      <w:r w:rsidR="00644E8A" w:rsidRPr="00367AA0">
        <w:rPr>
          <w:rFonts w:ascii="Times New Roman" w:eastAsia="Times New Roman" w:hAnsi="Times New Roman" w:cs="Times New Roman"/>
          <w:sz w:val="24"/>
          <w:szCs w:val="24"/>
        </w:rPr>
        <w:t xml:space="preserve">August 2011 and </w:t>
      </w:r>
      <w:r w:rsidR="00644E8A">
        <w:rPr>
          <w:rFonts w:ascii="Times New Roman" w:eastAsia="Times New Roman" w:hAnsi="Times New Roman" w:cs="Times New Roman"/>
          <w:sz w:val="24"/>
          <w:szCs w:val="24"/>
        </w:rPr>
        <w:t xml:space="preserve">15 </w:t>
      </w:r>
      <w:r w:rsidR="00644E8A" w:rsidRPr="00367AA0">
        <w:rPr>
          <w:rFonts w:ascii="Times New Roman" w:eastAsia="Times New Roman" w:hAnsi="Times New Roman" w:cs="Times New Roman"/>
          <w:sz w:val="24"/>
          <w:szCs w:val="24"/>
        </w:rPr>
        <w:t>November 2011, NY as part of a bioassay study (M. Calloway, U.S Fish and Wildlife Service, unpublished data). Stonecats were frozen as quickly as possible and returned to the lab</w:t>
      </w:r>
      <w:r w:rsidR="0091021C">
        <w:rPr>
          <w:rFonts w:ascii="Times New Roman" w:eastAsia="Times New Roman" w:hAnsi="Times New Roman" w:cs="Times New Roman"/>
          <w:sz w:val="24"/>
          <w:szCs w:val="24"/>
        </w:rPr>
        <w:t xml:space="preserve"> where they </w:t>
      </w:r>
      <w:r w:rsidR="00644E8A" w:rsidRPr="00367AA0">
        <w:rPr>
          <w:rFonts w:ascii="Times New Roman" w:eastAsia="Times New Roman" w:hAnsi="Times New Roman" w:cs="Times New Roman"/>
          <w:sz w:val="24"/>
          <w:szCs w:val="24"/>
        </w:rPr>
        <w:t xml:space="preserve">were later thawed and measured for </w:t>
      </w:r>
      <w:r w:rsidR="0091021C">
        <w:rPr>
          <w:rFonts w:ascii="Times New Roman" w:eastAsia="Times New Roman" w:hAnsi="Times New Roman" w:cs="Times New Roman"/>
          <w:sz w:val="24"/>
          <w:szCs w:val="24"/>
        </w:rPr>
        <w:t xml:space="preserve">standard (SL) and </w:t>
      </w:r>
      <w:r w:rsidR="00644E8A" w:rsidRPr="00367AA0">
        <w:rPr>
          <w:rFonts w:ascii="Times New Roman" w:eastAsia="Times New Roman" w:hAnsi="Times New Roman" w:cs="Times New Roman"/>
          <w:sz w:val="24"/>
          <w:szCs w:val="24"/>
        </w:rPr>
        <w:t>total length</w:t>
      </w:r>
      <w:r w:rsidR="0091021C">
        <w:rPr>
          <w:rFonts w:ascii="Times New Roman" w:eastAsia="Times New Roman" w:hAnsi="Times New Roman" w:cs="Times New Roman"/>
          <w:sz w:val="24"/>
          <w:szCs w:val="24"/>
        </w:rPr>
        <w:t>s</w:t>
      </w:r>
      <w:r w:rsidR="00644E8A" w:rsidRPr="00367AA0">
        <w:rPr>
          <w:rFonts w:ascii="Times New Roman" w:eastAsia="Times New Roman" w:hAnsi="Times New Roman" w:cs="Times New Roman"/>
          <w:sz w:val="24"/>
          <w:szCs w:val="24"/>
        </w:rPr>
        <w:t xml:space="preserve"> (TL) to the nearest mm</w:t>
      </w:r>
      <w:r w:rsidR="001228F9">
        <w:rPr>
          <w:rFonts w:ascii="Times New Roman" w:eastAsia="Times New Roman" w:hAnsi="Times New Roman" w:cs="Times New Roman"/>
          <w:sz w:val="24"/>
          <w:szCs w:val="24"/>
        </w:rPr>
        <w:t xml:space="preserve"> and </w:t>
      </w:r>
      <w:r w:rsidR="0091021C">
        <w:rPr>
          <w:rFonts w:ascii="Times New Roman" w:eastAsia="Times New Roman" w:hAnsi="Times New Roman" w:cs="Times New Roman"/>
          <w:sz w:val="24"/>
          <w:szCs w:val="24"/>
        </w:rPr>
        <w:t>weighed to the nearest gram</w:t>
      </w:r>
      <w:r w:rsidR="001228F9">
        <w:rPr>
          <w:rFonts w:ascii="Times New Roman" w:eastAsia="Times New Roman" w:hAnsi="Times New Roman" w:cs="Times New Roman"/>
          <w:sz w:val="24"/>
          <w:szCs w:val="24"/>
        </w:rPr>
        <w:t xml:space="preserve"> before </w:t>
      </w:r>
      <w:r w:rsidR="00644E8A" w:rsidRPr="00367AA0">
        <w:rPr>
          <w:rFonts w:ascii="Times New Roman" w:eastAsia="Times New Roman" w:hAnsi="Times New Roman" w:cs="Times New Roman"/>
          <w:sz w:val="24"/>
          <w:szCs w:val="24"/>
        </w:rPr>
        <w:t xml:space="preserve">the dorsal spine </w:t>
      </w:r>
      <w:r w:rsidR="001228F9">
        <w:rPr>
          <w:rFonts w:ascii="Times New Roman" w:eastAsia="Times New Roman" w:hAnsi="Times New Roman" w:cs="Times New Roman"/>
          <w:sz w:val="24"/>
          <w:szCs w:val="24"/>
        </w:rPr>
        <w:t xml:space="preserve">was cut </w:t>
      </w:r>
      <w:r w:rsidR="00644E8A" w:rsidRPr="00367AA0">
        <w:rPr>
          <w:rFonts w:ascii="Times New Roman" w:eastAsia="Times New Roman" w:hAnsi="Times New Roman" w:cs="Times New Roman"/>
          <w:sz w:val="24"/>
          <w:szCs w:val="24"/>
        </w:rPr>
        <w:t xml:space="preserve">at the </w:t>
      </w:r>
      <w:r w:rsidR="001228F9">
        <w:rPr>
          <w:rFonts w:ascii="Times New Roman" w:eastAsia="Times New Roman" w:hAnsi="Times New Roman" w:cs="Times New Roman"/>
          <w:sz w:val="24"/>
          <w:szCs w:val="24"/>
        </w:rPr>
        <w:t>point of insertion (</w:t>
      </w:r>
      <w:proofErr w:type="spellStart"/>
      <w:r w:rsidR="00644E8A" w:rsidRPr="00367AA0">
        <w:rPr>
          <w:rFonts w:ascii="Times New Roman" w:eastAsia="Times New Roman" w:hAnsi="Times New Roman" w:cs="Times New Roman"/>
          <w:sz w:val="24"/>
          <w:szCs w:val="24"/>
        </w:rPr>
        <w:t>Buckmeier</w:t>
      </w:r>
      <w:proofErr w:type="spellEnd"/>
      <w:r w:rsidR="00644E8A" w:rsidRPr="00367AA0">
        <w:rPr>
          <w:rFonts w:ascii="Times New Roman" w:eastAsia="Times New Roman" w:hAnsi="Times New Roman" w:cs="Times New Roman"/>
          <w:sz w:val="24"/>
          <w:szCs w:val="24"/>
        </w:rPr>
        <w:t xml:space="preserve"> et al. 2002</w:t>
      </w:r>
      <w:r w:rsidR="001228F9">
        <w:rPr>
          <w:rFonts w:ascii="Times New Roman" w:eastAsia="Times New Roman" w:hAnsi="Times New Roman" w:cs="Times New Roman"/>
          <w:sz w:val="24"/>
          <w:szCs w:val="24"/>
        </w:rPr>
        <w:t xml:space="preserve">; Manny et al. </w:t>
      </w:r>
      <w:r w:rsidR="00644E8A">
        <w:rPr>
          <w:rFonts w:ascii="Times New Roman" w:eastAsia="Times New Roman" w:hAnsi="Times New Roman" w:cs="Times New Roman"/>
          <w:sz w:val="24"/>
          <w:szCs w:val="24"/>
        </w:rPr>
        <w:t>2014</w:t>
      </w:r>
      <w:r w:rsidR="00EC6C01">
        <w:rPr>
          <w:rFonts w:ascii="Times New Roman" w:eastAsia="Times New Roman" w:hAnsi="Times New Roman" w:cs="Times New Roman"/>
          <w:sz w:val="24"/>
          <w:szCs w:val="24"/>
        </w:rPr>
        <w:t>; Fischer and Koch 2017).</w:t>
      </w:r>
    </w:p>
    <w:p w14:paraId="633C09DC" w14:textId="3F496B0C" w:rsidR="00644E8A" w:rsidRDefault="00644E8A" w:rsidP="00682DA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Spines were</w:t>
      </w:r>
      <w:r w:rsidRPr="00367AA0">
        <w:rPr>
          <w:rFonts w:ascii="Times New Roman" w:eastAsia="Times New Roman" w:hAnsi="Times New Roman" w:cs="Times New Roman"/>
          <w:sz w:val="24"/>
          <w:szCs w:val="24"/>
        </w:rPr>
        <w:t xml:space="preserve"> placed in boiling wa</w:t>
      </w:r>
      <w:r w:rsidR="00EC6C01">
        <w:rPr>
          <w:rFonts w:ascii="Times New Roman" w:eastAsia="Times New Roman" w:hAnsi="Times New Roman" w:cs="Times New Roman"/>
          <w:sz w:val="24"/>
          <w:szCs w:val="24"/>
        </w:rPr>
        <w:t>t</w:t>
      </w:r>
      <w:r w:rsidRPr="00367AA0">
        <w:rPr>
          <w:rFonts w:ascii="Times New Roman" w:eastAsia="Times New Roman" w:hAnsi="Times New Roman" w:cs="Times New Roman"/>
          <w:sz w:val="24"/>
          <w:szCs w:val="24"/>
        </w:rPr>
        <w:t xml:space="preserve">er to remove excess </w:t>
      </w:r>
      <w:r w:rsidR="00EC6C01">
        <w:rPr>
          <w:rFonts w:ascii="Times New Roman" w:eastAsia="Times New Roman" w:hAnsi="Times New Roman" w:cs="Times New Roman"/>
          <w:sz w:val="24"/>
          <w:szCs w:val="24"/>
        </w:rPr>
        <w:t xml:space="preserve">skin </w:t>
      </w:r>
      <w:r w:rsidRPr="00367AA0">
        <w:rPr>
          <w:rFonts w:ascii="Times New Roman" w:eastAsia="Times New Roman" w:hAnsi="Times New Roman" w:cs="Times New Roman"/>
          <w:sz w:val="24"/>
          <w:szCs w:val="24"/>
        </w:rPr>
        <w:t>flesh</w:t>
      </w:r>
      <w:r w:rsidR="00EC6C01">
        <w:rPr>
          <w:rFonts w:ascii="Times New Roman" w:eastAsia="Times New Roman" w:hAnsi="Times New Roman" w:cs="Times New Roman"/>
          <w:sz w:val="24"/>
          <w:szCs w:val="24"/>
        </w:rPr>
        <w:t xml:space="preserve"> and then allowed to dry before being </w:t>
      </w:r>
      <w:r w:rsidRPr="00367AA0">
        <w:rPr>
          <w:rFonts w:ascii="Times New Roman" w:eastAsia="Times New Roman" w:hAnsi="Times New Roman" w:cs="Times New Roman"/>
          <w:sz w:val="24"/>
          <w:szCs w:val="24"/>
        </w:rPr>
        <w:t xml:space="preserve">set in epoxy. </w:t>
      </w:r>
      <w:r w:rsidR="00EC6C0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ne or two </w:t>
      </w:r>
      <w:r w:rsidRPr="00367AA0">
        <w:rPr>
          <w:rFonts w:ascii="Times New Roman" w:eastAsia="Times New Roman" w:hAnsi="Times New Roman" w:cs="Times New Roman"/>
          <w:sz w:val="24"/>
          <w:szCs w:val="24"/>
        </w:rPr>
        <w:t xml:space="preserve">0.5-mm sections </w:t>
      </w:r>
      <w:r w:rsidR="00EC6C01">
        <w:rPr>
          <w:rFonts w:ascii="Times New Roman" w:eastAsia="Times New Roman" w:hAnsi="Times New Roman" w:cs="Times New Roman"/>
          <w:sz w:val="24"/>
          <w:szCs w:val="24"/>
        </w:rPr>
        <w:t xml:space="preserve">were cut from the spine </w:t>
      </w:r>
      <w:r w:rsidRPr="00367AA0">
        <w:rPr>
          <w:rFonts w:ascii="Times New Roman" w:eastAsia="Times New Roman" w:hAnsi="Times New Roman" w:cs="Times New Roman"/>
          <w:sz w:val="24"/>
          <w:szCs w:val="24"/>
        </w:rPr>
        <w:t>using a Buehler low</w:t>
      </w:r>
      <w:r w:rsidR="00EC6C01">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speed</w:t>
      </w:r>
      <w:r w:rsidR="00EC6C01" w:rsidRPr="00EC6C01">
        <w:rPr>
          <w:rFonts w:ascii="Times New Roman" w:eastAsia="Times New Roman" w:hAnsi="Times New Roman" w:cs="Times New Roman"/>
          <w:sz w:val="24"/>
          <w:szCs w:val="24"/>
        </w:rPr>
        <w:t xml:space="preserve"> </w:t>
      </w:r>
      <w:proofErr w:type="spellStart"/>
      <w:r w:rsidR="00EC6C01" w:rsidRPr="00367AA0">
        <w:rPr>
          <w:rFonts w:ascii="Times New Roman" w:eastAsia="Times New Roman" w:hAnsi="Times New Roman" w:cs="Times New Roman"/>
          <w:sz w:val="24"/>
          <w:szCs w:val="24"/>
        </w:rPr>
        <w:t>isomet</w:t>
      </w:r>
      <w:proofErr w:type="spellEnd"/>
      <w:r w:rsidRPr="00367AA0">
        <w:rPr>
          <w:rFonts w:ascii="Times New Roman" w:eastAsia="Times New Roman" w:hAnsi="Times New Roman" w:cs="Times New Roman"/>
          <w:sz w:val="24"/>
          <w:szCs w:val="24"/>
        </w:rPr>
        <w:t xml:space="preserve"> saw</w:t>
      </w:r>
      <w:r>
        <w:rPr>
          <w:rFonts w:ascii="Times New Roman" w:eastAsia="Times New Roman" w:hAnsi="Times New Roman" w:cs="Times New Roman"/>
          <w:sz w:val="24"/>
          <w:szCs w:val="24"/>
        </w:rPr>
        <w:t xml:space="preserve"> (Buehler, Lake Bluff, Illinois)</w:t>
      </w:r>
      <w:r w:rsidR="00EC6C01">
        <w:rPr>
          <w:rFonts w:ascii="Times New Roman" w:eastAsia="Times New Roman" w:hAnsi="Times New Roman" w:cs="Times New Roman"/>
          <w:sz w:val="24"/>
          <w:szCs w:val="24"/>
        </w:rPr>
        <w:t>. Thin sections were</w:t>
      </w:r>
      <w:r w:rsidRPr="00367AA0">
        <w:rPr>
          <w:rFonts w:ascii="Times New Roman" w:eastAsia="Times New Roman" w:hAnsi="Times New Roman" w:cs="Times New Roman"/>
          <w:sz w:val="24"/>
          <w:szCs w:val="24"/>
        </w:rPr>
        <w:t xml:space="preserve"> glued to slides</w:t>
      </w:r>
      <w:r w:rsidR="00EC6C01">
        <w:rPr>
          <w:rFonts w:ascii="Times New Roman" w:eastAsia="Times New Roman" w:hAnsi="Times New Roman" w:cs="Times New Roman"/>
          <w:sz w:val="24"/>
          <w:szCs w:val="24"/>
        </w:rPr>
        <w:t xml:space="preserve"> for viewing under a </w:t>
      </w:r>
      <w:ins w:id="1" w:author="Author">
        <w:r w:rsidR="002A70AB">
          <w:rPr>
            <w:rFonts w:ascii="Times New Roman" w:eastAsia="Times New Roman" w:hAnsi="Times New Roman" w:cs="Times New Roman"/>
            <w:sz w:val="24"/>
            <w:szCs w:val="24"/>
          </w:rPr>
          <w:t xml:space="preserve">Olympus SZX9 dissecting </w:t>
        </w:r>
        <w:proofErr w:type="gramStart"/>
        <w:r w:rsidR="002A70AB">
          <w:rPr>
            <w:rFonts w:ascii="Times New Roman" w:eastAsia="Times New Roman" w:hAnsi="Times New Roman" w:cs="Times New Roman"/>
            <w:sz w:val="24"/>
            <w:szCs w:val="24"/>
          </w:rPr>
          <w:t xml:space="preserve">microscope </w:t>
        </w:r>
      </w:ins>
      <w:commentRangeStart w:id="2"/>
      <w:commentRangeStart w:id="3"/>
      <w:r w:rsidR="00EC6C01">
        <w:rPr>
          <w:rFonts w:ascii="Times New Roman" w:eastAsia="Times New Roman" w:hAnsi="Times New Roman" w:cs="Times New Roman"/>
          <w:sz w:val="24"/>
          <w:szCs w:val="24"/>
        </w:rPr>
        <w:t xml:space="preserve"> using</w:t>
      </w:r>
      <w:proofErr w:type="gramEnd"/>
      <w:ins w:id="4" w:author="Author">
        <w:r w:rsidR="002A70AB">
          <w:rPr>
            <w:rFonts w:ascii="Times New Roman" w:eastAsia="Times New Roman" w:hAnsi="Times New Roman" w:cs="Times New Roman"/>
            <w:sz w:val="24"/>
            <w:szCs w:val="24"/>
          </w:rPr>
          <w:t xml:space="preserve"> fiber optic transmitted light</w:t>
        </w:r>
      </w:ins>
      <w:r w:rsidR="00EC6C01">
        <w:rPr>
          <w:rFonts w:ascii="Times New Roman" w:eastAsia="Times New Roman" w:hAnsi="Times New Roman" w:cs="Times New Roman"/>
          <w:sz w:val="24"/>
          <w:szCs w:val="24"/>
        </w:rPr>
        <w:t xml:space="preserve">. </w:t>
      </w:r>
      <w:ins w:id="5" w:author="Author">
        <w:r w:rsidR="00E23AEE">
          <w:rPr>
            <w:rFonts w:ascii="Times New Roman" w:eastAsia="Times New Roman" w:hAnsi="Times New Roman" w:cs="Times New Roman"/>
            <w:sz w:val="24"/>
            <w:szCs w:val="24"/>
          </w:rPr>
          <w:t xml:space="preserve">Of the alternating opaque and translucent zones, </w:t>
        </w:r>
      </w:ins>
      <w:del w:id="6" w:author="Author">
        <w:r w:rsidR="00EC6C01" w:rsidDel="00E23AEE">
          <w:rPr>
            <w:rFonts w:ascii="Times New Roman" w:eastAsia="Times New Roman" w:hAnsi="Times New Roman" w:cs="Times New Roman"/>
            <w:sz w:val="24"/>
            <w:szCs w:val="24"/>
          </w:rPr>
          <w:delText>A</w:delText>
        </w:r>
      </w:del>
      <w:ins w:id="7" w:author="Author">
        <w:r w:rsidR="00E23AEE">
          <w:rPr>
            <w:rFonts w:ascii="Times New Roman" w:eastAsia="Times New Roman" w:hAnsi="Times New Roman" w:cs="Times New Roman"/>
            <w:sz w:val="24"/>
            <w:szCs w:val="24"/>
          </w:rPr>
          <w:t>a</w:t>
        </w:r>
      </w:ins>
      <w:r w:rsidR="00EC6C01">
        <w:rPr>
          <w:rFonts w:ascii="Times New Roman" w:eastAsia="Times New Roman" w:hAnsi="Times New Roman" w:cs="Times New Roman"/>
          <w:sz w:val="24"/>
          <w:szCs w:val="24"/>
        </w:rPr>
        <w:t>nnuli were defined as</w:t>
      </w:r>
      <w:ins w:id="8" w:author="Author">
        <w:r w:rsidR="00E23AEE">
          <w:rPr>
            <w:rFonts w:ascii="Times New Roman" w:eastAsia="Times New Roman" w:hAnsi="Times New Roman" w:cs="Times New Roman"/>
            <w:sz w:val="24"/>
            <w:szCs w:val="24"/>
          </w:rPr>
          <w:t xml:space="preserve"> </w:t>
        </w:r>
      </w:ins>
      <w:del w:id="9" w:author="Author">
        <w:r w:rsidR="00EC6C01" w:rsidDel="00E23AEE">
          <w:rPr>
            <w:rFonts w:ascii="Times New Roman" w:eastAsia="Times New Roman" w:hAnsi="Times New Roman" w:cs="Times New Roman"/>
            <w:sz w:val="24"/>
            <w:szCs w:val="24"/>
          </w:rPr>
          <w:delText xml:space="preserve"> </w:delText>
        </w:r>
      </w:del>
      <w:ins w:id="10" w:author="Author">
        <w:r w:rsidR="00E23AEE">
          <w:rPr>
            <w:rFonts w:ascii="Times New Roman" w:eastAsia="Times New Roman" w:hAnsi="Times New Roman" w:cs="Times New Roman"/>
            <w:sz w:val="24"/>
            <w:szCs w:val="24"/>
          </w:rPr>
          <w:t xml:space="preserve">the opaque </w:t>
        </w:r>
        <w:bookmarkStart w:id="11" w:name="_GoBack"/>
        <w:bookmarkEnd w:id="11"/>
        <w:r w:rsidR="00E23AEE">
          <w:rPr>
            <w:rFonts w:ascii="Times New Roman" w:eastAsia="Times New Roman" w:hAnsi="Times New Roman" w:cs="Times New Roman"/>
            <w:sz w:val="24"/>
            <w:szCs w:val="24"/>
          </w:rPr>
          <w:t xml:space="preserve">ones. </w:t>
        </w:r>
      </w:ins>
      <w:del w:id="12" w:author="Author">
        <w:r w:rsidR="00EC6C01" w:rsidDel="00E23AEE">
          <w:rPr>
            <w:rFonts w:ascii="Times New Roman" w:eastAsia="Times New Roman" w:hAnsi="Times New Roman" w:cs="Times New Roman"/>
            <w:sz w:val="24"/>
            <w:szCs w:val="24"/>
          </w:rPr>
          <w:delText>DESCRIPTION HER</w:delText>
        </w:r>
        <w:r w:rsidR="009F07E5" w:rsidDel="00E23AEE">
          <w:rPr>
            <w:rFonts w:ascii="Times New Roman" w:eastAsia="Times New Roman" w:hAnsi="Times New Roman" w:cs="Times New Roman"/>
            <w:sz w:val="24"/>
            <w:szCs w:val="24"/>
          </w:rPr>
          <w:delText>E (LIKELY USING OPAQUE AND TRANSLUCENT LANGUAGE</w:delText>
        </w:r>
      </w:del>
      <w:r w:rsidR="009F07E5">
        <w:rPr>
          <w:rFonts w:ascii="Times New Roman" w:eastAsia="Times New Roman" w:hAnsi="Times New Roman" w:cs="Times New Roman"/>
          <w:sz w:val="24"/>
          <w:szCs w:val="24"/>
        </w:rPr>
        <w:t>)</w:t>
      </w:r>
      <w:commentRangeEnd w:id="2"/>
      <w:r w:rsidR="00682DA3">
        <w:rPr>
          <w:rStyle w:val="CommentReference"/>
        </w:rPr>
        <w:commentReference w:id="2"/>
      </w:r>
      <w:commentRangeEnd w:id="3"/>
      <w:r w:rsidR="00AB5355">
        <w:rPr>
          <w:rStyle w:val="CommentReference"/>
        </w:rPr>
        <w:commentReference w:id="3"/>
      </w:r>
      <w:r w:rsidR="00EC6C01">
        <w:rPr>
          <w:rFonts w:ascii="Times New Roman" w:eastAsia="Times New Roman" w:hAnsi="Times New Roman" w:cs="Times New Roman"/>
          <w:sz w:val="24"/>
          <w:szCs w:val="24"/>
        </w:rPr>
        <w:t xml:space="preserve">. Using this criterion </w:t>
      </w:r>
      <w:r w:rsidRPr="00367AA0">
        <w:rPr>
          <w:rFonts w:ascii="Times New Roman" w:eastAsia="Times New Roman" w:hAnsi="Times New Roman" w:cs="Times New Roman"/>
          <w:sz w:val="24"/>
          <w:szCs w:val="24"/>
        </w:rPr>
        <w:t xml:space="preserve">three readers </w:t>
      </w:r>
      <w:r w:rsidR="00682DA3">
        <w:rPr>
          <w:rFonts w:ascii="Times New Roman" w:eastAsia="Times New Roman" w:hAnsi="Times New Roman" w:cs="Times New Roman"/>
          <w:sz w:val="24"/>
          <w:szCs w:val="24"/>
        </w:rPr>
        <w:t xml:space="preserve">blind to the size of the fish </w:t>
      </w:r>
      <w:r w:rsidRPr="00367AA0">
        <w:rPr>
          <w:rFonts w:ascii="Times New Roman" w:eastAsia="Times New Roman" w:hAnsi="Times New Roman" w:cs="Times New Roman"/>
          <w:sz w:val="24"/>
          <w:szCs w:val="24"/>
        </w:rPr>
        <w:t>independently</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estimated the age</w:t>
      </w:r>
      <w:r>
        <w:rPr>
          <w:rFonts w:ascii="Times New Roman" w:eastAsia="Times New Roman" w:hAnsi="Times New Roman" w:cs="Times New Roman"/>
          <w:sz w:val="24"/>
          <w:szCs w:val="24"/>
        </w:rPr>
        <w:t xml:space="preserve"> </w:t>
      </w:r>
      <w:r w:rsidR="00682DA3">
        <w:rPr>
          <w:rFonts w:ascii="Times New Roman" w:eastAsia="Times New Roman" w:hAnsi="Times New Roman" w:cs="Times New Roman"/>
          <w:sz w:val="24"/>
          <w:szCs w:val="24"/>
        </w:rPr>
        <w:t>for each fish</w:t>
      </w:r>
      <w:r>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 xml:space="preserve"> </w:t>
      </w:r>
      <w:r w:rsidR="00682DA3">
        <w:rPr>
          <w:rFonts w:ascii="Times New Roman" w:eastAsia="Times New Roman" w:hAnsi="Times New Roman" w:cs="Times New Roman"/>
          <w:sz w:val="24"/>
          <w:szCs w:val="24"/>
        </w:rPr>
        <w:t xml:space="preserve">The three readers attempted to reach a consensus age if there were discrepancies among </w:t>
      </w:r>
      <w:r w:rsidR="00682DA3">
        <w:rPr>
          <w:rFonts w:ascii="Times New Roman" w:eastAsia="Times New Roman" w:hAnsi="Times New Roman" w:cs="Times New Roman"/>
          <w:sz w:val="24"/>
          <w:szCs w:val="24"/>
        </w:rPr>
        <w:lastRenderedPageBreak/>
        <w:t xml:space="preserve">their estimated ages. </w:t>
      </w:r>
      <w:commentRangeStart w:id="13"/>
      <w:commentRangeStart w:id="14"/>
      <w:r w:rsidR="00682DA3">
        <w:rPr>
          <w:rFonts w:ascii="Times New Roman" w:eastAsia="Times New Roman" w:hAnsi="Times New Roman" w:cs="Times New Roman"/>
          <w:sz w:val="24"/>
          <w:szCs w:val="24"/>
        </w:rPr>
        <w:t>If a consensus could not be reached the spine was removed from the analysis</w:t>
      </w:r>
      <w:commentRangeEnd w:id="13"/>
      <w:r w:rsidR="00682DA3">
        <w:rPr>
          <w:rStyle w:val="CommentReference"/>
        </w:rPr>
        <w:commentReference w:id="13"/>
      </w:r>
      <w:commentRangeEnd w:id="14"/>
      <w:r w:rsidR="00E84829">
        <w:rPr>
          <w:rStyle w:val="CommentReference"/>
        </w:rPr>
        <w:commentReference w:id="14"/>
      </w:r>
      <w:r w:rsidR="00682DA3">
        <w:rPr>
          <w:rFonts w:ascii="Times New Roman" w:eastAsia="Times New Roman" w:hAnsi="Times New Roman" w:cs="Times New Roman"/>
          <w:sz w:val="24"/>
          <w:szCs w:val="24"/>
        </w:rPr>
        <w:t>.</w:t>
      </w:r>
      <w:r w:rsidR="00AF6928">
        <w:rPr>
          <w:rFonts w:ascii="Times New Roman" w:eastAsia="Times New Roman" w:hAnsi="Times New Roman" w:cs="Times New Roman"/>
          <w:sz w:val="24"/>
          <w:szCs w:val="24"/>
        </w:rPr>
        <w:t xml:space="preserve"> </w:t>
      </w:r>
    </w:p>
    <w:p w14:paraId="11531E68" w14:textId="77777777" w:rsidR="00644E8A" w:rsidRDefault="00682DA3" w:rsidP="00682DA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Stonecats were collected from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and </w:t>
      </w:r>
      <w:proofErr w:type="spellStart"/>
      <w:r w:rsidRPr="00367AA0">
        <w:rPr>
          <w:rFonts w:ascii="Times New Roman" w:eastAsia="Times New Roman" w:hAnsi="Times New Roman" w:cs="Times New Roman"/>
          <w:sz w:val="24"/>
          <w:szCs w:val="24"/>
        </w:rPr>
        <w:t>Missisquoi</w:t>
      </w:r>
      <w:proofErr w:type="spellEnd"/>
      <w:r>
        <w:rPr>
          <w:rFonts w:ascii="Times New Roman" w:eastAsia="Times New Roman" w:hAnsi="Times New Roman" w:cs="Times New Roman"/>
          <w:sz w:val="24"/>
          <w:szCs w:val="24"/>
        </w:rPr>
        <w:t xml:space="preserve"> rivers </w:t>
      </w:r>
      <w:r w:rsidR="00644E8A">
        <w:rPr>
          <w:rFonts w:ascii="Times New Roman" w:eastAsia="Times New Roman" w:hAnsi="Times New Roman" w:cs="Times New Roman"/>
          <w:sz w:val="24"/>
          <w:szCs w:val="24"/>
        </w:rPr>
        <w:t xml:space="preserve">from </w:t>
      </w:r>
      <w:r w:rsidR="00644E8A" w:rsidRPr="00367AA0">
        <w:rPr>
          <w:rFonts w:ascii="Times New Roman" w:eastAsia="Times New Roman" w:hAnsi="Times New Roman" w:cs="Times New Roman"/>
          <w:sz w:val="24"/>
          <w:szCs w:val="24"/>
        </w:rPr>
        <w:t>June to October 2012, May to October 2013, and June to October 2014</w:t>
      </w:r>
      <w:r>
        <w:rPr>
          <w:rFonts w:ascii="Times New Roman" w:eastAsia="Times New Roman" w:hAnsi="Times New Roman" w:cs="Times New Roman"/>
          <w:sz w:val="24"/>
          <w:szCs w:val="24"/>
        </w:rPr>
        <w:t xml:space="preserve"> using </w:t>
      </w:r>
      <w:r w:rsidR="00644E8A" w:rsidRPr="00367AA0">
        <w:rPr>
          <w:rFonts w:ascii="Times New Roman" w:eastAsia="Times New Roman" w:hAnsi="Times New Roman" w:cs="Times New Roman"/>
          <w:sz w:val="24"/>
          <w:szCs w:val="24"/>
        </w:rPr>
        <w:t xml:space="preserve">backpack electrofishing and minnow </w:t>
      </w:r>
      <w:r>
        <w:rPr>
          <w:rFonts w:ascii="Times New Roman" w:eastAsia="Times New Roman" w:hAnsi="Times New Roman" w:cs="Times New Roman"/>
          <w:sz w:val="24"/>
          <w:szCs w:val="24"/>
        </w:rPr>
        <w:t>traps</w:t>
      </w:r>
      <w:r w:rsidR="00644E8A" w:rsidRPr="00CA0E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15"/>
      <w:commentRangeStart w:id="16"/>
      <w:r>
        <w:rPr>
          <w:rFonts w:ascii="Times New Roman" w:eastAsia="Times New Roman" w:hAnsi="Times New Roman" w:cs="Times New Roman"/>
          <w:sz w:val="24"/>
          <w:szCs w:val="24"/>
        </w:rPr>
        <w:t>DETAILS ABOUT ELECTROFISHING HERE (TYPE OF UNIT, HOW LONG, ETC)</w:t>
      </w:r>
      <w:commentRangeEnd w:id="15"/>
      <w:r w:rsidR="005D7BF6">
        <w:rPr>
          <w:rStyle w:val="CommentReference"/>
        </w:rPr>
        <w:commentReference w:id="15"/>
      </w:r>
      <w:commentRangeEnd w:id="16"/>
      <w:r w:rsidR="00E84829">
        <w:rPr>
          <w:rStyle w:val="CommentReference"/>
        </w:rPr>
        <w:commentReference w:id="16"/>
      </w:r>
      <w:r>
        <w:rPr>
          <w:rFonts w:ascii="Times New Roman" w:eastAsia="Times New Roman" w:hAnsi="Times New Roman" w:cs="Times New Roman"/>
          <w:sz w:val="24"/>
          <w:szCs w:val="24"/>
        </w:rPr>
        <w:t xml:space="preserve">. Minnow traps were </w:t>
      </w:r>
      <w:r w:rsidR="00644E8A" w:rsidRPr="00CA0E2F">
        <w:rPr>
          <w:rFonts w:ascii="Times New Roman" w:hAnsi="Times New Roman" w:cs="Times New Roman"/>
          <w:sz w:val="24"/>
          <w:szCs w:val="24"/>
        </w:rPr>
        <w:t>42 cm long</w:t>
      </w:r>
      <w:r>
        <w:rPr>
          <w:rFonts w:ascii="Times New Roman" w:hAnsi="Times New Roman" w:cs="Times New Roman"/>
          <w:sz w:val="24"/>
          <w:szCs w:val="24"/>
        </w:rPr>
        <w:t xml:space="preserve"> and </w:t>
      </w:r>
      <w:r w:rsidR="00644E8A" w:rsidRPr="00CA0E2F">
        <w:rPr>
          <w:rFonts w:ascii="Times New Roman" w:hAnsi="Times New Roman" w:cs="Times New Roman"/>
          <w:sz w:val="24"/>
          <w:szCs w:val="24"/>
        </w:rPr>
        <w:t>23 cm dia</w:t>
      </w:r>
      <w:r>
        <w:rPr>
          <w:rFonts w:ascii="Times New Roman" w:hAnsi="Times New Roman" w:cs="Times New Roman"/>
          <w:sz w:val="24"/>
          <w:szCs w:val="24"/>
        </w:rPr>
        <w:t xml:space="preserve">meter with </w:t>
      </w:r>
      <w:r w:rsidR="00644E8A" w:rsidRPr="00CA0E2F">
        <w:rPr>
          <w:rFonts w:ascii="Times New Roman" w:hAnsi="Times New Roman" w:cs="Times New Roman"/>
          <w:sz w:val="24"/>
          <w:szCs w:val="24"/>
        </w:rPr>
        <w:t>2.5 cm opening</w:t>
      </w:r>
      <w:r w:rsidR="00644E8A">
        <w:rPr>
          <w:rFonts w:ascii="Times New Roman" w:hAnsi="Times New Roman" w:cs="Times New Roman"/>
          <w:sz w:val="24"/>
          <w:szCs w:val="24"/>
        </w:rPr>
        <w:t>s</w:t>
      </w:r>
      <w:r w:rsidR="00644E8A" w:rsidRPr="00CA0E2F">
        <w:rPr>
          <w:rFonts w:ascii="Times New Roman" w:hAnsi="Times New Roman" w:cs="Times New Roman"/>
          <w:sz w:val="24"/>
          <w:szCs w:val="24"/>
        </w:rPr>
        <w:t xml:space="preserve"> at </w:t>
      </w:r>
      <w:r w:rsidR="00644E8A">
        <w:rPr>
          <w:rFonts w:ascii="Times New Roman" w:hAnsi="Times New Roman" w:cs="Times New Roman"/>
          <w:sz w:val="24"/>
          <w:szCs w:val="24"/>
        </w:rPr>
        <w:t xml:space="preserve">each </w:t>
      </w:r>
      <w:r>
        <w:rPr>
          <w:rFonts w:ascii="Times New Roman" w:hAnsi="Times New Roman" w:cs="Times New Roman"/>
          <w:sz w:val="24"/>
          <w:szCs w:val="24"/>
        </w:rPr>
        <w:t xml:space="preserve">end and 0.6 cm square meshed walls. </w:t>
      </w:r>
      <w:r w:rsidRPr="00682DA3">
        <w:rPr>
          <w:rFonts w:ascii="Times New Roman" w:hAnsi="Times New Roman" w:cs="Times New Roman"/>
          <w:sz w:val="24"/>
          <w:szCs w:val="24"/>
        </w:rPr>
        <w:t>Minnow traps</w:t>
      </w:r>
      <w:r w:rsidR="00644E8A" w:rsidRPr="00682DA3">
        <w:rPr>
          <w:rFonts w:ascii="Times New Roman" w:hAnsi="Times New Roman"/>
          <w:sz w:val="24"/>
          <w:szCs w:val="24"/>
        </w:rPr>
        <w:t xml:space="preserve"> were </w:t>
      </w:r>
      <w:commentRangeStart w:id="17"/>
      <w:r w:rsidR="00644E8A" w:rsidRPr="00682DA3">
        <w:rPr>
          <w:rFonts w:ascii="Times New Roman" w:hAnsi="Times New Roman"/>
          <w:sz w:val="24"/>
          <w:szCs w:val="24"/>
        </w:rPr>
        <w:t>baited</w:t>
      </w:r>
      <w:commentRangeEnd w:id="17"/>
      <w:r w:rsidR="002A70AB">
        <w:rPr>
          <w:rStyle w:val="CommentReference"/>
        </w:rPr>
        <w:commentReference w:id="17"/>
      </w:r>
      <w:r w:rsidR="00644E8A" w:rsidRPr="00682DA3">
        <w:rPr>
          <w:rFonts w:ascii="Times New Roman" w:hAnsi="Times New Roman"/>
          <w:sz w:val="24"/>
          <w:szCs w:val="24"/>
        </w:rPr>
        <w:t xml:space="preserve"> and set </w:t>
      </w:r>
      <w:r w:rsidRPr="00682DA3">
        <w:rPr>
          <w:rFonts w:ascii="Times New Roman" w:hAnsi="Times New Roman"/>
          <w:sz w:val="24"/>
          <w:szCs w:val="24"/>
        </w:rPr>
        <w:t xml:space="preserve">overnight (18-24 h soak time) </w:t>
      </w:r>
      <w:r w:rsidR="00644E8A" w:rsidRPr="00682DA3">
        <w:rPr>
          <w:rFonts w:ascii="Times New Roman" w:hAnsi="Times New Roman"/>
          <w:sz w:val="24"/>
          <w:szCs w:val="24"/>
        </w:rPr>
        <w:t>in gangs of three or four attached to a single weight</w:t>
      </w:r>
      <w:r w:rsidRPr="00682DA3">
        <w:rPr>
          <w:rFonts w:ascii="Times New Roman" w:hAnsi="Times New Roman"/>
          <w:sz w:val="24"/>
          <w:szCs w:val="24"/>
        </w:rPr>
        <w:t>.</w:t>
      </w:r>
      <w:r w:rsidR="00644E8A" w:rsidRPr="00367AA0">
        <w:rPr>
          <w:rFonts w:ascii="Times New Roman" w:eastAsia="Times New Roman" w:hAnsi="Times New Roman" w:cs="Times New Roman"/>
          <w:sz w:val="24"/>
          <w:szCs w:val="24"/>
        </w:rPr>
        <w:t xml:space="preserve"> </w:t>
      </w:r>
      <w:r w:rsidR="00644E8A">
        <w:rPr>
          <w:rFonts w:ascii="Times New Roman" w:eastAsia="Times New Roman" w:hAnsi="Times New Roman" w:cs="Times New Roman"/>
          <w:sz w:val="24"/>
          <w:szCs w:val="24"/>
        </w:rPr>
        <w:t xml:space="preserve">Sampling details are in Puchala et al. (2016). </w:t>
      </w:r>
    </w:p>
    <w:p w14:paraId="3CC23B52" w14:textId="77777777" w:rsidR="005D7BF6" w:rsidRDefault="00644E8A" w:rsidP="00644E8A">
      <w:pPr>
        <w:spacing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C</w:t>
      </w:r>
      <w:r w:rsidR="005D7BF6">
        <w:rPr>
          <w:rFonts w:ascii="Times New Roman" w:eastAsia="Times New Roman" w:hAnsi="Times New Roman" w:cs="Times New Roman"/>
          <w:sz w:val="24"/>
          <w:szCs w:val="24"/>
        </w:rPr>
        <w:t>aptured</w:t>
      </w:r>
      <w:r w:rsidRPr="00367AA0">
        <w:rPr>
          <w:rFonts w:ascii="Times New Roman" w:eastAsia="Times New Roman" w:hAnsi="Times New Roman" w:cs="Times New Roman"/>
          <w:sz w:val="24"/>
          <w:szCs w:val="24"/>
        </w:rPr>
        <w:t xml:space="preserve"> Stonecats</w:t>
      </w:r>
      <w:r w:rsidR="005D7BF6">
        <w:rPr>
          <w:rFonts w:ascii="Times New Roman" w:eastAsia="Times New Roman" w:hAnsi="Times New Roman" w:cs="Times New Roman"/>
          <w:sz w:val="24"/>
          <w:szCs w:val="24"/>
        </w:rPr>
        <w:t xml:space="preserve"> not experiencing obvious high levels of distress were anesthetized with 100 mg/L </w:t>
      </w:r>
      <w:r w:rsidRPr="00367AA0">
        <w:rPr>
          <w:rFonts w:ascii="Times New Roman" w:eastAsia="Times New Roman" w:hAnsi="Times New Roman" w:cs="Times New Roman"/>
          <w:sz w:val="24"/>
          <w:szCs w:val="24"/>
        </w:rPr>
        <w:t xml:space="preserve">MS-222. </w:t>
      </w:r>
      <w:r w:rsidR="005D7BF6">
        <w:rPr>
          <w:rFonts w:ascii="Times New Roman" w:eastAsia="Times New Roman" w:hAnsi="Times New Roman" w:cs="Times New Roman"/>
          <w:sz w:val="24"/>
          <w:szCs w:val="24"/>
        </w:rPr>
        <w:t>E</w:t>
      </w:r>
      <w:r w:rsidRPr="00367AA0">
        <w:rPr>
          <w:rFonts w:ascii="Times New Roman" w:eastAsia="Times New Roman" w:hAnsi="Times New Roman" w:cs="Times New Roman"/>
          <w:sz w:val="24"/>
          <w:szCs w:val="24"/>
        </w:rPr>
        <w:t xml:space="preserve">ach individual </w:t>
      </w:r>
      <w:r w:rsidR="005D7BF6">
        <w:rPr>
          <w:rFonts w:ascii="Times New Roman" w:eastAsia="Times New Roman" w:hAnsi="Times New Roman" w:cs="Times New Roman"/>
          <w:sz w:val="24"/>
          <w:szCs w:val="24"/>
        </w:rPr>
        <w:t xml:space="preserve">was </w:t>
      </w:r>
      <w:r w:rsidRPr="00367AA0">
        <w:rPr>
          <w:rFonts w:ascii="Times New Roman" w:eastAsia="Times New Roman" w:hAnsi="Times New Roman" w:cs="Times New Roman"/>
          <w:sz w:val="24"/>
          <w:szCs w:val="24"/>
        </w:rPr>
        <w:t xml:space="preserve">measured </w:t>
      </w:r>
      <w:r w:rsidR="005D7BF6">
        <w:rPr>
          <w:rFonts w:ascii="Times New Roman" w:eastAsia="Times New Roman" w:hAnsi="Times New Roman" w:cs="Times New Roman"/>
          <w:sz w:val="24"/>
          <w:szCs w:val="24"/>
        </w:rPr>
        <w:t>for TL to the nearest mm and a</w:t>
      </w:r>
      <w:r w:rsidRPr="00367AA0">
        <w:rPr>
          <w:rFonts w:ascii="Times New Roman" w:eastAsia="Times New Roman" w:hAnsi="Times New Roman" w:cs="Times New Roman"/>
          <w:sz w:val="24"/>
          <w:szCs w:val="24"/>
        </w:rPr>
        <w:t xml:space="preserve">ll Stonecats greater than ~90 mm </w:t>
      </w:r>
      <w:r>
        <w:rPr>
          <w:rFonts w:ascii="Times New Roman" w:eastAsia="Times New Roman" w:hAnsi="Times New Roman" w:cs="Times New Roman"/>
          <w:sz w:val="24"/>
          <w:szCs w:val="24"/>
        </w:rPr>
        <w:t xml:space="preserve">TL </w:t>
      </w:r>
      <w:r w:rsidR="005D7BF6">
        <w:rPr>
          <w:rFonts w:ascii="Times New Roman" w:eastAsia="Times New Roman" w:hAnsi="Times New Roman" w:cs="Times New Roman"/>
          <w:sz w:val="24"/>
          <w:szCs w:val="24"/>
        </w:rPr>
        <w:t xml:space="preserve">had </w:t>
      </w:r>
      <w:r w:rsidRPr="00367AA0">
        <w:rPr>
          <w:rFonts w:ascii="Times New Roman" w:eastAsia="Times New Roman" w:hAnsi="Times New Roman" w:cs="Times New Roman"/>
          <w:sz w:val="24"/>
          <w:szCs w:val="24"/>
        </w:rPr>
        <w:t>a passive integrated transponder (PIT) tag (</w:t>
      </w:r>
      <w:proofErr w:type="spellStart"/>
      <w:r w:rsidRPr="00367AA0">
        <w:rPr>
          <w:rFonts w:ascii="Times New Roman" w:eastAsia="Times New Roman" w:hAnsi="Times New Roman" w:cs="Times New Roman"/>
          <w:sz w:val="24"/>
          <w:szCs w:val="24"/>
        </w:rPr>
        <w:t>Biomark</w:t>
      </w:r>
      <w:proofErr w:type="spellEnd"/>
      <w:r w:rsidRPr="00367AA0">
        <w:rPr>
          <w:rFonts w:ascii="Times New Roman" w:eastAsia="Times New Roman" w:hAnsi="Times New Roman" w:cs="Times New Roman"/>
          <w:sz w:val="24"/>
          <w:szCs w:val="24"/>
        </w:rPr>
        <w:t xml:space="preserve">, Boise, Idaho, 134-kHz, 8.4 mm x 1.44 mm) inserted into the peritoneal cavity. </w:t>
      </w:r>
      <w:r>
        <w:rPr>
          <w:rFonts w:ascii="Times New Roman" w:eastAsia="Times New Roman" w:hAnsi="Times New Roman" w:cs="Times New Roman"/>
          <w:sz w:val="24"/>
          <w:szCs w:val="24"/>
        </w:rPr>
        <w:t xml:space="preserve">Individuals were </w:t>
      </w:r>
      <w:r w:rsidR="005D7BF6">
        <w:rPr>
          <w:rFonts w:ascii="Times New Roman" w:eastAsia="Times New Roman" w:hAnsi="Times New Roman" w:cs="Times New Roman"/>
          <w:sz w:val="24"/>
          <w:szCs w:val="24"/>
        </w:rPr>
        <w:t>examined for the presence of the PIT tag after the first sampling event.</w:t>
      </w:r>
    </w:p>
    <w:p w14:paraId="026A93D5" w14:textId="77777777" w:rsidR="005D7BF6" w:rsidRDefault="00644E8A" w:rsidP="005D7BF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18" w:name="_Toc293238620"/>
      <w:r w:rsidRPr="00367AA0">
        <w:rPr>
          <w:rFonts w:ascii="Times New Roman" w:eastAsia="Times New Roman" w:hAnsi="Times New Roman" w:cs="Times New Roman"/>
          <w:i/>
          <w:sz w:val="24"/>
          <w:szCs w:val="24"/>
        </w:rPr>
        <w:t>Data analysis</w:t>
      </w:r>
      <w:bookmarkEnd w:id="18"/>
      <w:proofErr w:type="gramStart"/>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roofErr w:type="gramEnd"/>
      <w:r w:rsidR="005D7BF6">
        <w:rPr>
          <w:rFonts w:ascii="Times New Roman" w:eastAsia="Times New Roman" w:hAnsi="Times New Roman" w:cs="Times New Roman"/>
          <w:sz w:val="24"/>
          <w:szCs w:val="24"/>
        </w:rPr>
        <w:t xml:space="preserve"> Growth of Stonecats collected from the Great </w:t>
      </w:r>
      <w:proofErr w:type="spellStart"/>
      <w:r w:rsidR="005D7BF6">
        <w:rPr>
          <w:rFonts w:ascii="Times New Roman" w:eastAsia="Times New Roman" w:hAnsi="Times New Roman" w:cs="Times New Roman"/>
          <w:sz w:val="24"/>
          <w:szCs w:val="24"/>
        </w:rPr>
        <w:t>Chazy</w:t>
      </w:r>
      <w:proofErr w:type="spellEnd"/>
      <w:r w:rsidR="005D7BF6">
        <w:rPr>
          <w:rFonts w:ascii="Times New Roman" w:eastAsia="Times New Roman" w:hAnsi="Times New Roman" w:cs="Times New Roman"/>
          <w:sz w:val="24"/>
          <w:szCs w:val="24"/>
        </w:rPr>
        <w:t xml:space="preserve"> River was summarized with the traditional von </w:t>
      </w:r>
      <w:proofErr w:type="spellStart"/>
      <w:r w:rsidR="005D7BF6">
        <w:rPr>
          <w:rFonts w:ascii="Times New Roman" w:eastAsia="Times New Roman" w:hAnsi="Times New Roman" w:cs="Times New Roman"/>
          <w:sz w:val="24"/>
          <w:szCs w:val="24"/>
        </w:rPr>
        <w:t>Bertalanffy</w:t>
      </w:r>
      <w:proofErr w:type="spellEnd"/>
      <w:r w:rsidR="005D7BF6">
        <w:rPr>
          <w:rFonts w:ascii="Times New Roman" w:eastAsia="Times New Roman" w:hAnsi="Times New Roman" w:cs="Times New Roman"/>
          <w:sz w:val="24"/>
          <w:szCs w:val="24"/>
        </w:rPr>
        <w:t xml:space="preserve"> growth model (</w:t>
      </w:r>
      <w:proofErr w:type="spellStart"/>
      <w:r w:rsidR="005D7BF6">
        <w:rPr>
          <w:rFonts w:ascii="Times New Roman" w:eastAsia="Times New Roman" w:hAnsi="Times New Roman" w:cs="Times New Roman"/>
          <w:sz w:val="24"/>
          <w:szCs w:val="24"/>
        </w:rPr>
        <w:t>Beverton</w:t>
      </w:r>
      <w:proofErr w:type="spellEnd"/>
      <w:r w:rsidR="005D7BF6">
        <w:rPr>
          <w:rFonts w:ascii="Times New Roman" w:eastAsia="Times New Roman" w:hAnsi="Times New Roman" w:cs="Times New Roman"/>
          <w:sz w:val="24"/>
          <w:szCs w:val="24"/>
        </w:rPr>
        <w:t xml:space="preserve"> and Holt 19XX):</w:t>
      </w:r>
    </w:p>
    <w:p w14:paraId="4DB5FA17" w14:textId="77777777" w:rsidR="005D7BF6" w:rsidRDefault="0094053B" w:rsidP="001F125D">
      <w:pPr>
        <w:spacing w:line="480" w:lineRule="auto"/>
        <w:ind w:firstLine="72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-K</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e>
                  </m:d>
                </m:sup>
              </m:sSup>
            </m:e>
          </m:d>
        </m:oMath>
      </m:oMathPara>
    </w:p>
    <w:p w14:paraId="59482889" w14:textId="77777777" w:rsidR="005D7BF6" w:rsidRDefault="005D7BF6" w:rsidP="005D7BF6">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367AA0">
        <w:rPr>
          <w:rFonts w:ascii="Times New Roman" w:eastAsia="Times New Roman" w:hAnsi="Times New Roman" w:cs="Times New Roman"/>
          <w:sz w:val="24"/>
          <w:szCs w:val="24"/>
        </w:rPr>
        <w:t xml:space="preserve">here </w:t>
      </w:r>
      <w:r w:rsidRPr="001F125D">
        <w:rPr>
          <w:rFonts w:ascii="Times New Roman" w:eastAsia="Times New Roman" w:hAnsi="Times New Roman" w:cs="Times New Roman"/>
          <w:i/>
          <w:sz w:val="24"/>
          <w:szCs w:val="24"/>
        </w:rPr>
        <w:t>L</w:t>
      </w:r>
      <w:r w:rsidRPr="001F125D">
        <w:rPr>
          <w:rFonts w:ascii="Times New Roman" w:eastAsia="Times New Roman" w:hAnsi="Times New Roman" w:cs="Times New Roman"/>
          <w:i/>
          <w:sz w:val="24"/>
          <w:szCs w:val="24"/>
          <w:vertAlign w:val="subscript"/>
        </w:rPr>
        <w:t>t</w:t>
      </w:r>
      <w:r w:rsidRPr="00367AA0">
        <w:rPr>
          <w:rFonts w:ascii="Times New Roman" w:eastAsia="Times New Roman" w:hAnsi="Times New Roman" w:cs="Times New Roman"/>
          <w:sz w:val="24"/>
          <w:szCs w:val="24"/>
        </w:rPr>
        <w:t xml:space="preserve"> is the length at time</w:t>
      </w:r>
      <w:r>
        <w:rPr>
          <w:rFonts w:ascii="Times New Roman" w:eastAsia="Times New Roman" w:hAnsi="Times New Roman" w:cs="Times New Roman"/>
          <w:sz w:val="24"/>
          <w:szCs w:val="24"/>
        </w:rPr>
        <w:t xml:space="preserve"> (or age)</w:t>
      </w:r>
      <w:r w:rsidRPr="00367AA0">
        <w:rPr>
          <w:rFonts w:ascii="Times New Roman" w:eastAsia="Times New Roman" w:hAnsi="Times New Roman" w:cs="Times New Roman"/>
          <w:sz w:val="24"/>
          <w:szCs w:val="24"/>
        </w:rPr>
        <w:t xml:space="preserve"> </w:t>
      </w:r>
      <w:r w:rsidRPr="001F125D">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w:t>
      </w:r>
      <w:r w:rsidRPr="001F125D">
        <w:rPr>
          <w:rFonts w:ascii="Times New Roman" w:eastAsia="Times New Roman" w:hAnsi="Times New Roman" w:cs="Times New Roman"/>
          <w:i/>
          <w:sz w:val="24"/>
          <w:szCs w:val="24"/>
        </w:rPr>
        <w:t>L</w:t>
      </w:r>
      <w:r w:rsidRPr="00367AA0">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is the </w:t>
      </w:r>
      <w:r w:rsidRPr="00367AA0">
        <w:rPr>
          <w:rFonts w:ascii="Times New Roman" w:eastAsia="Times New Roman" w:hAnsi="Times New Roman" w:cs="Times New Roman"/>
          <w:sz w:val="24"/>
          <w:szCs w:val="24"/>
        </w:rPr>
        <w:t xml:space="preserve">asymptotic </w:t>
      </w:r>
      <w:r>
        <w:rPr>
          <w:rFonts w:ascii="Times New Roman" w:eastAsia="Times New Roman" w:hAnsi="Times New Roman" w:cs="Times New Roman"/>
          <w:sz w:val="24"/>
          <w:szCs w:val="24"/>
        </w:rPr>
        <w:t xml:space="preserve">mean </w:t>
      </w:r>
      <w:r w:rsidRPr="00A4582A">
        <w:rPr>
          <w:rFonts w:ascii="Times New Roman" w:eastAsia="Times New Roman" w:hAnsi="Times New Roman" w:cs="Times New Roman"/>
          <w:sz w:val="24"/>
          <w:szCs w:val="24"/>
        </w:rPr>
        <w:t xml:space="preserve">total </w:t>
      </w:r>
      <w:r w:rsidRPr="00367AA0">
        <w:rPr>
          <w:rFonts w:ascii="Times New Roman" w:eastAsia="Times New Roman" w:hAnsi="Times New Roman" w:cs="Times New Roman"/>
          <w:sz w:val="24"/>
          <w:szCs w:val="24"/>
        </w:rPr>
        <w:t>length</w:t>
      </w:r>
      <w:r>
        <w:rPr>
          <w:rFonts w:ascii="Times New Roman" w:eastAsia="Times New Roman" w:hAnsi="Times New Roman" w:cs="Times New Roman"/>
          <w:sz w:val="24"/>
          <w:szCs w:val="24"/>
        </w:rPr>
        <w:t xml:space="preserve">, </w:t>
      </w:r>
      <w:r w:rsidRPr="001F125D">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the Brody </w:t>
      </w:r>
      <w:r w:rsidRPr="00367AA0">
        <w:rPr>
          <w:rFonts w:ascii="Times New Roman" w:eastAsia="Times New Roman" w:hAnsi="Times New Roman" w:cs="Times New Roman"/>
          <w:sz w:val="24"/>
          <w:szCs w:val="24"/>
        </w:rPr>
        <w:t>growth coefficient</w:t>
      </w:r>
      <w:r w:rsidR="001F125D">
        <w:rPr>
          <w:rFonts w:ascii="Times New Roman" w:eastAsia="Times New Roman" w:hAnsi="Times New Roman" w:cs="Times New Roman"/>
          <w:sz w:val="24"/>
          <w:szCs w:val="24"/>
        </w:rPr>
        <w:t>, and t</w:t>
      </w:r>
      <w:r w:rsidR="001F125D" w:rsidRPr="001F125D">
        <w:rPr>
          <w:rFonts w:ascii="Times New Roman" w:eastAsia="Times New Roman" w:hAnsi="Times New Roman" w:cs="Times New Roman"/>
          <w:sz w:val="24"/>
          <w:szCs w:val="24"/>
          <w:vertAlign w:val="subscript"/>
        </w:rPr>
        <w:t>0</w:t>
      </w:r>
      <w:r w:rsidR="001F125D">
        <w:rPr>
          <w:rFonts w:ascii="Times New Roman" w:eastAsia="Times New Roman" w:hAnsi="Times New Roman" w:cs="Times New Roman"/>
          <w:sz w:val="24"/>
          <w:szCs w:val="24"/>
        </w:rPr>
        <w:t xml:space="preserve"> is the theoretical time when the mean length is zero</w:t>
      </w:r>
      <w:r>
        <w:rPr>
          <w:rFonts w:ascii="Times New Roman" w:eastAsia="Times New Roman" w:hAnsi="Times New Roman" w:cs="Times New Roman"/>
          <w:sz w:val="24"/>
          <w:szCs w:val="24"/>
        </w:rPr>
        <w:t xml:space="preserve"> (Ogle et al. 2017).</w:t>
      </w:r>
      <w:r w:rsidR="00C83C13">
        <w:rPr>
          <w:rFonts w:ascii="Times New Roman" w:eastAsia="Times New Roman" w:hAnsi="Times New Roman" w:cs="Times New Roman"/>
          <w:sz w:val="24"/>
          <w:szCs w:val="24"/>
        </w:rPr>
        <w:t xml:space="preserve"> We used fractional ages in this model to adjust for our fish being collected at various times throughout the growing season (Ogle et al. 2017). We assumed that annual growth on the spine commenced on June 1</w:t>
      </w:r>
      <w:r w:rsidR="00C83C13" w:rsidRPr="00C83C13">
        <w:rPr>
          <w:rFonts w:ascii="Times New Roman" w:eastAsia="Times New Roman" w:hAnsi="Times New Roman" w:cs="Times New Roman"/>
          <w:sz w:val="24"/>
          <w:szCs w:val="24"/>
          <w:vertAlign w:val="superscript"/>
        </w:rPr>
        <w:t>st</w:t>
      </w:r>
      <w:r w:rsidR="00C83C13">
        <w:rPr>
          <w:rFonts w:ascii="Times New Roman" w:eastAsia="Times New Roman" w:hAnsi="Times New Roman" w:cs="Times New Roman"/>
          <w:sz w:val="24"/>
          <w:szCs w:val="24"/>
        </w:rPr>
        <w:t xml:space="preserve"> (</w:t>
      </w:r>
      <w:r w:rsidR="001F125D">
        <w:rPr>
          <w:rFonts w:ascii="Times New Roman" w:eastAsia="Times New Roman" w:hAnsi="Times New Roman" w:cs="Times New Roman"/>
          <w:sz w:val="24"/>
          <w:szCs w:val="24"/>
        </w:rPr>
        <w:t>Carlson 1966</w:t>
      </w:r>
      <w:r w:rsidR="00C83C13">
        <w:rPr>
          <w:rFonts w:ascii="Times New Roman" w:eastAsia="Times New Roman" w:hAnsi="Times New Roman" w:cs="Times New Roman"/>
          <w:sz w:val="24"/>
          <w:szCs w:val="24"/>
        </w:rPr>
        <w:t>) and was completed by November 1</w:t>
      </w:r>
      <w:r w:rsidR="00C83C13" w:rsidRPr="00C83C13">
        <w:rPr>
          <w:rFonts w:ascii="Times New Roman" w:eastAsia="Times New Roman" w:hAnsi="Times New Roman" w:cs="Times New Roman"/>
          <w:sz w:val="24"/>
          <w:szCs w:val="24"/>
          <w:vertAlign w:val="superscript"/>
        </w:rPr>
        <w:t>st</w:t>
      </w:r>
      <w:r w:rsidR="00C83C13">
        <w:rPr>
          <w:rFonts w:ascii="Times New Roman" w:eastAsia="Times New Roman" w:hAnsi="Times New Roman" w:cs="Times New Roman"/>
          <w:sz w:val="24"/>
          <w:szCs w:val="24"/>
        </w:rPr>
        <w:t>. Thus, the adjusted age was equal to the number of observed annuli for fish collected before June 1, was one more than the number of observed annuli for fish collected after November 1, and was the number of observed annuli plus the fraction of the growing season completed for fish captured between June 1 and November 1.</w:t>
      </w:r>
      <w:r>
        <w:rPr>
          <w:rFonts w:ascii="Times New Roman" w:eastAsia="Times New Roman" w:hAnsi="Times New Roman" w:cs="Times New Roman"/>
          <w:sz w:val="24"/>
          <w:szCs w:val="24"/>
        </w:rPr>
        <w:t xml:space="preserve"> </w:t>
      </w:r>
      <w:r w:rsidR="00C83C13">
        <w:rPr>
          <w:rFonts w:ascii="Times New Roman" w:eastAsia="Times New Roman" w:hAnsi="Times New Roman" w:cs="Times New Roman"/>
          <w:sz w:val="24"/>
          <w:szCs w:val="24"/>
        </w:rPr>
        <w:t xml:space="preserve">We chose not to use a growth model with a seasonal component (e.g., </w:t>
      </w:r>
      <w:r w:rsidR="009F07E5">
        <w:rPr>
          <w:rFonts w:ascii="Times New Roman" w:eastAsia="Times New Roman" w:hAnsi="Times New Roman" w:cs="Times New Roman"/>
          <w:sz w:val="24"/>
          <w:szCs w:val="24"/>
        </w:rPr>
        <w:t>Somers [1988]</w:t>
      </w:r>
      <w:r w:rsidR="00C83C13">
        <w:rPr>
          <w:rFonts w:ascii="Times New Roman" w:eastAsia="Times New Roman" w:hAnsi="Times New Roman" w:cs="Times New Roman"/>
          <w:sz w:val="24"/>
          <w:szCs w:val="24"/>
        </w:rPr>
        <w:t xml:space="preserve">) for fish collected from the Great </w:t>
      </w:r>
      <w:proofErr w:type="spellStart"/>
      <w:r w:rsidR="00C83C13">
        <w:rPr>
          <w:rFonts w:ascii="Times New Roman" w:eastAsia="Times New Roman" w:hAnsi="Times New Roman" w:cs="Times New Roman"/>
          <w:sz w:val="24"/>
          <w:szCs w:val="24"/>
        </w:rPr>
        <w:t>Chazy</w:t>
      </w:r>
      <w:proofErr w:type="spellEnd"/>
      <w:r w:rsidR="00C83C13">
        <w:rPr>
          <w:rFonts w:ascii="Times New Roman" w:eastAsia="Times New Roman" w:hAnsi="Times New Roman" w:cs="Times New Roman"/>
          <w:sz w:val="24"/>
          <w:szCs w:val="24"/>
        </w:rPr>
        <w:t xml:space="preserve"> River because sampling dates were few and not distributed throughout the year (i.e., concentrated in the fall months).</w:t>
      </w:r>
    </w:p>
    <w:p w14:paraId="4047FAFE" w14:textId="77777777" w:rsidR="00C83C13" w:rsidRDefault="00C83C13" w:rsidP="00C83C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of Stonecats collected from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and </w:t>
      </w:r>
      <w:proofErr w:type="spellStart"/>
      <w:r w:rsidRPr="00367AA0">
        <w:rPr>
          <w:rFonts w:ascii="Times New Roman" w:eastAsia="Times New Roman" w:hAnsi="Times New Roman" w:cs="Times New Roman"/>
          <w:sz w:val="24"/>
          <w:szCs w:val="24"/>
        </w:rPr>
        <w:t>Missisquoi</w:t>
      </w:r>
      <w:proofErr w:type="spellEnd"/>
      <w:r>
        <w:rPr>
          <w:rFonts w:ascii="Times New Roman" w:eastAsia="Times New Roman" w:hAnsi="Times New Roman" w:cs="Times New Roman"/>
          <w:sz w:val="24"/>
          <w:szCs w:val="24"/>
        </w:rPr>
        <w:t xml:space="preserve"> rivers was summarized with the traditional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model modified by Francis (1988) for use with mark-recapture data and including a seasonal component:</w:t>
      </w:r>
    </w:p>
    <w:p w14:paraId="2474B958" w14:textId="77777777" w:rsidR="00C83C13" w:rsidRDefault="001F125D" w:rsidP="00C83C13">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r>
            <w:rPr>
              <w:rFonts w:ascii="Cambria Math" w:eastAsiaTheme="minorEastAsia" w:hAnsi="Cambria Math"/>
            </w:rPr>
            <m:t>ΔL</m:t>
          </m:r>
          <m:r>
            <w:rPr>
              <w:rFonts w:ascii="Cambria Math" w:eastAsia="Times New Roman" w:hAnsi="Cambria Math"/>
              <w:color w:val="000000"/>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g</m:t>
                      </m:r>
                    </m:e>
                    <m:sub>
                      <m:r>
                        <m:rPr>
                          <m:sty m:val="p"/>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g</m:t>
                      </m:r>
                    </m:e>
                    <m:sub>
                      <m:r>
                        <m:rPr>
                          <m:sty m:val="p"/>
                        </m:rP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g</m:t>
                      </m:r>
                    </m:e>
                    <m:sub>
                      <m:r>
                        <m:rPr>
                          <m:sty m:val="p"/>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m:rPr>
                          <m:sty m:val="p"/>
                        </m:rP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m:rPr>
                                  <m:sty m:val="p"/>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m:rPr>
                                  <m:sty m:val="p"/>
                                </m:rP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e>
                  </m:d>
                </m:e>
                <m:sup>
                  <m:r>
                    <w:rPr>
                      <w:rFonts w:ascii="Cambria Math" w:eastAsiaTheme="minorEastAsia" w:hAnsi="Cambria Math"/>
                    </w:rPr>
                    <m:t>ΔT+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up>
              </m:sSup>
            </m:e>
          </m:d>
        </m:oMath>
      </m:oMathPara>
    </w:p>
    <w:p w14:paraId="2CF71AFE" w14:textId="77777777" w:rsidR="009A4BB4" w:rsidRDefault="00C83C13" w:rsidP="00C83C13">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
    <w:p w14:paraId="1ED35AB1" w14:textId="77777777" w:rsidR="009A4BB4" w:rsidRDefault="0094053B" w:rsidP="00C83C13">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2π</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-w</m:t>
                          </m:r>
                        </m:e>
                      </m:d>
                    </m:e>
                  </m:d>
                </m:e>
              </m:func>
            </m:num>
            <m:den>
              <m:r>
                <w:rPr>
                  <w:rFonts w:ascii="Cambria Math" w:eastAsia="Times New Roman" w:hAnsi="Cambria Math" w:cs="Times New Roman"/>
                  <w:sz w:val="24"/>
                  <w:szCs w:val="24"/>
                </w:rPr>
                <m:t>2π</m:t>
              </m:r>
            </m:den>
          </m:f>
        </m:oMath>
      </m:oMathPara>
    </w:p>
    <w:p w14:paraId="2D4AF8AA" w14:textId="6CA3B665" w:rsidR="00C83C13" w:rsidRDefault="009A4BB4" w:rsidP="00C83C13">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model, </w:t>
      </w:r>
      <w:r w:rsidR="009F07E5" w:rsidRPr="009F07E5">
        <w:rPr>
          <w:rFonts w:ascii="Times New Roman" w:eastAsia="Times New Roman" w:hAnsi="Times New Roman" w:cs="Times New Roman"/>
          <w:i/>
          <w:sz w:val="24"/>
          <w:szCs w:val="24"/>
        </w:rPr>
        <w:t>L</w:t>
      </w:r>
      <w:r w:rsidR="009F07E5" w:rsidRPr="009F07E5">
        <w:rPr>
          <w:rFonts w:ascii="Times New Roman" w:eastAsia="Times New Roman" w:hAnsi="Times New Roman" w:cs="Times New Roman"/>
          <w:i/>
          <w:sz w:val="24"/>
          <w:szCs w:val="24"/>
          <w:vertAlign w:val="subscript"/>
        </w:rPr>
        <w:t>m</w:t>
      </w:r>
      <w:r w:rsidR="009F07E5">
        <w:rPr>
          <w:rFonts w:ascii="Times New Roman" w:eastAsia="Times New Roman" w:hAnsi="Times New Roman" w:cs="Times New Roman"/>
          <w:sz w:val="24"/>
          <w:szCs w:val="24"/>
        </w:rPr>
        <w:t xml:space="preserve"> is the TL at the time of marking, </w:t>
      </w:r>
      <w:r w:rsidR="009F07E5" w:rsidRPr="009F07E5">
        <w:rPr>
          <w:rFonts w:ascii="Symbol" w:eastAsia="Times New Roman" w:hAnsi="Symbol" w:cs="Times New Roman"/>
          <w:i/>
          <w:sz w:val="24"/>
          <w:szCs w:val="24"/>
        </w:rPr>
        <w:t></w:t>
      </w:r>
      <w:r w:rsidR="00C83C13" w:rsidRPr="009F07E5">
        <w:rPr>
          <w:rFonts w:ascii="Times New Roman" w:eastAsia="Times New Roman" w:hAnsi="Times New Roman" w:cs="Times New Roman"/>
          <w:i/>
          <w:sz w:val="24"/>
          <w:szCs w:val="24"/>
        </w:rPr>
        <w:t>L</w:t>
      </w:r>
      <w:r w:rsidR="00C83C13">
        <w:rPr>
          <w:rFonts w:ascii="Times New Roman" w:eastAsia="Times New Roman" w:hAnsi="Times New Roman" w:cs="Times New Roman"/>
          <w:sz w:val="24"/>
          <w:szCs w:val="24"/>
        </w:rPr>
        <w:t xml:space="preserve"> is the</w:t>
      </w:r>
      <w:r>
        <w:rPr>
          <w:rFonts w:ascii="Times New Roman" w:eastAsia="Times New Roman" w:hAnsi="Times New Roman" w:cs="Times New Roman"/>
          <w:sz w:val="24"/>
          <w:szCs w:val="24"/>
        </w:rPr>
        <w:t xml:space="preserve"> change in TL between marking and recapture, </w:t>
      </w:r>
      <w:r w:rsidR="009F07E5" w:rsidRPr="009F07E5">
        <w:rPr>
          <w:rFonts w:ascii="Times New Roman" w:eastAsia="Times New Roman" w:hAnsi="Times New Roman" w:cs="Times New Roman"/>
          <w:i/>
          <w:sz w:val="24"/>
          <w:szCs w:val="24"/>
        </w:rPr>
        <w:t>t</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and </w:t>
      </w:r>
      <w:r w:rsidR="009F07E5" w:rsidRPr="009F07E5">
        <w:rPr>
          <w:rFonts w:ascii="Times New Roman" w:eastAsia="Times New Roman" w:hAnsi="Times New Roman" w:cs="Times New Roman"/>
          <w:i/>
          <w:sz w:val="24"/>
          <w:szCs w:val="24"/>
        </w:rPr>
        <w:t>t</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are the marking and recapture times (years), </w:t>
      </w:r>
      <w:r w:rsidR="009F07E5" w:rsidRPr="009F07E5">
        <w:rPr>
          <w:rFonts w:ascii="Symbol" w:eastAsia="Times New Roman" w:hAnsi="Symbol" w:cs="Times New Roman"/>
          <w:i/>
          <w:sz w:val="24"/>
          <w:szCs w:val="24"/>
        </w:rPr>
        <w:t></w:t>
      </w:r>
      <w:r w:rsidRPr="009F07E5">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is the change in time (years) between marking and recapture, </w:t>
      </w:r>
      <w:r w:rsidRPr="009F07E5">
        <w:rPr>
          <w:rFonts w:ascii="Times New Roman" w:eastAsia="Times New Roman" w:hAnsi="Times New Roman" w:cs="Times New Roman"/>
          <w:i/>
          <w:sz w:val="24"/>
          <w:szCs w:val="24"/>
        </w:rPr>
        <w:t>L</w:t>
      </w:r>
      <w:r w:rsidRPr="009F07E5">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and </w:t>
      </w:r>
      <w:r w:rsidR="009F07E5" w:rsidRPr="009F07E5">
        <w:rPr>
          <w:rFonts w:ascii="Times New Roman" w:eastAsia="Times New Roman" w:hAnsi="Times New Roman" w:cs="Times New Roman"/>
          <w:i/>
          <w:sz w:val="24"/>
          <w:szCs w:val="24"/>
        </w:rPr>
        <w:t>L</w:t>
      </w:r>
      <w:r w:rsidR="009F07E5">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xml:space="preserve"> are two TL chosen by the analyst, </w:t>
      </w:r>
      <w:r w:rsidR="009F07E5">
        <w:rPr>
          <w:rFonts w:ascii="Times New Roman" w:eastAsia="Times New Roman" w:hAnsi="Times New Roman" w:cs="Times New Roman"/>
          <w:i/>
          <w:sz w:val="24"/>
          <w:szCs w:val="24"/>
        </w:rPr>
        <w:t>g</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and </w:t>
      </w:r>
      <w:r w:rsidR="009F07E5">
        <w:rPr>
          <w:rFonts w:ascii="Times New Roman" w:eastAsia="Times New Roman" w:hAnsi="Times New Roman" w:cs="Times New Roman"/>
          <w:i/>
          <w:sz w:val="24"/>
          <w:szCs w:val="24"/>
        </w:rPr>
        <w:t>g</w:t>
      </w:r>
      <w:r w:rsidR="009F07E5">
        <w:rPr>
          <w:rFonts w:ascii="Times New Roman" w:eastAsia="Times New Roman" w:hAnsi="Times New Roman" w:cs="Times New Roman"/>
          <w:i/>
          <w:sz w:val="24"/>
          <w:szCs w:val="24"/>
          <w:vertAlign w:val="subscript"/>
        </w:rPr>
        <w:t>2</w:t>
      </w:r>
      <w:r w:rsidR="009F07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parameters that represent the mean annual growth rate or increment at </w:t>
      </w:r>
      <w:r w:rsidR="009F07E5" w:rsidRPr="009F07E5">
        <w:rPr>
          <w:rFonts w:ascii="Times New Roman" w:eastAsia="Times New Roman" w:hAnsi="Times New Roman" w:cs="Times New Roman"/>
          <w:i/>
          <w:sz w:val="24"/>
          <w:szCs w:val="24"/>
        </w:rPr>
        <w:t>L</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and </w:t>
      </w:r>
      <w:r w:rsidR="009F07E5" w:rsidRPr="009F07E5">
        <w:rPr>
          <w:rFonts w:ascii="Times New Roman" w:eastAsia="Times New Roman" w:hAnsi="Times New Roman" w:cs="Times New Roman"/>
          <w:i/>
          <w:sz w:val="24"/>
          <w:szCs w:val="24"/>
        </w:rPr>
        <w:t>L</w:t>
      </w:r>
      <w:r w:rsidR="009F07E5">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xml:space="preserve">, </w:t>
      </w:r>
      <w:r w:rsidRPr="009F07E5">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is a parameter that represents the time of year where the growth rate is maximum, and </w:t>
      </w:r>
      <w:r w:rsidRPr="009F07E5">
        <w:rPr>
          <w:rFonts w:ascii="Times New Roman" w:eastAsia="Times New Roman" w:hAnsi="Times New Roman" w:cs="Times New Roman"/>
          <w:i/>
          <w:sz w:val="24"/>
          <w:szCs w:val="24"/>
        </w:rPr>
        <w:t>u</w:t>
      </w:r>
      <w:r>
        <w:rPr>
          <w:rFonts w:ascii="Times New Roman" w:eastAsia="Times New Roman" w:hAnsi="Times New Roman" w:cs="Times New Roman"/>
          <w:sz w:val="24"/>
          <w:szCs w:val="24"/>
        </w:rPr>
        <w:t xml:space="preserve"> is a parameter that describes the extent of the seasonal variation in growth (i.e., </w:t>
      </w:r>
      <w:r w:rsidRPr="009F07E5">
        <w:rPr>
          <w:rFonts w:ascii="Times New Roman" w:eastAsia="Times New Roman" w:hAnsi="Times New Roman" w:cs="Times New Roman"/>
          <w:i/>
          <w:sz w:val="24"/>
          <w:szCs w:val="24"/>
        </w:rPr>
        <w:t>u</w:t>
      </w:r>
      <w:r>
        <w:rPr>
          <w:rFonts w:ascii="Times New Roman" w:eastAsia="Times New Roman" w:hAnsi="Times New Roman" w:cs="Times New Roman"/>
          <w:sz w:val="24"/>
          <w:szCs w:val="24"/>
        </w:rPr>
        <w:t xml:space="preserve">=0 represents no seasonal variability in growth). For </w:t>
      </w:r>
      <w:commentRangeStart w:id="19"/>
      <w:commentRangeStart w:id="20"/>
      <w:r>
        <w:rPr>
          <w:rFonts w:ascii="Times New Roman" w:eastAsia="Times New Roman" w:hAnsi="Times New Roman" w:cs="Times New Roman"/>
          <w:sz w:val="24"/>
          <w:szCs w:val="24"/>
        </w:rPr>
        <w:t>XX</w:t>
      </w:r>
      <w:commentRangeEnd w:id="19"/>
      <w:r>
        <w:rPr>
          <w:rStyle w:val="CommentReference"/>
        </w:rPr>
        <w:commentReference w:id="19"/>
      </w:r>
      <w:commentRangeEnd w:id="20"/>
      <w:r w:rsidR="00AB5355">
        <w:rPr>
          <w:rStyle w:val="CommentReference"/>
        </w:rPr>
        <w:commentReference w:id="20"/>
      </w:r>
      <w:r>
        <w:rPr>
          <w:rFonts w:ascii="Times New Roman" w:eastAsia="Times New Roman" w:hAnsi="Times New Roman" w:cs="Times New Roman"/>
          <w:sz w:val="24"/>
          <w:szCs w:val="24"/>
        </w:rPr>
        <w:t xml:space="preserve"> fish that were recaptured multiple times, we treated each interval between recaptures as independent events (Ogle 2017). For example, if a fish was captured three times, we considered the interval from marking to the first recapture as one observation and the interval from the first to second recapture as a separate independent observation.</w:t>
      </w:r>
      <w:r w:rsidR="00370CC4">
        <w:rPr>
          <w:rFonts w:ascii="Times New Roman" w:eastAsia="Times New Roman" w:hAnsi="Times New Roman" w:cs="Times New Roman"/>
          <w:sz w:val="24"/>
          <w:szCs w:val="24"/>
        </w:rPr>
        <w:t xml:space="preserve"> Observations that were within 7 d of each others were excluded from further analysis under the assumption that any growth that occurred in this period was minimal and likely less than measurement error.</w:t>
      </w:r>
      <w:r w:rsidR="00117536">
        <w:rPr>
          <w:rFonts w:ascii="Times New Roman" w:eastAsia="Times New Roman" w:hAnsi="Times New Roman" w:cs="Times New Roman"/>
          <w:sz w:val="24"/>
          <w:szCs w:val="24"/>
        </w:rPr>
        <w:t xml:space="preserve"> We also combined the data from the </w:t>
      </w:r>
      <w:proofErr w:type="spellStart"/>
      <w:r w:rsidR="00117536">
        <w:rPr>
          <w:rFonts w:ascii="Times New Roman" w:eastAsia="Times New Roman" w:hAnsi="Times New Roman" w:cs="Times New Roman"/>
          <w:sz w:val="24"/>
          <w:szCs w:val="24"/>
        </w:rPr>
        <w:t>LaPlatte</w:t>
      </w:r>
      <w:proofErr w:type="spellEnd"/>
      <w:r w:rsidR="00117536">
        <w:rPr>
          <w:rFonts w:ascii="Times New Roman" w:eastAsia="Times New Roman" w:hAnsi="Times New Roman" w:cs="Times New Roman"/>
          <w:sz w:val="24"/>
          <w:szCs w:val="24"/>
        </w:rPr>
        <w:t xml:space="preserve"> and </w:t>
      </w:r>
      <w:proofErr w:type="spellStart"/>
      <w:r w:rsidR="00117536">
        <w:rPr>
          <w:rFonts w:ascii="Times New Roman" w:eastAsia="Times New Roman" w:hAnsi="Times New Roman" w:cs="Times New Roman"/>
          <w:sz w:val="24"/>
          <w:szCs w:val="24"/>
        </w:rPr>
        <w:t>Missisquoi</w:t>
      </w:r>
      <w:proofErr w:type="spellEnd"/>
      <w:r w:rsidR="00117536">
        <w:rPr>
          <w:rFonts w:ascii="Times New Roman" w:eastAsia="Times New Roman" w:hAnsi="Times New Roman" w:cs="Times New Roman"/>
          <w:sz w:val="24"/>
          <w:szCs w:val="24"/>
        </w:rPr>
        <w:t xml:space="preserve"> rivers because the small sample size (</w:t>
      </w:r>
      <w:commentRangeStart w:id="21"/>
      <w:commentRangeStart w:id="22"/>
      <w:r w:rsidR="00117536">
        <w:rPr>
          <w:rFonts w:ascii="Times New Roman" w:eastAsia="Times New Roman" w:hAnsi="Times New Roman" w:cs="Times New Roman"/>
          <w:sz w:val="24"/>
          <w:szCs w:val="24"/>
        </w:rPr>
        <w:t>n=28</w:t>
      </w:r>
      <w:commentRangeEnd w:id="21"/>
      <w:r w:rsidR="00117536">
        <w:rPr>
          <w:rStyle w:val="CommentReference"/>
        </w:rPr>
        <w:commentReference w:id="21"/>
      </w:r>
      <w:commentRangeEnd w:id="22"/>
      <w:r w:rsidR="00A76FF3">
        <w:rPr>
          <w:rStyle w:val="CommentReference"/>
        </w:rPr>
        <w:commentReference w:id="22"/>
      </w:r>
      <w:r w:rsidR="00117536">
        <w:rPr>
          <w:rFonts w:ascii="Times New Roman" w:eastAsia="Times New Roman" w:hAnsi="Times New Roman" w:cs="Times New Roman"/>
          <w:sz w:val="24"/>
          <w:szCs w:val="24"/>
        </w:rPr>
        <w:t xml:space="preserve">) in the </w:t>
      </w:r>
      <w:proofErr w:type="spellStart"/>
      <w:r w:rsidR="00117536">
        <w:rPr>
          <w:rFonts w:ascii="Times New Roman" w:eastAsia="Times New Roman" w:hAnsi="Times New Roman" w:cs="Times New Roman"/>
          <w:sz w:val="24"/>
          <w:szCs w:val="24"/>
        </w:rPr>
        <w:t>Mississquoi</w:t>
      </w:r>
      <w:proofErr w:type="spellEnd"/>
      <w:r w:rsidR="00117536">
        <w:rPr>
          <w:rFonts w:ascii="Times New Roman" w:eastAsia="Times New Roman" w:hAnsi="Times New Roman" w:cs="Times New Roman"/>
          <w:sz w:val="24"/>
          <w:szCs w:val="24"/>
        </w:rPr>
        <w:t xml:space="preserve"> River precluded growth modeling that river alone.</w:t>
      </w:r>
    </w:p>
    <w:p w14:paraId="30326CB9" w14:textId="77777777" w:rsidR="009A4BB4" w:rsidRDefault="009A4BB4" w:rsidP="00C83C13">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Both models were fit using the “port” algorithm in the </w:t>
      </w:r>
      <w:proofErr w:type="spellStart"/>
      <w:proofErr w:type="gramStart"/>
      <w:r>
        <w:rPr>
          <w:rFonts w:ascii="Times New Roman" w:eastAsia="Times New Roman" w:hAnsi="Times New Roman" w:cs="Times New Roman"/>
          <w:sz w:val="24"/>
          <w:szCs w:val="24"/>
        </w:rPr>
        <w:t>nls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in R v3.5.1 (</w:t>
      </w:r>
      <w:r w:rsidR="00117536">
        <w:rPr>
          <w:rFonts w:ascii="Times New Roman" w:eastAsia="Times New Roman" w:hAnsi="Times New Roman" w:cs="Times New Roman"/>
          <w:sz w:val="24"/>
          <w:szCs w:val="24"/>
        </w:rPr>
        <w:t>R Core Team 2018</w:t>
      </w:r>
      <w:r>
        <w:rPr>
          <w:rFonts w:ascii="Times New Roman" w:eastAsia="Times New Roman" w:hAnsi="Times New Roman" w:cs="Times New Roman"/>
          <w:sz w:val="24"/>
          <w:szCs w:val="24"/>
        </w:rPr>
        <w:t>). All parameters in the traditional model were unconstra</w:t>
      </w:r>
      <w:r w:rsidR="003846AD">
        <w:rPr>
          <w:rFonts w:ascii="Times New Roman" w:eastAsia="Times New Roman" w:hAnsi="Times New Roman" w:cs="Times New Roman"/>
          <w:sz w:val="24"/>
          <w:szCs w:val="24"/>
        </w:rPr>
        <w:t>ined</w:t>
      </w:r>
      <w:r w:rsidR="009F07E5">
        <w:rPr>
          <w:rFonts w:ascii="Times New Roman" w:eastAsia="Times New Roman" w:hAnsi="Times New Roman" w:cs="Times New Roman"/>
          <w:sz w:val="24"/>
          <w:szCs w:val="24"/>
        </w:rPr>
        <w:t>, but</w:t>
      </w:r>
      <w:r w:rsidR="003846AD">
        <w:rPr>
          <w:rFonts w:ascii="Times New Roman" w:eastAsia="Times New Roman" w:hAnsi="Times New Roman" w:cs="Times New Roman"/>
          <w:sz w:val="24"/>
          <w:szCs w:val="24"/>
        </w:rPr>
        <w:t xml:space="preserve"> the </w:t>
      </w:r>
      <w:r w:rsidR="009F07E5">
        <w:rPr>
          <w:rFonts w:ascii="Times New Roman" w:eastAsia="Times New Roman" w:hAnsi="Times New Roman" w:cs="Times New Roman"/>
          <w:i/>
          <w:sz w:val="24"/>
          <w:szCs w:val="24"/>
        </w:rPr>
        <w:t>g</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w:t>
      </w:r>
      <w:r w:rsidR="009F07E5">
        <w:rPr>
          <w:rFonts w:ascii="Times New Roman" w:eastAsia="Times New Roman" w:hAnsi="Times New Roman" w:cs="Times New Roman"/>
          <w:i/>
          <w:sz w:val="24"/>
          <w:szCs w:val="24"/>
        </w:rPr>
        <w:t>g</w:t>
      </w:r>
      <w:r w:rsidR="009F07E5">
        <w:rPr>
          <w:rFonts w:ascii="Times New Roman" w:eastAsia="Times New Roman" w:hAnsi="Times New Roman" w:cs="Times New Roman"/>
          <w:i/>
          <w:sz w:val="24"/>
          <w:szCs w:val="24"/>
          <w:vertAlign w:val="subscript"/>
        </w:rPr>
        <w:t>2</w:t>
      </w:r>
      <w:r w:rsidR="003846AD">
        <w:rPr>
          <w:rFonts w:ascii="Times New Roman" w:eastAsia="Times New Roman" w:hAnsi="Times New Roman" w:cs="Times New Roman"/>
          <w:sz w:val="24"/>
          <w:szCs w:val="24"/>
        </w:rPr>
        <w:t xml:space="preserve">, and </w:t>
      </w:r>
      <w:r w:rsidR="003846AD" w:rsidRPr="009F07E5">
        <w:rPr>
          <w:rFonts w:ascii="Times New Roman" w:eastAsia="Times New Roman" w:hAnsi="Times New Roman" w:cs="Times New Roman"/>
          <w:i/>
          <w:sz w:val="24"/>
          <w:szCs w:val="24"/>
        </w:rPr>
        <w:t>u</w:t>
      </w:r>
      <w:r w:rsidR="003846AD">
        <w:rPr>
          <w:rFonts w:ascii="Times New Roman" w:eastAsia="Times New Roman" w:hAnsi="Times New Roman" w:cs="Times New Roman"/>
          <w:sz w:val="24"/>
          <w:szCs w:val="24"/>
        </w:rPr>
        <w:t xml:space="preserve"> parameters in the Francis model were constrained to be positive and the </w:t>
      </w:r>
      <w:r w:rsidR="003846AD" w:rsidRPr="009F07E5">
        <w:rPr>
          <w:rFonts w:ascii="Times New Roman" w:eastAsia="Times New Roman" w:hAnsi="Times New Roman" w:cs="Times New Roman"/>
          <w:i/>
          <w:sz w:val="24"/>
          <w:szCs w:val="24"/>
        </w:rPr>
        <w:t>w</w:t>
      </w:r>
      <w:r w:rsidR="003846AD">
        <w:rPr>
          <w:rFonts w:ascii="Times New Roman" w:eastAsia="Times New Roman" w:hAnsi="Times New Roman" w:cs="Times New Roman"/>
          <w:sz w:val="24"/>
          <w:szCs w:val="24"/>
        </w:rPr>
        <w:t xml:space="preserve"> parameter was constrained to be between 0 and 1. At least three different starting values and at least two other algorithms (Gauss-Newton in the </w:t>
      </w:r>
      <w:proofErr w:type="spellStart"/>
      <w:r w:rsidR="003846AD">
        <w:rPr>
          <w:rFonts w:ascii="Times New Roman" w:eastAsia="Times New Roman" w:hAnsi="Times New Roman" w:cs="Times New Roman"/>
          <w:sz w:val="24"/>
          <w:szCs w:val="24"/>
        </w:rPr>
        <w:t>nls</w:t>
      </w:r>
      <w:proofErr w:type="spellEnd"/>
      <w:r w:rsidR="003846AD">
        <w:rPr>
          <w:rFonts w:ascii="Times New Roman" w:eastAsia="Times New Roman" w:hAnsi="Times New Roman" w:cs="Times New Roman"/>
          <w:sz w:val="24"/>
          <w:szCs w:val="24"/>
        </w:rPr>
        <w:t xml:space="preserve">() function and the </w:t>
      </w:r>
      <w:proofErr w:type="spellStart"/>
      <w:r w:rsidR="003846AD">
        <w:rPr>
          <w:rFonts w:ascii="Times New Roman" w:eastAsia="Times New Roman" w:hAnsi="Times New Roman" w:cs="Times New Roman"/>
          <w:sz w:val="24"/>
          <w:szCs w:val="24"/>
        </w:rPr>
        <w:t>Levenburg</w:t>
      </w:r>
      <w:proofErr w:type="spellEnd"/>
      <w:r w:rsidR="003846AD">
        <w:rPr>
          <w:rFonts w:ascii="Times New Roman" w:eastAsia="Times New Roman" w:hAnsi="Times New Roman" w:cs="Times New Roman"/>
          <w:sz w:val="24"/>
          <w:szCs w:val="24"/>
        </w:rPr>
        <w:t xml:space="preserve">-Marquardt in the </w:t>
      </w:r>
      <w:proofErr w:type="spellStart"/>
      <w:r w:rsidR="003846AD">
        <w:rPr>
          <w:rFonts w:ascii="Times New Roman" w:eastAsia="Times New Roman" w:hAnsi="Times New Roman" w:cs="Times New Roman"/>
          <w:sz w:val="24"/>
          <w:szCs w:val="24"/>
        </w:rPr>
        <w:t>nlsLM</w:t>
      </w:r>
      <w:proofErr w:type="spellEnd"/>
      <w:r w:rsidR="003846AD">
        <w:rPr>
          <w:rFonts w:ascii="Times New Roman" w:eastAsia="Times New Roman" w:hAnsi="Times New Roman" w:cs="Times New Roman"/>
          <w:sz w:val="24"/>
          <w:szCs w:val="24"/>
        </w:rPr>
        <w:t xml:space="preserve">() function from the </w:t>
      </w:r>
      <w:proofErr w:type="spellStart"/>
      <w:r w:rsidR="003846AD">
        <w:rPr>
          <w:rFonts w:ascii="Times New Roman" w:eastAsia="Times New Roman" w:hAnsi="Times New Roman" w:cs="Times New Roman"/>
          <w:sz w:val="24"/>
          <w:szCs w:val="24"/>
        </w:rPr>
        <w:t>minpack.lm</w:t>
      </w:r>
      <w:proofErr w:type="spellEnd"/>
      <w:r w:rsidR="003846AD">
        <w:rPr>
          <w:rFonts w:ascii="Times New Roman" w:eastAsia="Times New Roman" w:hAnsi="Times New Roman" w:cs="Times New Roman"/>
          <w:sz w:val="24"/>
          <w:szCs w:val="24"/>
        </w:rPr>
        <w:t xml:space="preserve"> package v1.2-1 [</w:t>
      </w:r>
      <w:proofErr w:type="spellStart"/>
      <w:r w:rsidR="003846AD">
        <w:rPr>
          <w:rFonts w:ascii="Times New Roman" w:eastAsia="Times New Roman" w:hAnsi="Times New Roman" w:cs="Times New Roman"/>
          <w:sz w:val="24"/>
          <w:szCs w:val="24"/>
        </w:rPr>
        <w:t>Elzhov</w:t>
      </w:r>
      <w:proofErr w:type="spellEnd"/>
      <w:r w:rsidR="003846AD">
        <w:rPr>
          <w:rFonts w:ascii="Times New Roman" w:eastAsia="Times New Roman" w:hAnsi="Times New Roman" w:cs="Times New Roman"/>
          <w:sz w:val="24"/>
          <w:szCs w:val="24"/>
        </w:rPr>
        <w:t xml:space="preserve"> et al. 2016]) were used to determine robustness of the model fits (Ogle et al. 2017). Bootstrap confidence intervals for model parameters from the traditional model were estimated </w:t>
      </w:r>
      <w:r w:rsidR="00AD239D">
        <w:rPr>
          <w:rFonts w:ascii="Times New Roman" w:eastAsia="Times New Roman" w:hAnsi="Times New Roman" w:cs="Times New Roman"/>
          <w:sz w:val="24"/>
          <w:szCs w:val="24"/>
        </w:rPr>
        <w:t>from 999</w:t>
      </w:r>
      <w:r w:rsidR="003846AD">
        <w:rPr>
          <w:rFonts w:ascii="Times New Roman" w:eastAsia="Times New Roman" w:hAnsi="Times New Roman" w:cs="Times New Roman"/>
          <w:sz w:val="24"/>
          <w:szCs w:val="24"/>
        </w:rPr>
        <w:t xml:space="preserve"> bootstraps using the </w:t>
      </w:r>
      <w:proofErr w:type="spellStart"/>
      <w:proofErr w:type="gramStart"/>
      <w:r w:rsidR="003846AD">
        <w:rPr>
          <w:rFonts w:ascii="Times New Roman" w:eastAsia="Times New Roman" w:hAnsi="Times New Roman" w:cs="Times New Roman"/>
          <w:sz w:val="24"/>
          <w:szCs w:val="24"/>
        </w:rPr>
        <w:t>nlsBoot</w:t>
      </w:r>
      <w:proofErr w:type="spellEnd"/>
      <w:r w:rsidR="003846AD">
        <w:rPr>
          <w:rFonts w:ascii="Times New Roman" w:eastAsia="Times New Roman" w:hAnsi="Times New Roman" w:cs="Times New Roman"/>
          <w:sz w:val="24"/>
          <w:szCs w:val="24"/>
        </w:rPr>
        <w:t>(</w:t>
      </w:r>
      <w:proofErr w:type="gramEnd"/>
      <w:r w:rsidR="003846AD">
        <w:rPr>
          <w:rFonts w:ascii="Times New Roman" w:eastAsia="Times New Roman" w:hAnsi="Times New Roman" w:cs="Times New Roman"/>
          <w:sz w:val="24"/>
          <w:szCs w:val="24"/>
        </w:rPr>
        <w:t xml:space="preserve">) function from the </w:t>
      </w:r>
      <w:proofErr w:type="spellStart"/>
      <w:r w:rsidR="003846AD">
        <w:rPr>
          <w:rFonts w:ascii="Times New Roman" w:eastAsia="Times New Roman" w:hAnsi="Times New Roman" w:cs="Times New Roman"/>
          <w:sz w:val="24"/>
          <w:szCs w:val="24"/>
        </w:rPr>
        <w:t>nlsTools</w:t>
      </w:r>
      <w:proofErr w:type="spellEnd"/>
      <w:r w:rsidR="003846AD">
        <w:rPr>
          <w:rFonts w:ascii="Times New Roman" w:eastAsia="Times New Roman" w:hAnsi="Times New Roman" w:cs="Times New Roman"/>
          <w:sz w:val="24"/>
          <w:szCs w:val="24"/>
        </w:rPr>
        <w:t xml:space="preserve"> package </w:t>
      </w:r>
      <w:r w:rsidR="00117536">
        <w:rPr>
          <w:rFonts w:ascii="Times New Roman" w:eastAsia="Times New Roman" w:hAnsi="Times New Roman" w:cs="Times New Roman"/>
          <w:sz w:val="24"/>
          <w:szCs w:val="24"/>
        </w:rPr>
        <w:t>v1.0-2 (</w:t>
      </w:r>
      <w:proofErr w:type="spellStart"/>
      <w:r w:rsidR="00117536">
        <w:rPr>
          <w:rFonts w:ascii="Times New Roman" w:eastAsia="Times New Roman" w:hAnsi="Times New Roman" w:cs="Times New Roman"/>
          <w:sz w:val="24"/>
          <w:szCs w:val="24"/>
        </w:rPr>
        <w:t>Baty</w:t>
      </w:r>
      <w:proofErr w:type="spellEnd"/>
      <w:r w:rsidR="00117536">
        <w:rPr>
          <w:rFonts w:ascii="Times New Roman" w:eastAsia="Times New Roman" w:hAnsi="Times New Roman" w:cs="Times New Roman"/>
          <w:sz w:val="24"/>
          <w:szCs w:val="24"/>
        </w:rPr>
        <w:t xml:space="preserve"> et al. 2015</w:t>
      </w:r>
      <w:r w:rsidR="003846AD">
        <w:rPr>
          <w:rFonts w:ascii="Times New Roman" w:eastAsia="Times New Roman" w:hAnsi="Times New Roman" w:cs="Times New Roman"/>
          <w:sz w:val="24"/>
          <w:szCs w:val="24"/>
        </w:rPr>
        <w:t>) as described in Ogle (2016).</w:t>
      </w:r>
    </w:p>
    <w:p w14:paraId="1981BC51" w14:textId="77777777" w:rsidR="00C83C13" w:rsidRDefault="00117536" w:rsidP="00117536">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Predicted annual growth increments for fish of various initial lengths were used to compare growth between fish collected from both locations (and summarized with model with different parameters) and results from the literature. Predicted annual growth increments are the </w:t>
      </w:r>
      <w:r w:rsidR="009F07E5">
        <w:rPr>
          <w:rFonts w:ascii="Times New Roman" w:eastAsia="Times New Roman" w:hAnsi="Times New Roman" w:cs="Times New Roman"/>
          <w:i/>
          <w:sz w:val="24"/>
          <w:szCs w:val="24"/>
        </w:rPr>
        <w:t>g</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and </w:t>
      </w:r>
      <w:r w:rsidR="009F07E5">
        <w:rPr>
          <w:rFonts w:ascii="Times New Roman" w:eastAsia="Times New Roman" w:hAnsi="Times New Roman" w:cs="Times New Roman"/>
          <w:i/>
          <w:sz w:val="24"/>
          <w:szCs w:val="24"/>
        </w:rPr>
        <w:t>g</w:t>
      </w:r>
      <w:r w:rsidR="009F07E5">
        <w:rPr>
          <w:rFonts w:ascii="Times New Roman" w:eastAsia="Times New Roman" w:hAnsi="Times New Roman" w:cs="Times New Roman"/>
          <w:i/>
          <w:sz w:val="24"/>
          <w:szCs w:val="24"/>
          <w:vertAlign w:val="subscript"/>
        </w:rPr>
        <w:t>2</w:t>
      </w:r>
      <w:r w:rsidR="009F07E5">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 xml:space="preserve">arameter from </w:t>
      </w:r>
      <w:r w:rsidR="009F07E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Francis model. Annual growth increments were predicted from the traditional model by first computing the mean length at several ages and then finding the differences between these lengths. Bootstrap confidence intervals were constructed for both the predicted mean lengths and increments.</w:t>
      </w:r>
    </w:p>
    <w:p w14:paraId="2122315D" w14:textId="070A4A22" w:rsidR="00117536" w:rsidRDefault="00103FE0" w:rsidP="00117536">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a linear model from our measurements of SL and TL on fish collected from the Great </w:t>
      </w:r>
      <w:del w:id="23" w:author="Author">
        <w:r w:rsidDel="00E23AEE">
          <w:rPr>
            <w:rFonts w:ascii="Times New Roman" w:eastAsia="Times New Roman" w:hAnsi="Times New Roman" w:cs="Times New Roman"/>
            <w:sz w:val="24"/>
            <w:szCs w:val="24"/>
          </w:rPr>
          <w:delText xml:space="preserve">Chazie </w:delText>
        </w:r>
      </w:del>
      <w:proofErr w:type="spellStart"/>
      <w:ins w:id="24" w:author="Author">
        <w:r w:rsidR="00E23AEE">
          <w:rPr>
            <w:rFonts w:ascii="Times New Roman" w:eastAsia="Times New Roman" w:hAnsi="Times New Roman" w:cs="Times New Roman"/>
            <w:sz w:val="24"/>
            <w:szCs w:val="24"/>
          </w:rPr>
          <w:t>Chaz</w:t>
        </w:r>
        <w:r w:rsidR="00E23AEE">
          <w:rPr>
            <w:rFonts w:ascii="Times New Roman" w:eastAsia="Times New Roman" w:hAnsi="Times New Roman" w:cs="Times New Roman"/>
            <w:sz w:val="24"/>
            <w:szCs w:val="24"/>
          </w:rPr>
          <w:t>y</w:t>
        </w:r>
        <w:proofErr w:type="spellEnd"/>
        <w:r w:rsidR="00E23AE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River that could be used to predict TL from SL. These results were used to convert SL used in some literature reports to TL for comparison to our results.</w:t>
      </w:r>
    </w:p>
    <w:p w14:paraId="37CC90A1" w14:textId="77777777" w:rsidR="00AD239D" w:rsidRDefault="00AD239D" w:rsidP="00117536">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p>
    <w:p w14:paraId="3DD55425" w14:textId="77777777" w:rsidR="00AD239D" w:rsidRDefault="00AD239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C09D93F" w14:textId="77777777" w:rsidR="00AD239D" w:rsidRDefault="00AD239D" w:rsidP="00117536">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Pr>
          <w:noProof/>
        </w:rPr>
        <w:drawing>
          <wp:inline distT="0" distB="0" distL="0" distR="0" wp14:anchorId="60E01C81" wp14:editId="10B259CE">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4572000"/>
                    </a:xfrm>
                    <a:prstGeom prst="rect">
                      <a:avLst/>
                    </a:prstGeom>
                  </pic:spPr>
                </pic:pic>
              </a:graphicData>
            </a:graphic>
          </wp:inline>
        </w:drawing>
      </w:r>
    </w:p>
    <w:sectPr w:rsidR="00AD239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uthor" w:initials="A">
    <w:p w14:paraId="789C426E" w14:textId="77777777" w:rsidR="00682DA3" w:rsidRDefault="00682DA3">
      <w:pPr>
        <w:pStyle w:val="CommentText"/>
      </w:pPr>
      <w:r>
        <w:rPr>
          <w:rStyle w:val="CommentReference"/>
        </w:rPr>
        <w:annotationRef/>
      </w:r>
      <w:r>
        <w:t>These need to be completed</w:t>
      </w:r>
    </w:p>
  </w:comment>
  <w:comment w:id="3" w:author="Author" w:initials="A">
    <w:p w14:paraId="7532F611" w14:textId="5991635F" w:rsidR="00AB5355" w:rsidRDefault="00AB5355">
      <w:pPr>
        <w:pStyle w:val="CommentText"/>
      </w:pPr>
      <w:r>
        <w:rPr>
          <w:rStyle w:val="CommentReference"/>
        </w:rPr>
        <w:annotationRef/>
      </w:r>
      <w:r>
        <w:t xml:space="preserve">Used a backlit source in nearly all cases. WE looked for areas on the spine that were </w:t>
      </w:r>
      <w:r w:rsidR="001E1563">
        <w:t>opaquer</w:t>
      </w:r>
      <w:r>
        <w:t xml:space="preserve"> as our annuli. </w:t>
      </w:r>
    </w:p>
  </w:comment>
  <w:comment w:id="13" w:author="Author" w:initials="A">
    <w:p w14:paraId="1DAD5B91" w14:textId="77777777" w:rsidR="00682DA3" w:rsidRDefault="00682DA3">
      <w:pPr>
        <w:pStyle w:val="CommentText"/>
      </w:pPr>
      <w:r>
        <w:rPr>
          <w:rStyle w:val="CommentReference"/>
        </w:rPr>
        <w:annotationRef/>
      </w:r>
      <w:r>
        <w:t>Were any fish actually removed? We should report the number removed here.</w:t>
      </w:r>
    </w:p>
  </w:comment>
  <w:comment w:id="14" w:author="Author" w:initials="A">
    <w:p w14:paraId="3062622B" w14:textId="62C88823" w:rsidR="00E84829" w:rsidRDefault="00E84829" w:rsidP="00E84829">
      <w:pPr>
        <w:spacing w:after="0" w:line="480" w:lineRule="auto"/>
        <w:ind w:firstLine="720"/>
        <w:rPr>
          <w:rFonts w:ascii="Times New Roman" w:eastAsia="Times New Roman" w:hAnsi="Times New Roman" w:cs="Times New Roman"/>
          <w:sz w:val="24"/>
          <w:szCs w:val="24"/>
        </w:rPr>
      </w:pPr>
      <w:r>
        <w:rPr>
          <w:rStyle w:val="CommentReference"/>
        </w:rPr>
        <w:annotationRef/>
      </w:r>
      <w:r>
        <w:rPr>
          <w:rFonts w:ascii="Times New Roman" w:eastAsia="Times New Roman" w:hAnsi="Times New Roman" w:cs="Times New Roman"/>
          <w:sz w:val="24"/>
          <w:szCs w:val="24"/>
        </w:rPr>
        <w:t xml:space="preserve">Of the 244 possible individuals collected and successfully excised 67 were not included because consensus could not be reached. </w:t>
      </w:r>
    </w:p>
    <w:p w14:paraId="5BA2B42B" w14:textId="0BE6C0C6" w:rsidR="00E84829" w:rsidRDefault="00E84829">
      <w:pPr>
        <w:pStyle w:val="CommentText"/>
      </w:pPr>
    </w:p>
  </w:comment>
  <w:comment w:id="15" w:author="Author" w:initials="A">
    <w:p w14:paraId="1E9E88D8" w14:textId="77777777" w:rsidR="005D7BF6" w:rsidRDefault="005D7BF6">
      <w:pPr>
        <w:pStyle w:val="CommentText"/>
      </w:pPr>
      <w:r>
        <w:rPr>
          <w:rStyle w:val="CommentReference"/>
        </w:rPr>
        <w:annotationRef/>
      </w:r>
      <w:r>
        <w:t>Add details here</w:t>
      </w:r>
    </w:p>
  </w:comment>
  <w:comment w:id="16" w:author="Author" w:initials="A">
    <w:p w14:paraId="495CEA41" w14:textId="4815B843" w:rsidR="00E84829" w:rsidRPr="00A76FF3" w:rsidRDefault="00E84829" w:rsidP="00A76FF3">
      <w:pPr>
        <w:autoSpaceDE w:val="0"/>
        <w:autoSpaceDN w:val="0"/>
        <w:adjustRightInd w:val="0"/>
        <w:spacing w:after="0" w:line="240" w:lineRule="auto"/>
        <w:rPr>
          <w:rFonts w:ascii="AdvOT5843c571" w:hAnsi="AdvOT5843c571" w:cs="AdvOT5843c571"/>
          <w:sz w:val="20"/>
          <w:szCs w:val="20"/>
        </w:rPr>
      </w:pPr>
      <w:r>
        <w:rPr>
          <w:rStyle w:val="CommentReference"/>
        </w:rPr>
        <w:annotationRef/>
      </w:r>
      <w:r>
        <w:rPr>
          <w:rFonts w:ascii="AdvOT5843c571" w:hAnsi="AdvOT5843c571" w:cs="AdvOT5843c571"/>
          <w:sz w:val="20"/>
          <w:szCs w:val="20"/>
        </w:rPr>
        <w:t>Generally, DC</w:t>
      </w:r>
      <w:r w:rsidR="00A76FF3">
        <w:rPr>
          <w:rFonts w:ascii="AdvOT5843c571" w:hAnsi="AdvOT5843c571" w:cs="AdvOT5843c571"/>
          <w:sz w:val="20"/>
          <w:szCs w:val="20"/>
        </w:rPr>
        <w:t xml:space="preserve"> </w:t>
      </w:r>
      <w:proofErr w:type="spellStart"/>
      <w:r>
        <w:rPr>
          <w:rFonts w:ascii="AdvOT5843c571" w:hAnsi="AdvOT5843c571" w:cs="AdvOT5843c571"/>
          <w:sz w:val="20"/>
          <w:szCs w:val="20"/>
        </w:rPr>
        <w:t>electroshocker</w:t>
      </w:r>
      <w:proofErr w:type="spellEnd"/>
      <w:r>
        <w:rPr>
          <w:rFonts w:ascii="AdvOT5843c571" w:hAnsi="AdvOT5843c571" w:cs="AdvOT5843c571"/>
          <w:sz w:val="20"/>
          <w:szCs w:val="20"/>
        </w:rPr>
        <w:t xml:space="preserve"> settings were 200 V, 25</w:t>
      </w:r>
      <w:r>
        <w:rPr>
          <w:rFonts w:ascii="AdvOT5843c571+20" w:hAnsi="AdvOT5843c571+20" w:cs="AdvOT5843c571+20"/>
          <w:sz w:val="20"/>
          <w:szCs w:val="20"/>
        </w:rPr>
        <w:t>–</w:t>
      </w:r>
      <w:r>
        <w:rPr>
          <w:rFonts w:ascii="AdvOT5843c571" w:hAnsi="AdvOT5843c571" w:cs="AdvOT5843c571"/>
          <w:sz w:val="20"/>
          <w:szCs w:val="20"/>
        </w:rPr>
        <w:t>30 Hz, and a 20</w:t>
      </w:r>
      <w:r>
        <w:rPr>
          <w:rFonts w:ascii="AdvOT5843c571+20" w:hAnsi="AdvOT5843c571+20" w:cs="AdvOT5843c571+20"/>
          <w:sz w:val="20"/>
          <w:szCs w:val="20"/>
        </w:rPr>
        <w:t>–</w:t>
      </w:r>
      <w:r>
        <w:rPr>
          <w:rFonts w:ascii="AdvOT5843c571" w:hAnsi="AdvOT5843c571" w:cs="AdvOT5843c571"/>
          <w:sz w:val="20"/>
          <w:szCs w:val="20"/>
        </w:rPr>
        <w:t>40%</w:t>
      </w:r>
      <w:r w:rsidR="00A76FF3">
        <w:rPr>
          <w:rFonts w:ascii="AdvOT5843c571" w:hAnsi="AdvOT5843c571" w:cs="AdvOT5843c571"/>
          <w:sz w:val="20"/>
          <w:szCs w:val="20"/>
        </w:rPr>
        <w:t xml:space="preserve"> </w:t>
      </w:r>
      <w:r>
        <w:rPr>
          <w:rFonts w:ascii="AdvOT5843c571" w:hAnsi="AdvOT5843c571" w:cs="AdvOT5843c571"/>
          <w:sz w:val="20"/>
          <w:szCs w:val="20"/>
        </w:rPr>
        <w:t>duty cycle</w:t>
      </w:r>
      <w:r>
        <w:rPr>
          <w:rFonts w:ascii="AdvOT5843c571" w:hAnsi="AdvOT5843c571" w:cs="AdvOT5843c571"/>
        </w:rPr>
        <w:t xml:space="preserve">. </w:t>
      </w:r>
      <w:r w:rsidR="00A76FF3">
        <w:rPr>
          <w:rFonts w:ascii="AdvOT5843c571" w:hAnsi="AdvOT5843c571" w:cs="AdvOT5843c571"/>
        </w:rPr>
        <w:t xml:space="preserve">Duration of sampling ranged from 26 to 247 minutes depending on the length of the section sampled on the occasion. The duration had a median of 74 minutes and an average of 86 minutes. </w:t>
      </w:r>
    </w:p>
  </w:comment>
  <w:comment w:id="17" w:author="Author" w:initials="A">
    <w:p w14:paraId="1E451315" w14:textId="7753AC96" w:rsidR="002A70AB" w:rsidRDefault="002A70AB">
      <w:pPr>
        <w:pStyle w:val="CommentText"/>
      </w:pPr>
      <w:r>
        <w:rPr>
          <w:rStyle w:val="CommentReference"/>
        </w:rPr>
        <w:annotationRef/>
      </w:r>
      <w:r>
        <w:t>We revisited this issue. At the beginning traps were baited but we stopped baiting them because it didn’t seem to matter to our catch. Catch was related</w:t>
      </w:r>
      <w:r w:rsidR="00E23AEE">
        <w:t xml:space="preserve"> to flow instead of bait. We did not collect data on this.</w:t>
      </w:r>
    </w:p>
  </w:comment>
  <w:comment w:id="19" w:author="Author" w:initials="A">
    <w:p w14:paraId="42F47EAA" w14:textId="77777777" w:rsidR="009A4BB4" w:rsidRDefault="009A4BB4">
      <w:pPr>
        <w:pStyle w:val="CommentText"/>
      </w:pPr>
      <w:r>
        <w:rPr>
          <w:rStyle w:val="CommentReference"/>
        </w:rPr>
        <w:annotationRef/>
      </w:r>
      <w:r>
        <w:t>DEREK … Get this number.</w:t>
      </w:r>
    </w:p>
  </w:comment>
  <w:comment w:id="20" w:author="Author" w:initials="A">
    <w:p w14:paraId="17147FE9" w14:textId="77777777" w:rsidR="00AB5355" w:rsidRDefault="00AB5355">
      <w:pPr>
        <w:pStyle w:val="CommentText"/>
      </w:pPr>
      <w:r>
        <w:rPr>
          <w:rStyle w:val="CommentReference"/>
        </w:rPr>
        <w:annotationRef/>
      </w:r>
      <w:proofErr w:type="spellStart"/>
      <w:r>
        <w:t>Missisquoi</w:t>
      </w:r>
      <w:proofErr w:type="spellEnd"/>
      <w:r>
        <w:t xml:space="preserve"> 5</w:t>
      </w:r>
    </w:p>
    <w:p w14:paraId="7F376D94" w14:textId="7952CD83" w:rsidR="00AB5355" w:rsidRDefault="00AB5355">
      <w:pPr>
        <w:pStyle w:val="CommentText"/>
      </w:pPr>
      <w:proofErr w:type="spellStart"/>
      <w:r>
        <w:t>LaPlatte</w:t>
      </w:r>
      <w:proofErr w:type="spellEnd"/>
      <w:r>
        <w:t xml:space="preserve"> 26</w:t>
      </w:r>
    </w:p>
    <w:p w14:paraId="78A30AE7" w14:textId="110B2FBC" w:rsidR="00AB5355" w:rsidRDefault="00AB5355">
      <w:pPr>
        <w:pStyle w:val="CommentText"/>
      </w:pPr>
      <w:r>
        <w:t xml:space="preserve">31 total </w:t>
      </w:r>
    </w:p>
    <w:p w14:paraId="30DFEF91" w14:textId="7227BB8C" w:rsidR="00AB5355" w:rsidRDefault="00AB5355">
      <w:pPr>
        <w:pStyle w:val="CommentText"/>
      </w:pPr>
      <w:r>
        <w:t>These values include those fish that are excluded due to observations being within 7 days of each other.</w:t>
      </w:r>
    </w:p>
  </w:comment>
  <w:comment w:id="21" w:author="Author" w:initials="A">
    <w:p w14:paraId="38AC2270" w14:textId="77777777" w:rsidR="00117536" w:rsidRDefault="00117536">
      <w:pPr>
        <w:pStyle w:val="CommentText"/>
      </w:pPr>
      <w:r>
        <w:rPr>
          <w:rStyle w:val="CommentReference"/>
        </w:rPr>
        <w:annotationRef/>
      </w:r>
      <w:r>
        <w:t>DEREK … verify this.</w:t>
      </w:r>
    </w:p>
  </w:comment>
  <w:comment w:id="22" w:author="Author" w:initials="A">
    <w:p w14:paraId="044AAC4C" w14:textId="3A303D1C" w:rsidR="00A76FF3" w:rsidRDefault="00A76FF3">
      <w:pPr>
        <w:pStyle w:val="CommentText"/>
      </w:pPr>
      <w:r>
        <w:rPr>
          <w:rStyle w:val="CommentReference"/>
        </w:rPr>
        <w:annotationRef/>
      </w:r>
      <w:r>
        <w:t>I counted 27</w:t>
      </w:r>
      <w:r w:rsidR="00E23AEE">
        <w:t xml:space="preserve"> recapture events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9C426E" w15:done="0"/>
  <w15:commentEx w15:paraId="7532F611" w15:paraIdParent="789C426E" w15:done="0"/>
  <w15:commentEx w15:paraId="1DAD5B91" w15:done="0"/>
  <w15:commentEx w15:paraId="5BA2B42B" w15:paraIdParent="1DAD5B91" w15:done="0"/>
  <w15:commentEx w15:paraId="1E9E88D8" w15:done="0"/>
  <w15:commentEx w15:paraId="495CEA41" w15:paraIdParent="1E9E88D8" w15:done="0"/>
  <w15:commentEx w15:paraId="1E451315" w15:done="0"/>
  <w15:commentEx w15:paraId="42F47EAA" w15:done="0"/>
  <w15:commentEx w15:paraId="30DFEF91" w15:paraIdParent="42F47EAA" w15:done="0"/>
  <w15:commentEx w15:paraId="38AC2270" w15:done="0"/>
  <w15:commentEx w15:paraId="044AAC4C" w15:paraIdParent="38AC22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9C426E" w16cid:durableId="1EF458D7"/>
  <w16cid:commentId w16cid:paraId="7532F611" w16cid:durableId="1EF46DC2"/>
  <w16cid:commentId w16cid:paraId="1DAD5B91" w16cid:durableId="1EF458D8"/>
  <w16cid:commentId w16cid:paraId="5BA2B42B" w16cid:durableId="1EF4649A"/>
  <w16cid:commentId w16cid:paraId="1E9E88D8" w16cid:durableId="1EF458D9"/>
  <w16cid:commentId w16cid:paraId="495CEA41" w16cid:durableId="1EF464DF"/>
  <w16cid:commentId w16cid:paraId="42F47EAA" w16cid:durableId="1EF458DA"/>
  <w16cid:commentId w16cid:paraId="30DFEF91" w16cid:durableId="1EF46D65"/>
  <w16cid:commentId w16cid:paraId="38AC2270" w16cid:durableId="1EF458DB"/>
  <w16cid:commentId w16cid:paraId="044AAC4C" w16cid:durableId="1EF4686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4F4D5" w14:textId="77777777" w:rsidR="0094053B" w:rsidRDefault="0094053B" w:rsidP="0091021C">
      <w:pPr>
        <w:spacing w:after="0" w:line="240" w:lineRule="auto"/>
      </w:pPr>
      <w:r>
        <w:separator/>
      </w:r>
    </w:p>
  </w:endnote>
  <w:endnote w:type="continuationSeparator" w:id="0">
    <w:p w14:paraId="524B858C" w14:textId="77777777" w:rsidR="0094053B" w:rsidRDefault="0094053B" w:rsidP="00910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5843c571">
    <w:altName w:val="Cambria"/>
    <w:panose1 w:val="00000000000000000000"/>
    <w:charset w:val="00"/>
    <w:family w:val="roman"/>
    <w:notTrueType/>
    <w:pitch w:val="default"/>
    <w:sig w:usb0="00000003" w:usb1="00000000" w:usb2="00000000" w:usb3="00000000" w:csb0="00000001" w:csb1="00000000"/>
  </w:font>
  <w:font w:name="AdvOT5843c571+20">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9C086" w14:textId="77777777" w:rsidR="0091021C" w:rsidRDefault="00910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57ED6" w14:textId="77777777" w:rsidR="0091021C" w:rsidRDefault="009102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DA43" w14:textId="77777777" w:rsidR="0091021C" w:rsidRDefault="00910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80F04" w14:textId="77777777" w:rsidR="0094053B" w:rsidRDefault="0094053B" w:rsidP="0091021C">
      <w:pPr>
        <w:spacing w:after="0" w:line="240" w:lineRule="auto"/>
      </w:pPr>
      <w:r>
        <w:separator/>
      </w:r>
    </w:p>
  </w:footnote>
  <w:footnote w:type="continuationSeparator" w:id="0">
    <w:p w14:paraId="173D600F" w14:textId="77777777" w:rsidR="0094053B" w:rsidRDefault="0094053B" w:rsidP="00910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5F72C" w14:textId="77777777" w:rsidR="0091021C" w:rsidRDefault="009102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101B9" w14:textId="77777777" w:rsidR="0091021C" w:rsidRDefault="009102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AA07F" w14:textId="77777777" w:rsidR="0091021C" w:rsidRDefault="009102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removePersonalInformation/>
  <w:removeDateAndTime/>
  <w:proofState w:spelling="clean" w:grammar="clean"/>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E8A"/>
    <w:rsid w:val="00103FE0"/>
    <w:rsid w:val="00117536"/>
    <w:rsid w:val="001228F9"/>
    <w:rsid w:val="00126F77"/>
    <w:rsid w:val="00164269"/>
    <w:rsid w:val="001E1563"/>
    <w:rsid w:val="001F125D"/>
    <w:rsid w:val="002A70AB"/>
    <w:rsid w:val="00370CC4"/>
    <w:rsid w:val="003846AD"/>
    <w:rsid w:val="005D7BF6"/>
    <w:rsid w:val="00644E8A"/>
    <w:rsid w:val="00682DA3"/>
    <w:rsid w:val="006A528A"/>
    <w:rsid w:val="006D5BA8"/>
    <w:rsid w:val="0091021C"/>
    <w:rsid w:val="0094053B"/>
    <w:rsid w:val="009A4BB4"/>
    <w:rsid w:val="009D3E20"/>
    <w:rsid w:val="009F07E5"/>
    <w:rsid w:val="00A76FF3"/>
    <w:rsid w:val="00A77BAC"/>
    <w:rsid w:val="00AB5355"/>
    <w:rsid w:val="00AD239D"/>
    <w:rsid w:val="00AF6928"/>
    <w:rsid w:val="00C83C13"/>
    <w:rsid w:val="00DA2698"/>
    <w:rsid w:val="00E23AEE"/>
    <w:rsid w:val="00E84829"/>
    <w:rsid w:val="00EC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827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21C"/>
  </w:style>
  <w:style w:type="paragraph" w:styleId="Footer">
    <w:name w:val="footer"/>
    <w:basedOn w:val="Normal"/>
    <w:link w:val="FooterChar"/>
    <w:uiPriority w:val="99"/>
    <w:unhideWhenUsed/>
    <w:rsid w:val="00910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21C"/>
  </w:style>
  <w:style w:type="character" w:styleId="CommentReference">
    <w:name w:val="annotation reference"/>
    <w:basedOn w:val="DefaultParagraphFont"/>
    <w:uiPriority w:val="99"/>
    <w:semiHidden/>
    <w:unhideWhenUsed/>
    <w:rsid w:val="00682DA3"/>
    <w:rPr>
      <w:sz w:val="16"/>
      <w:szCs w:val="16"/>
    </w:rPr>
  </w:style>
  <w:style w:type="paragraph" w:styleId="CommentText">
    <w:name w:val="annotation text"/>
    <w:basedOn w:val="Normal"/>
    <w:link w:val="CommentTextChar"/>
    <w:uiPriority w:val="99"/>
    <w:semiHidden/>
    <w:unhideWhenUsed/>
    <w:rsid w:val="00682DA3"/>
    <w:pPr>
      <w:spacing w:line="240" w:lineRule="auto"/>
    </w:pPr>
    <w:rPr>
      <w:sz w:val="20"/>
      <w:szCs w:val="20"/>
    </w:rPr>
  </w:style>
  <w:style w:type="character" w:customStyle="1" w:styleId="CommentTextChar">
    <w:name w:val="Comment Text Char"/>
    <w:basedOn w:val="DefaultParagraphFont"/>
    <w:link w:val="CommentText"/>
    <w:uiPriority w:val="99"/>
    <w:semiHidden/>
    <w:rsid w:val="00682DA3"/>
    <w:rPr>
      <w:sz w:val="20"/>
      <w:szCs w:val="20"/>
    </w:rPr>
  </w:style>
  <w:style w:type="paragraph" w:styleId="CommentSubject">
    <w:name w:val="annotation subject"/>
    <w:basedOn w:val="CommentText"/>
    <w:next w:val="CommentText"/>
    <w:link w:val="CommentSubjectChar"/>
    <w:uiPriority w:val="99"/>
    <w:semiHidden/>
    <w:unhideWhenUsed/>
    <w:rsid w:val="00682DA3"/>
    <w:rPr>
      <w:b/>
      <w:bCs/>
    </w:rPr>
  </w:style>
  <w:style w:type="character" w:customStyle="1" w:styleId="CommentSubjectChar">
    <w:name w:val="Comment Subject Char"/>
    <w:basedOn w:val="CommentTextChar"/>
    <w:link w:val="CommentSubject"/>
    <w:uiPriority w:val="99"/>
    <w:semiHidden/>
    <w:rsid w:val="00682DA3"/>
    <w:rPr>
      <w:b/>
      <w:bCs/>
      <w:sz w:val="20"/>
      <w:szCs w:val="20"/>
    </w:rPr>
  </w:style>
  <w:style w:type="paragraph" w:styleId="BalloonText">
    <w:name w:val="Balloon Text"/>
    <w:basedOn w:val="Normal"/>
    <w:link w:val="BalloonTextChar"/>
    <w:uiPriority w:val="99"/>
    <w:semiHidden/>
    <w:unhideWhenUsed/>
    <w:rsid w:val="00682D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DA3"/>
    <w:rPr>
      <w:rFonts w:ascii="Segoe UI" w:hAnsi="Segoe UI" w:cs="Segoe UI"/>
      <w:sz w:val="18"/>
      <w:szCs w:val="18"/>
    </w:rPr>
  </w:style>
  <w:style w:type="character" w:styleId="PlaceholderText">
    <w:name w:val="Placeholder Text"/>
    <w:basedOn w:val="DefaultParagraphFont"/>
    <w:uiPriority w:val="99"/>
    <w:semiHidden/>
    <w:rsid w:val="00117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2018-07-14T18:51:00Z</dcterms:created>
  <dcterms:modified xsi:type="dcterms:W3CDTF">2018-07-14T18:51:00Z</dcterms:modified>
</cp:coreProperties>
</file>
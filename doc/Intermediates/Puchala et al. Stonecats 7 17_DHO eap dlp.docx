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504080C5" w:rsidR="00367AA0" w:rsidRPr="000A01DA" w:rsidRDefault="00367AA0" w:rsidP="00D43F7F">
      <w:pPr>
        <w:spacing w:line="480" w:lineRule="auto"/>
        <w:rPr>
          <w:rFonts w:ascii="Times New Roman" w:hAnsi="Times New Roman" w:cs="Times New Roman"/>
          <w:b/>
          <w:sz w:val="24"/>
          <w:szCs w:val="24"/>
        </w:rPr>
      </w:pPr>
      <w:commentRangeStart w:id="1"/>
      <w:r w:rsidRPr="000A01DA">
        <w:rPr>
          <w:rFonts w:ascii="Times New Roman" w:hAnsi="Times New Roman" w:cs="Times New Roman"/>
          <w:b/>
          <w:sz w:val="24"/>
          <w:szCs w:val="24"/>
        </w:rPr>
        <w:t xml:space="preserve">Growth </w:t>
      </w:r>
      <w:r w:rsidR="00D43F7F">
        <w:rPr>
          <w:rFonts w:ascii="Times New Roman" w:hAnsi="Times New Roman" w:cs="Times New Roman"/>
          <w:b/>
          <w:sz w:val="24"/>
          <w:szCs w:val="24"/>
        </w:rPr>
        <w:t xml:space="preserve">of </w:t>
      </w:r>
      <w:r w:rsidR="00326931" w:rsidRPr="000A01DA">
        <w:rPr>
          <w:rFonts w:ascii="Times New Roman" w:hAnsi="Times New Roman" w:cs="Times New Roman"/>
          <w:b/>
          <w:sz w:val="24"/>
          <w:szCs w:val="24"/>
        </w:rPr>
        <w:t>Stonecat</w:t>
      </w:r>
      <w:r w:rsidR="004F3403">
        <w:rPr>
          <w:rFonts w:ascii="Times New Roman" w:hAnsi="Times New Roman" w:cs="Times New Roman"/>
          <w:b/>
          <w:sz w:val="24"/>
          <w:szCs w:val="24"/>
        </w:rPr>
        <w:t>s</w:t>
      </w:r>
      <w:r w:rsidRPr="000A01DA">
        <w:rPr>
          <w:rFonts w:ascii="Times New Roman" w:hAnsi="Times New Roman" w:cs="Times New Roman"/>
          <w:b/>
          <w:sz w:val="24"/>
          <w:szCs w:val="24"/>
        </w:rPr>
        <w:t xml:space="preserve"> (</w:t>
      </w:r>
      <w:r w:rsidRPr="000A01DA">
        <w:rPr>
          <w:rFonts w:ascii="Times New Roman" w:hAnsi="Times New Roman" w:cs="Times New Roman"/>
          <w:b/>
          <w:i/>
          <w:sz w:val="24"/>
          <w:szCs w:val="24"/>
        </w:rPr>
        <w:t>Noturus flavus</w:t>
      </w:r>
      <w:r w:rsidRPr="000A01DA">
        <w:rPr>
          <w:rFonts w:ascii="Times New Roman" w:hAnsi="Times New Roman" w:cs="Times New Roman"/>
          <w:b/>
          <w:sz w:val="24"/>
          <w:szCs w:val="24"/>
        </w:rPr>
        <w:t>)</w:t>
      </w:r>
      <w:r w:rsidR="004F3403">
        <w:rPr>
          <w:rFonts w:ascii="Times New Roman" w:hAnsi="Times New Roman" w:cs="Times New Roman"/>
          <w:b/>
          <w:sz w:val="24"/>
          <w:szCs w:val="24"/>
        </w:rPr>
        <w:t xml:space="preserve"> from </w:t>
      </w:r>
      <w:r w:rsidR="00D43F7F">
        <w:rPr>
          <w:rFonts w:ascii="Times New Roman" w:hAnsi="Times New Roman" w:cs="Times New Roman"/>
          <w:b/>
          <w:sz w:val="24"/>
          <w:szCs w:val="24"/>
        </w:rPr>
        <w:t xml:space="preserve">two </w:t>
      </w:r>
      <w:r w:rsidR="004F3403">
        <w:rPr>
          <w:rFonts w:ascii="Times New Roman" w:hAnsi="Times New Roman" w:cs="Times New Roman"/>
          <w:b/>
          <w:sz w:val="24"/>
          <w:szCs w:val="24"/>
        </w:rPr>
        <w:t>Lake Champlain tributaries</w:t>
      </w:r>
      <w:commentRangeEnd w:id="1"/>
      <w:r w:rsidR="00F20127">
        <w:rPr>
          <w:rStyle w:val="CommentReference"/>
        </w:rPr>
        <w:commentReference w:id="1"/>
      </w:r>
      <w:r w:rsidRPr="000A01DA">
        <w:rPr>
          <w:rFonts w:ascii="Times New Roman" w:hAnsi="Times New Roman" w:cs="Times New Roman"/>
          <w:b/>
          <w:sz w:val="24"/>
          <w:szCs w:val="24"/>
        </w:rPr>
        <w:t xml:space="preserve"> </w:t>
      </w:r>
      <w:bookmarkEnd w:id="0"/>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Elizabeth A. Puchala</w:t>
      </w:r>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A313B0" w:rsidP="00D43F7F">
      <w:pPr>
        <w:spacing w:line="480" w:lineRule="auto"/>
        <w:contextualSpacing/>
        <w:rPr>
          <w:rFonts w:ascii="Times New Roman" w:hAnsi="Times New Roman" w:cs="Times New Roman"/>
          <w:i/>
          <w:sz w:val="24"/>
          <w:szCs w:val="24"/>
          <w:lang w:eastAsia="ja-JP"/>
        </w:rPr>
      </w:pPr>
      <w:hyperlink r:id="rId9"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4969836" w14:textId="77777777" w:rsidR="000A01DA" w:rsidRDefault="000A01DA" w:rsidP="00D43F7F">
      <w:pPr>
        <w:spacing w:line="480" w:lineRule="auto"/>
        <w:contextualSpacing/>
      </w:pPr>
    </w:p>
    <w:p w14:paraId="2604171E" w14:textId="77777777" w:rsidR="000A01DA" w:rsidRDefault="000A01DA" w:rsidP="000A01DA">
      <w:pPr>
        <w:spacing w:line="480" w:lineRule="auto"/>
        <w:contextualSpacing/>
      </w:pPr>
    </w:p>
    <w:p w14:paraId="2F2F4451" w14:textId="2939B5E7" w:rsidR="00D6790C" w:rsidRPr="00F90C10" w:rsidRDefault="00D6790C" w:rsidP="000A01DA">
      <w:pPr>
        <w:spacing w:line="240" w:lineRule="auto"/>
        <w:rPr>
          <w:rFonts w:ascii="Times New Roman" w:eastAsia="Times New Roman" w:hAnsi="Times New Roman" w:cs="Times New Roman"/>
          <w:b/>
          <w:sz w:val="24"/>
          <w:szCs w:val="24"/>
        </w:rPr>
      </w:pPr>
      <w: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763C1D55" w14:textId="77777777" w:rsidR="00D6790C" w:rsidRPr="00D6790C" w:rsidRDefault="00D6790C" w:rsidP="00DA7DE7">
      <w:pPr>
        <w:spacing w:line="240" w:lineRule="exact"/>
        <w:rPr>
          <w:sz w:val="28"/>
          <w:szCs w:val="28"/>
        </w:rPr>
      </w:pPr>
    </w:p>
    <w:p w14:paraId="18DA44AE" w14:textId="3D180388" w:rsidR="00DA7DE7" w:rsidRDefault="00DA7DE7">
      <w:pPr>
        <w:rPr>
          <w:rFonts w:ascii="Times New Roman" w:eastAsia="Times New Roman" w:hAnsi="Times New Roman" w:cs="Times New Roman"/>
          <w:b/>
          <w:sz w:val="24"/>
          <w:szCs w:val="24"/>
        </w:rPr>
      </w:pPr>
      <w:bookmarkStart w:id="2" w:name="_Toc293238615"/>
      <w:r>
        <w:rPr>
          <w:rFonts w:ascii="Times New Roman" w:eastAsia="Times New Roman" w:hAnsi="Times New Roman" w:cs="Times New Roman"/>
          <w:b/>
          <w:sz w:val="24"/>
          <w:szCs w:val="24"/>
        </w:rPr>
        <w:br w:type="page"/>
      </w:r>
    </w:p>
    <w:p w14:paraId="7E1F7D1E" w14:textId="0A75B9F9" w:rsidR="003361A9" w:rsidRPr="0003577A" w:rsidRDefault="00801529" w:rsidP="00AC12C4">
      <w:pPr>
        <w:rPr>
          <w:rFonts w:ascii="Times New Roman" w:hAnsi="Times New Roman" w:cs="Times New Roman"/>
          <w:i/>
          <w:sz w:val="24"/>
          <w:szCs w:val="24"/>
        </w:rPr>
      </w:pPr>
      <w:commentRangeStart w:id="3"/>
      <w:r w:rsidRPr="0003577A">
        <w:rPr>
          <w:rFonts w:ascii="Times New Roman" w:hAnsi="Times New Roman" w:cs="Times New Roman"/>
          <w:b/>
          <w:i/>
          <w:sz w:val="24"/>
          <w:szCs w:val="24"/>
        </w:rPr>
        <w:lastRenderedPageBreak/>
        <w:t>ABSTRACT</w:t>
      </w:r>
      <w:commentRangeEnd w:id="3"/>
      <w:r w:rsidR="00FD612C">
        <w:rPr>
          <w:rStyle w:val="CommentReference"/>
        </w:rPr>
        <w:commentReference w:id="3"/>
      </w:r>
      <w:r w:rsidR="00F90C10" w:rsidRPr="0003577A">
        <w:rPr>
          <w:rFonts w:ascii="Times New Roman" w:hAnsi="Times New Roman" w:cs="Times New Roman"/>
          <w:i/>
          <w:sz w:val="24"/>
          <w:szCs w:val="24"/>
        </w:rPr>
        <w:t xml:space="preserve"> </w:t>
      </w:r>
    </w:p>
    <w:p w14:paraId="4AAEB819" w14:textId="55FAA59A" w:rsidR="007330EA" w:rsidRDefault="003361A9" w:rsidP="000A01DA">
      <w:pPr>
        <w:spacing w:line="480" w:lineRule="auto"/>
        <w:rPr>
          <w:ins w:id="4" w:author="Donna Parrish" w:date="2018-07-15T16:33:00Z"/>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AC12C4">
        <w:rPr>
          <w:rFonts w:ascii="Times New Roman" w:eastAsia="Times New Roman" w:hAnsi="Times New Roman" w:cs="Times New Roman"/>
          <w:sz w:val="24"/>
          <w:szCs w:val="24"/>
        </w:rPr>
        <w:t xml:space="preserve">ittle </w:t>
      </w:r>
      <w:r>
        <w:rPr>
          <w:rFonts w:ascii="Times New Roman" w:eastAsia="Times New Roman" w:hAnsi="Times New Roman" w:cs="Times New Roman"/>
          <w:sz w:val="24"/>
          <w:szCs w:val="24"/>
        </w:rPr>
        <w:t xml:space="preserve">is </w:t>
      </w:r>
      <w:r w:rsidRPr="00AC12C4">
        <w:rPr>
          <w:rFonts w:ascii="Times New Roman" w:eastAsia="Times New Roman" w:hAnsi="Times New Roman" w:cs="Times New Roman"/>
          <w:sz w:val="24"/>
          <w:szCs w:val="24"/>
        </w:rPr>
        <w:t xml:space="preserve">known about </w:t>
      </w:r>
      <w:r>
        <w:rPr>
          <w:rFonts w:ascii="Times New Roman" w:eastAsia="Times New Roman" w:hAnsi="Times New Roman" w:cs="Times New Roman"/>
          <w:sz w:val="24"/>
          <w:szCs w:val="24"/>
        </w:rPr>
        <w:t>S</w:t>
      </w:r>
      <w:r w:rsidRPr="00AC12C4">
        <w:rPr>
          <w:rFonts w:ascii="Times New Roman" w:eastAsia="Times New Roman" w:hAnsi="Times New Roman" w:cs="Times New Roman"/>
          <w:sz w:val="24"/>
          <w:szCs w:val="24"/>
        </w:rPr>
        <w:t>tonecat</w:t>
      </w:r>
      <w:r>
        <w:rPr>
          <w:rFonts w:ascii="Times New Roman" w:eastAsia="Times New Roman" w:hAnsi="Times New Roman" w:cs="Times New Roman"/>
          <w:sz w:val="24"/>
          <w:szCs w:val="24"/>
        </w:rPr>
        <w:t xml:space="preserve"> </w:t>
      </w:r>
      <w:r w:rsidRPr="00AC12C4">
        <w:rPr>
          <w:rFonts w:ascii="Times New Roman" w:hAnsi="Times New Roman" w:cs="Times New Roman"/>
          <w:sz w:val="24"/>
          <w:szCs w:val="24"/>
        </w:rPr>
        <w:t>(</w:t>
      </w:r>
      <w:r w:rsidRPr="00AC12C4">
        <w:rPr>
          <w:rFonts w:ascii="Times New Roman" w:hAnsi="Times New Roman" w:cs="Times New Roman"/>
          <w:i/>
          <w:sz w:val="24"/>
          <w:szCs w:val="24"/>
        </w:rPr>
        <w:t>Noturus flavus</w:t>
      </w:r>
      <w:r w:rsidRPr="00AC12C4">
        <w:rPr>
          <w:rFonts w:ascii="Times New Roman" w:hAnsi="Times New Roman" w:cs="Times New Roman"/>
          <w:sz w:val="24"/>
          <w:szCs w:val="24"/>
        </w:rPr>
        <w:t>)</w:t>
      </w:r>
      <w:r w:rsidR="00243AF6">
        <w:rPr>
          <w:rFonts w:ascii="Times New Roman" w:hAnsi="Times New Roman" w:cs="Times New Roman"/>
          <w:sz w:val="24"/>
          <w:szCs w:val="24"/>
        </w:rPr>
        <w:t xml:space="preserve"> populations</w:t>
      </w:r>
      <w:r w:rsidRPr="00AC12C4">
        <w:rPr>
          <w:rFonts w:ascii="Times New Roman" w:eastAsia="Times New Roman" w:hAnsi="Times New Roman" w:cs="Times New Roman"/>
          <w:sz w:val="24"/>
          <w:szCs w:val="24"/>
        </w:rPr>
        <w:t xml:space="preserve">, especially in the </w:t>
      </w:r>
      <w:r>
        <w:rPr>
          <w:rFonts w:ascii="Times New Roman" w:eastAsia="Times New Roman" w:hAnsi="Times New Roman" w:cs="Times New Roman"/>
          <w:sz w:val="24"/>
          <w:szCs w:val="24"/>
        </w:rPr>
        <w:t>N</w:t>
      </w:r>
      <w:r w:rsidRPr="00AC12C4">
        <w:rPr>
          <w:rFonts w:ascii="Times New Roman" w:eastAsia="Times New Roman" w:hAnsi="Times New Roman" w:cs="Times New Roman"/>
          <w:sz w:val="24"/>
          <w:szCs w:val="24"/>
        </w:rPr>
        <w:t>ortheast</w:t>
      </w:r>
      <w:r w:rsidR="001E7EBE">
        <w:rPr>
          <w:rFonts w:ascii="Times New Roman" w:eastAsia="Times New Roman" w:hAnsi="Times New Roman" w:cs="Times New Roman"/>
          <w:sz w:val="24"/>
          <w:szCs w:val="24"/>
        </w:rPr>
        <w:t>ern</w:t>
      </w:r>
      <w:r w:rsidRPr="00AC12C4">
        <w:rPr>
          <w:rFonts w:ascii="Times New Roman" w:eastAsia="Times New Roman" w:hAnsi="Times New Roman" w:cs="Times New Roman"/>
          <w:sz w:val="24"/>
          <w:szCs w:val="24"/>
        </w:rPr>
        <w:t xml:space="preserve"> United States</w:t>
      </w:r>
      <w:r w:rsidR="00243AF6">
        <w:rPr>
          <w:rFonts w:ascii="Times New Roman" w:eastAsia="Times New Roman" w:hAnsi="Times New Roman" w:cs="Times New Roman"/>
          <w:sz w:val="24"/>
          <w:szCs w:val="24"/>
        </w:rPr>
        <w:t xml:space="preserve">, </w:t>
      </w:r>
      <w:r w:rsidR="00F7208E">
        <w:rPr>
          <w:rFonts w:ascii="Times New Roman" w:eastAsia="Times New Roman" w:hAnsi="Times New Roman" w:cs="Times New Roman"/>
          <w:sz w:val="24"/>
          <w:szCs w:val="24"/>
        </w:rPr>
        <w:t xml:space="preserve">where </w:t>
      </w:r>
      <w:r w:rsidR="00F82AA0">
        <w:rPr>
          <w:rFonts w:ascii="Times New Roman" w:eastAsia="Times New Roman" w:hAnsi="Times New Roman" w:cs="Times New Roman"/>
          <w:sz w:val="24"/>
          <w:szCs w:val="24"/>
        </w:rPr>
        <w:t xml:space="preserve">these madtoms </w:t>
      </w:r>
      <w:r w:rsidR="00243AF6">
        <w:rPr>
          <w:rFonts w:ascii="Times New Roman" w:eastAsia="Times New Roman" w:hAnsi="Times New Roman" w:cs="Times New Roman"/>
          <w:sz w:val="24"/>
          <w:szCs w:val="24"/>
        </w:rPr>
        <w:t>are at the edge of their range</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326931" w:rsidRPr="00AC12C4">
        <w:rPr>
          <w:rFonts w:ascii="Times New Roman" w:hAnsi="Times New Roman" w:cs="Times New Roman"/>
          <w:sz w:val="24"/>
          <w:szCs w:val="24"/>
        </w:rPr>
        <w:t>Stonecats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Stonecats in two tributaries to Lake Champlain. We also compare the growth of Stonecats in these waters to results from other locations near the middle of their distribution. </w:t>
      </w:r>
      <w:ins w:id="5" w:author="Donna Parrish" w:date="2018-07-15T15:51:00Z">
        <w:r w:rsidR="00243219">
          <w:rPr>
            <w:rFonts w:ascii="Times New Roman" w:eastAsia="Times New Roman" w:hAnsi="Times New Roman" w:cs="Times New Roman"/>
            <w:sz w:val="24"/>
            <w:szCs w:val="24"/>
          </w:rPr>
          <w:t>Stonecats in the Great Chazy River</w:t>
        </w:r>
      </w:ins>
      <w:ins w:id="6" w:author="Donna Parrish" w:date="2018-07-15T15:52:00Z">
        <w:r w:rsidR="00243219">
          <w:rPr>
            <w:rFonts w:ascii="Times New Roman" w:eastAsia="Times New Roman" w:hAnsi="Times New Roman" w:cs="Times New Roman"/>
            <w:sz w:val="24"/>
            <w:szCs w:val="24"/>
          </w:rPr>
          <w:t>, NY</w:t>
        </w:r>
      </w:ins>
      <w:ins w:id="7" w:author="Donna Parrish" w:date="2018-07-15T15:51:00Z">
        <w:r w:rsidR="00243219">
          <w:rPr>
            <w:rFonts w:ascii="Times New Roman" w:eastAsia="Times New Roman" w:hAnsi="Times New Roman" w:cs="Times New Roman"/>
            <w:sz w:val="24"/>
            <w:szCs w:val="24"/>
          </w:rPr>
          <w:t xml:space="preserve"> were larger at age 0 and age 1 while </w:t>
        </w:r>
      </w:ins>
      <w:ins w:id="8" w:author="Donna Parrish" w:date="2018-07-15T15:52:00Z">
        <w:r w:rsidR="00243219">
          <w:rPr>
            <w:rFonts w:ascii="Times New Roman" w:eastAsia="Times New Roman" w:hAnsi="Times New Roman" w:cs="Times New Roman"/>
            <w:sz w:val="24"/>
            <w:szCs w:val="24"/>
          </w:rPr>
          <w:t>those from the LaPlatte River, VT were larger at age 4 and age 5.</w:t>
        </w:r>
      </w:ins>
      <w:ins w:id="9" w:author="Donna Parrish" w:date="2018-07-15T15:53:00Z">
        <w:r w:rsidR="00243219">
          <w:rPr>
            <w:rFonts w:ascii="Times New Roman" w:eastAsia="Times New Roman" w:hAnsi="Times New Roman" w:cs="Times New Roman"/>
            <w:sz w:val="24"/>
            <w:szCs w:val="24"/>
          </w:rPr>
          <w:t xml:space="preserve"> Stonecats in Lake Champlain were generally </w:t>
        </w:r>
      </w:ins>
      <w:ins w:id="10" w:author="Donna Parrish" w:date="2018-07-15T15:54:00Z">
        <w:r w:rsidR="00243219">
          <w:rPr>
            <w:rFonts w:ascii="Times New Roman" w:eastAsia="Times New Roman" w:hAnsi="Times New Roman" w:cs="Times New Roman"/>
            <w:sz w:val="24"/>
            <w:szCs w:val="24"/>
          </w:rPr>
          <w:t>larger</w:t>
        </w:r>
      </w:ins>
      <w:ins w:id="11" w:author="Donna Parrish" w:date="2018-07-15T15:53:00Z">
        <w:r w:rsidR="00243219">
          <w:rPr>
            <w:rFonts w:ascii="Times New Roman" w:eastAsia="Times New Roman" w:hAnsi="Times New Roman" w:cs="Times New Roman"/>
            <w:sz w:val="24"/>
            <w:szCs w:val="24"/>
          </w:rPr>
          <w:t xml:space="preserve"> </w:t>
        </w:r>
      </w:ins>
      <w:ins w:id="12" w:author="Donna Parrish" w:date="2018-07-15T15:54:00Z">
        <w:r w:rsidR="00243219">
          <w:rPr>
            <w:rFonts w:ascii="Times New Roman" w:eastAsia="Times New Roman" w:hAnsi="Times New Roman" w:cs="Times New Roman"/>
            <w:sz w:val="24"/>
            <w:szCs w:val="24"/>
          </w:rPr>
          <w:t xml:space="preserve">at age than those from the middle of their range except for those from Lake Erie. </w:t>
        </w:r>
      </w:ins>
      <w:ins w:id="13" w:author="Donna Parrish" w:date="2018-07-15T16:54:00Z">
        <w:r w:rsidR="00F20127">
          <w:rPr>
            <w:rFonts w:ascii="Times New Roman" w:eastAsia="Times New Roman" w:hAnsi="Times New Roman" w:cs="Times New Roman"/>
            <w:sz w:val="24"/>
            <w:szCs w:val="24"/>
          </w:rPr>
          <w:t xml:space="preserve">We found that </w:t>
        </w:r>
      </w:ins>
      <w:ins w:id="14" w:author="Donna Parrish" w:date="2018-07-15T15:54:00Z">
        <w:r w:rsidR="00243219">
          <w:rPr>
            <w:rFonts w:ascii="Times New Roman" w:eastAsia="Times New Roman" w:hAnsi="Times New Roman" w:cs="Times New Roman"/>
            <w:sz w:val="24"/>
            <w:szCs w:val="24"/>
          </w:rPr>
          <w:t>Stonecats from Lake Champlain exhibit growth</w:t>
        </w:r>
      </w:ins>
      <w:ins w:id="15" w:author="Donna Parrish" w:date="2018-07-15T15:56:00Z">
        <w:r w:rsidR="00243219">
          <w:rPr>
            <w:rFonts w:ascii="Times New Roman" w:eastAsia="Times New Roman" w:hAnsi="Times New Roman" w:cs="Times New Roman"/>
            <w:sz w:val="24"/>
            <w:szCs w:val="24"/>
          </w:rPr>
          <w:t xml:space="preserve"> patterns</w:t>
        </w:r>
      </w:ins>
      <w:ins w:id="16" w:author="Donna Parrish" w:date="2018-07-15T15:54:00Z">
        <w:r w:rsidR="00243219">
          <w:rPr>
            <w:rFonts w:ascii="Times New Roman" w:eastAsia="Times New Roman" w:hAnsi="Times New Roman" w:cs="Times New Roman"/>
            <w:sz w:val="24"/>
            <w:szCs w:val="24"/>
          </w:rPr>
          <w:t xml:space="preserve"> to reach maturity</w:t>
        </w:r>
      </w:ins>
      <w:ins w:id="17" w:author="Donna Parrish" w:date="2018-07-15T15:56:00Z">
        <w:r w:rsidR="00243219">
          <w:rPr>
            <w:rFonts w:ascii="Times New Roman" w:eastAsia="Times New Roman" w:hAnsi="Times New Roman" w:cs="Times New Roman"/>
            <w:sz w:val="24"/>
            <w:szCs w:val="24"/>
          </w:rPr>
          <w:t xml:space="preserve"> by</w:t>
        </w:r>
      </w:ins>
      <w:ins w:id="18" w:author="Donna Parrish" w:date="2018-07-15T15:54:00Z">
        <w:r w:rsidR="00243219">
          <w:rPr>
            <w:rFonts w:ascii="Times New Roman" w:eastAsia="Times New Roman" w:hAnsi="Times New Roman" w:cs="Times New Roman"/>
            <w:sz w:val="24"/>
            <w:szCs w:val="24"/>
          </w:rPr>
          <w:t xml:space="preserve"> age 3</w:t>
        </w:r>
      </w:ins>
      <w:ins w:id="19" w:author="Donna Parrish" w:date="2018-07-15T15:55:00Z">
        <w:r w:rsidR="00243219">
          <w:rPr>
            <w:rFonts w:ascii="Times New Roman" w:eastAsia="Times New Roman" w:hAnsi="Times New Roman" w:cs="Times New Roman"/>
            <w:sz w:val="24"/>
            <w:szCs w:val="24"/>
          </w:rPr>
          <w:t xml:space="preserve">, </w:t>
        </w:r>
        <w:commentRangeStart w:id="20"/>
        <w:r w:rsidR="00243219">
          <w:rPr>
            <w:rFonts w:ascii="Times New Roman" w:eastAsia="Times New Roman" w:hAnsi="Times New Roman" w:cs="Times New Roman"/>
            <w:sz w:val="24"/>
            <w:szCs w:val="24"/>
          </w:rPr>
          <w:t xml:space="preserve">an important consideration for management agencies in </w:t>
        </w:r>
      </w:ins>
      <w:ins w:id="21" w:author="Donna Parrish" w:date="2018-07-15T15:57:00Z">
        <w:r w:rsidR="00243219">
          <w:rPr>
            <w:rFonts w:ascii="Times New Roman" w:eastAsia="Times New Roman" w:hAnsi="Times New Roman" w:cs="Times New Roman"/>
            <w:sz w:val="24"/>
            <w:szCs w:val="24"/>
          </w:rPr>
          <w:t>the Lake Champlain basin.</w:t>
        </w:r>
      </w:ins>
      <w:commentRangeEnd w:id="20"/>
      <w:ins w:id="22" w:author="Donna Parrish" w:date="2018-07-15T16:52:00Z">
        <w:r w:rsidR="00F20127">
          <w:rPr>
            <w:rStyle w:val="CommentReference"/>
          </w:rPr>
          <w:commentReference w:id="20"/>
        </w:r>
      </w:ins>
    </w:p>
    <w:p w14:paraId="7EB47C67" w14:textId="77777777" w:rsidR="007330EA" w:rsidRDefault="007330EA">
      <w:pPr>
        <w:rPr>
          <w:ins w:id="23" w:author="Donna Parrish" w:date="2018-07-15T16:33:00Z"/>
          <w:rFonts w:ascii="Times New Roman" w:eastAsia="Times New Roman" w:hAnsi="Times New Roman" w:cs="Times New Roman"/>
          <w:sz w:val="24"/>
          <w:szCs w:val="24"/>
        </w:rPr>
      </w:pPr>
      <w:ins w:id="24" w:author="Donna Parrish" w:date="2018-07-15T16:33:00Z">
        <w:r>
          <w:rPr>
            <w:rFonts w:ascii="Times New Roman" w:eastAsia="Times New Roman" w:hAnsi="Times New Roman" w:cs="Times New Roman"/>
            <w:sz w:val="24"/>
            <w:szCs w:val="24"/>
          </w:rPr>
          <w:br w:type="page"/>
        </w:r>
      </w:ins>
    </w:p>
    <w:p w14:paraId="7EF65E36" w14:textId="662FE5BE" w:rsidR="00AD0723"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25" w:name="_Toc293238616"/>
      <w:bookmarkEnd w:id="2"/>
      <w:r w:rsidRPr="00AD0723">
        <w:rPr>
          <w:rFonts w:ascii="Times New Roman" w:hAnsi="Times New Roman" w:cs="Times New Roman"/>
          <w:sz w:val="24"/>
          <w:szCs w:val="24"/>
        </w:rPr>
        <w:t>Stonecats (</w:t>
      </w:r>
      <w:r w:rsidRPr="00AD0723">
        <w:rPr>
          <w:rFonts w:ascii="Times New Roman" w:hAnsi="Times New Roman" w:cs="Times New Roman"/>
          <w:i/>
          <w:sz w:val="24"/>
          <w:szCs w:val="24"/>
        </w:rPr>
        <w:t>Noturus flavus</w:t>
      </w:r>
      <w:r w:rsidRPr="00AD0723">
        <w:rPr>
          <w:rFonts w:ascii="Times New Roman" w:hAnsi="Times New Roman" w:cs="Times New Roman"/>
          <w:sz w:val="24"/>
          <w:szCs w:val="24"/>
        </w:rPr>
        <w:t>) are widely distributed in the interior of North America, with populations in Vermont at the far northeastern edge of their range (Becker 1983). In 1994, the Vermont Agency of Natural Resources listed the Stonecat as endangered because its known distribution within the state is limited to two tributaries of Lake Champlain: the LaPlatte and Missisquoi rivers (Langdon et al. 2006). There is concern over the continued survival of these populations of Stonecats, especially given recent evidence for a slightly decreasing population size (Puchala et al. 2016).</w:t>
      </w:r>
    </w:p>
    <w:p w14:paraId="4C893786" w14:textId="77777777"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Quist and Isermann (2017) stated that “age and growth investigations are critical for providing information on the basic ecology of a species and guiding management and conservation actions.” This is especially important for species of conservation concern that are often understudied because they are frequently imperiled (Burr and Stoeckel 2000). We are aware of only five studies, none of which were from the Lake Champlain drainage</w:t>
      </w:r>
      <w:del w:id="26" w:author="Donna Parrish" w:date="2018-07-17T19:04:00Z">
        <w:r w:rsidRPr="00AD0723" w:rsidDel="00A313B0">
          <w:rPr>
            <w:rFonts w:ascii="Times New Roman" w:hAnsi="Times New Roman" w:cs="Times New Roman"/>
            <w:sz w:val="24"/>
            <w:szCs w:val="24"/>
          </w:rPr>
          <w:delText>,</w:delText>
        </w:r>
      </w:del>
      <w:r w:rsidRPr="00AD0723">
        <w:rPr>
          <w:rFonts w:ascii="Times New Roman" w:hAnsi="Times New Roman" w:cs="Times New Roman"/>
          <w:sz w:val="24"/>
          <w:szCs w:val="24"/>
        </w:rPr>
        <w:t xml:space="preserve"> that examined growth of Stonecats (Gilbert 1953; Carlson 1966; Paruch 1979; Walsh and Burr 1985; Tzilkowski and Stauffer 2004). The utility of these studies for better understanding the dynamics of Stonecats in Lake Champlain is limited because these studies are quite dated, were primarily from populations near the middle of the distribution of Stonecats, and were based on a small sample size, varied methods to estimate age (e.g., pectoral spines, dorsal spines, and vertebrae), and specimens combined across multiple populations.</w:t>
      </w:r>
    </w:p>
    <w:p w14:paraId="4723FDE6" w14:textId="77777777" w:rsidR="00AD0723" w:rsidRDefault="00AD0723" w:rsidP="00AD0723">
      <w:pPr>
        <w:spacing w:after="0" w:line="480" w:lineRule="auto"/>
        <w:ind w:firstLine="720"/>
      </w:pPr>
      <w:r w:rsidRPr="00AD0723">
        <w:rPr>
          <w:rFonts w:ascii="Times New Roman" w:hAnsi="Times New Roman" w:cs="Times New Roman"/>
          <w:sz w:val="24"/>
          <w:szCs w:val="24"/>
        </w:rPr>
        <w:t xml:space="preserve">Our primary objective is to describe the growth of Stonecats in the LaPlatte River. Secondarily, we compare these results to results from other Stonecat populations to better understand the growth dynamics of LaPlatte River Stonecats. To augment previously published results, we also describe the growth of Stonecats from the Great Chazy River, which is a tributary to the New York side of Lake Champlain. Inclusion of these results allows us to compare the LaPlatte River results to a contemporary population in the same watershed. Our results, along with estimates of survival and population change provided by Puchala et al. (2016), will be an important consideration in </w:t>
      </w:r>
      <w:r w:rsidRPr="00442CDB">
        <w:rPr>
          <w:rFonts w:ascii="Times New Roman" w:hAnsi="Times New Roman" w:cs="Times New Roman"/>
          <w:sz w:val="24"/>
          <w:szCs w:val="24"/>
        </w:rPr>
        <w:t>the continued management of Lake Champlain Stonecat</w:t>
      </w:r>
      <w:r w:rsidRPr="00AD0723">
        <w:rPr>
          <w:rFonts w:ascii="Times New Roman" w:hAnsi="Times New Roman" w:cs="Times New Roman"/>
          <w:sz w:val="24"/>
          <w:szCs w:val="24"/>
        </w:rPr>
        <w:t xml:space="preserve"> population</w:t>
      </w:r>
      <w:r w:rsidRPr="00442CDB">
        <w:rPr>
          <w:rFonts w:ascii="Times New Roman" w:hAnsi="Times New Roman" w:cs="Times New Roman"/>
          <w:sz w:val="24"/>
          <w:szCs w:val="24"/>
        </w:rPr>
        <w:t>s</w:t>
      </w:r>
      <w:r w:rsidRPr="00AD0723">
        <w:rPr>
          <w:rFonts w:ascii="Times New Roman" w:hAnsi="Times New Roman" w:cs="Times New Roman"/>
          <w:sz w:val="24"/>
          <w:szCs w:val="24"/>
        </w:rPr>
        <w:t xml:space="preserve"> for long-term stability.</w:t>
      </w:r>
      <w:r w:rsidRPr="00442CDB">
        <w:rPr>
          <w:rFonts w:ascii="Times New Roman" w:hAnsi="Times New Roman" w:cs="Times New Roman"/>
          <w:sz w:val="24"/>
          <w:szCs w:val="24"/>
        </w:rPr>
        <w:t xml:space="preserve"> In addition, our results contribute significantly to the literature that lacks information about the growth of this species, especially</w:t>
      </w:r>
      <w:r>
        <w:t xml:space="preserve"> throughout its range.</w:t>
      </w:r>
    </w:p>
    <w:p w14:paraId="2A46C618" w14:textId="77777777" w:rsidR="00F90C10" w:rsidRDefault="00F90C10" w:rsidP="00AC12C4"/>
    <w:bookmarkEnd w:id="25"/>
    <w:p w14:paraId="782A5504" w14:textId="423EC274" w:rsidR="00367AA0" w:rsidRPr="0003577A" w:rsidRDefault="00A57F2B" w:rsidP="00A57F2B">
      <w:pPr>
        <w:rPr>
          <w:rFonts w:ascii="Times New Roman" w:hAnsi="Times New Roman" w:cs="Times New Roman"/>
          <w:b/>
          <w:sz w:val="24"/>
          <w:szCs w:val="24"/>
        </w:rPr>
      </w:pPr>
      <w:r w:rsidRPr="0003577A">
        <w:rPr>
          <w:rFonts w:ascii="Times New Roman" w:hAnsi="Times New Roman" w:cs="Times New Roman"/>
          <w:b/>
          <w:sz w:val="24"/>
          <w:szCs w:val="24"/>
        </w:rPr>
        <w:t>METHODS</w:t>
      </w:r>
    </w:p>
    <w:p w14:paraId="6DECFBC5" w14:textId="1337C2D6"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r w:rsidRPr="0003577A">
        <w:rPr>
          <w:rFonts w:ascii="Times New Roman" w:eastAsia="Times New Roman" w:hAnsi="Times New Roman" w:cs="Times New Roman"/>
          <w:sz w:val="24"/>
          <w:szCs w:val="24"/>
        </w:rPr>
        <w:t>.—Stonecats were collected from two Lake Champlain tributaries. The Great Chazy River which originates near Ellenburg,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 is approximately 86 km long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The LaPlatte River is 24-km long, drains a 138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watershed (Pelton et al. 1998), and enters Lake Champlain in Shelburne Bay</w:t>
      </w:r>
      <w:r w:rsidR="00F21CB5">
        <w:rPr>
          <w:rFonts w:ascii="Times New Roman" w:eastAsia="Times New Roman" w:hAnsi="Times New Roman" w:cs="Times New Roman"/>
          <w:sz w:val="24"/>
          <w:szCs w:val="24"/>
        </w:rPr>
        <w:t>, Vermont</w:t>
      </w:r>
      <w:r w:rsidRPr="0003577A">
        <w:rPr>
          <w:rFonts w:ascii="Times New Roman" w:eastAsia="Times New Roman" w:hAnsi="Times New Roman" w:cs="Times New Roman"/>
          <w:sz w:val="24"/>
          <w:szCs w:val="24"/>
        </w:rPr>
        <w:t xml:space="preserve"> (</w:t>
      </w:r>
      <w:r w:rsidRPr="0003577A">
        <w:rPr>
          <w:rFonts w:ascii="Times New Roman" w:hAnsi="Times New Roman" w:cs="Times New Roman"/>
          <w:color w:val="222222"/>
          <w:sz w:val="24"/>
          <w:szCs w:val="24"/>
        </w:rPr>
        <w:t>44.39959N; 73.23385W)</w:t>
      </w:r>
      <w:r w:rsidRPr="0003577A">
        <w:rPr>
          <w:rFonts w:ascii="Times New Roman" w:eastAsia="Times New Roman" w:hAnsi="Times New Roman" w:cs="Times New Roman"/>
          <w:sz w:val="24"/>
          <w:szCs w:val="24"/>
        </w:rPr>
        <w:t>.</w:t>
      </w:r>
    </w:p>
    <w:p w14:paraId="37839E5E" w14:textId="1FE04B61"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r w:rsidRPr="0003577A">
        <w:rPr>
          <w:rFonts w:ascii="Times New Roman" w:eastAsia="Times New Roman" w:hAnsi="Times New Roman" w:cs="Times New Roman"/>
          <w:sz w:val="24"/>
          <w:szCs w:val="24"/>
        </w:rPr>
        <w:t xml:space="preserve">.—Stonecats were collected from the lower 33 km of the Great Chazy River on 17-19 October 2012 as mortalities from a </w:t>
      </w:r>
      <w:del w:id="27" w:author="Derek Ogle" w:date="2018-07-15T18:28:00Z">
        <w:r w:rsidRPr="0003577A" w:rsidDel="00AD0723">
          <w:rPr>
            <w:rFonts w:ascii="Times New Roman" w:eastAsia="Times New Roman" w:hAnsi="Times New Roman" w:cs="Times New Roman"/>
            <w:sz w:val="24"/>
            <w:szCs w:val="24"/>
          </w:rPr>
          <w:delText xml:space="preserve">TFM </w:delText>
        </w:r>
      </w:del>
      <w:ins w:id="28" w:author="Derek Ogle" w:date="2018-07-15T18:28:00Z">
        <w:r w:rsidR="00AD0723" w:rsidRPr="00AD0723">
          <w:rPr>
            <w:rFonts w:ascii="Times New Roman" w:hAnsi="Times New Roman" w:cs="Times New Roman"/>
            <w:sz w:val="24"/>
            <w:szCs w:val="24"/>
          </w:rPr>
          <w:t xml:space="preserve">3-trifluoromethyl-4-nitrophenol (TFM) </w:t>
        </w:r>
      </w:ins>
      <w:r w:rsidRPr="0003577A">
        <w:rPr>
          <w:rFonts w:ascii="Times New Roman" w:eastAsia="Times New Roman" w:hAnsi="Times New Roman" w:cs="Times New Roman"/>
          <w:sz w:val="24"/>
          <w:szCs w:val="24"/>
        </w:rPr>
        <w:t xml:space="preserve">lampricide treatment conducted on 16-18 October 2012. </w:t>
      </w:r>
      <w:commentRangeStart w:id="29"/>
      <w:ins w:id="30" w:author="Donna Parrish" w:date="2018-07-17T19:07:00Z">
        <w:r w:rsidR="00A313B0">
          <w:rPr>
            <w:rFonts w:ascii="Times New Roman" w:hAnsi="Times New Roman" w:cs="Times New Roman"/>
            <w:sz w:val="24"/>
            <w:szCs w:val="24"/>
          </w:rPr>
          <w:t>During the post-treatment assessment</w:t>
        </w:r>
      </w:ins>
      <w:ins w:id="31" w:author="Donna Parrish" w:date="2018-07-17T19:08:00Z">
        <w:r w:rsidR="00A313B0">
          <w:rPr>
            <w:rFonts w:ascii="Times New Roman" w:hAnsi="Times New Roman" w:cs="Times New Roman"/>
            <w:sz w:val="24"/>
            <w:szCs w:val="24"/>
          </w:rPr>
          <w:t>,</w:t>
        </w:r>
      </w:ins>
      <w:ins w:id="32" w:author="Donna Parrish" w:date="2018-07-17T19:07:00Z">
        <w:r w:rsidR="00A313B0">
          <w:rPr>
            <w:rFonts w:ascii="Times New Roman" w:hAnsi="Times New Roman" w:cs="Times New Roman"/>
            <w:sz w:val="24"/>
            <w:szCs w:val="24"/>
          </w:rPr>
          <w:t xml:space="preserve"> teams of two biologists </w:t>
        </w:r>
      </w:ins>
      <w:ins w:id="33" w:author="Donna Parrish" w:date="2018-07-17T19:06:00Z">
        <w:r w:rsidR="00A313B0" w:rsidRPr="00A313B0">
          <w:rPr>
            <w:rFonts w:ascii="Times New Roman" w:hAnsi="Times New Roman" w:cs="Times New Roman"/>
            <w:sz w:val="24"/>
            <w:szCs w:val="24"/>
          </w:rPr>
          <w:t xml:space="preserve">each </w:t>
        </w:r>
      </w:ins>
      <w:ins w:id="34" w:author="Donna Parrish" w:date="2018-07-17T19:08:00Z">
        <w:r w:rsidR="00A313B0" w:rsidRPr="00023A46">
          <w:rPr>
            <w:rFonts w:ascii="Times New Roman" w:hAnsi="Times New Roman" w:cs="Times New Roman"/>
            <w:sz w:val="24"/>
            <w:szCs w:val="24"/>
          </w:rPr>
          <w:t>scanned the banks, shallows, and other portions of the river where the bottom was visible</w:t>
        </w:r>
        <w:r w:rsidR="00A313B0" w:rsidRPr="00A313B0">
          <w:rPr>
            <w:rFonts w:ascii="Times New Roman" w:hAnsi="Times New Roman" w:cs="Times New Roman"/>
            <w:sz w:val="24"/>
            <w:szCs w:val="24"/>
          </w:rPr>
          <w:t xml:space="preserve"> </w:t>
        </w:r>
      </w:ins>
      <w:ins w:id="35" w:author="Donna Parrish" w:date="2018-07-17T19:09:00Z">
        <w:r w:rsidR="00A313B0">
          <w:rPr>
            <w:rFonts w:ascii="Times New Roman" w:hAnsi="Times New Roman" w:cs="Times New Roman"/>
            <w:sz w:val="24"/>
            <w:szCs w:val="24"/>
          </w:rPr>
          <w:t xml:space="preserve">to collect </w:t>
        </w:r>
      </w:ins>
      <w:ins w:id="36" w:author="Donna Parrish" w:date="2018-07-17T19:06:00Z">
        <w:r w:rsidR="00A313B0" w:rsidRPr="00A313B0">
          <w:rPr>
            <w:rFonts w:ascii="Times New Roman" w:hAnsi="Times New Roman" w:cs="Times New Roman"/>
            <w:sz w:val="24"/>
            <w:szCs w:val="24"/>
            <w:rPrChange w:id="37" w:author="Donna Parrish" w:date="2018-07-17T19:06:00Z">
              <w:rPr/>
            </w:rPrChange>
          </w:rPr>
          <w:t>non-target mortalities</w:t>
        </w:r>
        <w:r w:rsidR="00A313B0">
          <w:rPr>
            <w:rFonts w:ascii="Times New Roman" w:hAnsi="Times New Roman" w:cs="Times New Roman"/>
            <w:sz w:val="24"/>
            <w:szCs w:val="24"/>
          </w:rPr>
          <w:t xml:space="preserve">. </w:t>
        </w:r>
      </w:ins>
      <w:commentRangeEnd w:id="29"/>
      <w:ins w:id="38" w:author="Donna Parrish" w:date="2018-07-17T19:11:00Z">
        <w:r w:rsidR="00A313B0">
          <w:rPr>
            <w:rStyle w:val="CommentReference"/>
          </w:rPr>
          <w:commentReference w:id="29"/>
        </w:r>
      </w:ins>
      <w:r w:rsidRPr="0003577A">
        <w:rPr>
          <w:rFonts w:ascii="Times New Roman" w:eastAsia="Times New Roman" w:hAnsi="Times New Roman" w:cs="Times New Roman"/>
          <w:sz w:val="24"/>
          <w:szCs w:val="24"/>
        </w:rPr>
        <w:t>Additional specimens were collected from the Great Chazy River on 8-9 August 2011 and 15 November 2011, NY as part of a bioassay study (</w:t>
      </w:r>
      <w:r w:rsidR="000C7AAE">
        <w:rPr>
          <w:rFonts w:ascii="Times New Roman" w:eastAsia="Times New Roman" w:hAnsi="Times New Roman" w:cs="Times New Roman"/>
          <w:sz w:val="24"/>
          <w:szCs w:val="24"/>
        </w:rPr>
        <w:t>Calloway 2012</w:t>
      </w:r>
      <w:r w:rsidRPr="0003577A">
        <w:rPr>
          <w:rFonts w:ascii="Times New Roman" w:eastAsia="Times New Roman" w:hAnsi="Times New Roman" w:cs="Times New Roman"/>
          <w:sz w:val="24"/>
          <w:szCs w:val="24"/>
        </w:rPr>
        <w:t>). Stonecats were frozen as quickly as possible and returned to the lab where they were thawed and measured for standard (SL) and total lengths (TL) to the nearest mm before the dorsal spine was removed by cutting it just above the articulation point (Buckmeier et al. 2002; Manny et al. 2014; Fischer and Koch 2017).</w:t>
      </w:r>
    </w:p>
    <w:p w14:paraId="4F5F41E8" w14:textId="7777777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Spines were placed in boiling water to remove excess skin and flesh and then allowed to dry before being set in epoxy. One or two 0.5-mm sections were cut from the spine using a Buehler</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low-speed isomet saw (Buehler, Lake Bluff, Illinois). Thin sections were glued to 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 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14703F3F" w14:textId="7777777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Stonecats were collected from the LaPlatte River from </w:t>
      </w:r>
      <w:commentRangeStart w:id="40"/>
      <w:commentRangeStart w:id="41"/>
      <w:r w:rsidRPr="0003577A">
        <w:rPr>
          <w:rFonts w:ascii="Times New Roman" w:eastAsia="Times New Roman" w:hAnsi="Times New Roman" w:cs="Times New Roman"/>
          <w:sz w:val="24"/>
          <w:szCs w:val="24"/>
        </w:rPr>
        <w:t>June to October 2012, May to October 2013, and June to October 2014</w:t>
      </w:r>
      <w:commentRangeEnd w:id="40"/>
      <w:r w:rsidRPr="0003577A">
        <w:rPr>
          <w:rStyle w:val="CommentReference"/>
          <w:rFonts w:ascii="Times New Roman" w:hAnsi="Times New Roman" w:cs="Times New Roman"/>
          <w:sz w:val="24"/>
          <w:szCs w:val="24"/>
        </w:rPr>
        <w:commentReference w:id="40"/>
      </w:r>
      <w:commentRangeEnd w:id="41"/>
      <w:r w:rsidR="00EB1D60">
        <w:rPr>
          <w:rStyle w:val="CommentReference"/>
        </w:rPr>
        <w:commentReference w:id="41"/>
      </w:r>
      <w:r w:rsidRPr="0003577A">
        <w:rPr>
          <w:rFonts w:ascii="Times New Roman" w:eastAsia="Times New Roman" w:hAnsi="Times New Roman" w:cs="Times New Roman"/>
          <w:sz w:val="24"/>
          <w:szCs w:val="24"/>
        </w:rPr>
        <w:t xml:space="preserve"> using backpack electrofishing and </w:t>
      </w:r>
      <w:commentRangeStart w:id="42"/>
      <w:commentRangeStart w:id="43"/>
      <w:r w:rsidRPr="0003577A">
        <w:rPr>
          <w:rFonts w:ascii="Times New Roman" w:eastAsia="Times New Roman" w:hAnsi="Times New Roman" w:cs="Times New Roman"/>
          <w:sz w:val="24"/>
          <w:szCs w:val="24"/>
        </w:rPr>
        <w:t>minnow traps.</w:t>
      </w:r>
      <w:commentRangeEnd w:id="42"/>
      <w:r w:rsidR="00F21CB5">
        <w:rPr>
          <w:rStyle w:val="CommentReference"/>
        </w:rPr>
        <w:commentReference w:id="42"/>
      </w:r>
      <w:commentRangeEnd w:id="43"/>
      <w:r w:rsidR="00EB1D60">
        <w:rPr>
          <w:rStyle w:val="CommentReference"/>
        </w:rPr>
        <w:commentReference w:id="43"/>
      </w:r>
      <w:r w:rsidRPr="0003577A">
        <w:rPr>
          <w:rFonts w:ascii="Times New Roman" w:eastAsia="Times New Roman" w:hAnsi="Times New Roman" w:cs="Times New Roman"/>
          <w:sz w:val="24"/>
          <w:szCs w:val="24"/>
        </w:rPr>
        <w:t xml:space="preserve"> Backpack electrofishing generally used 200 volts, 20-30 Hz, and a 20-40% duty cycle and, because Stonecats are nocturnal, began no earlier than 0.5 h after sunset. Electrofishing effort depended on the length of stream section and ranged from </w:t>
      </w:r>
      <w:commentRangeStart w:id="44"/>
      <w:commentRangeStart w:id="45"/>
      <w:r w:rsidRPr="0003577A">
        <w:rPr>
          <w:rFonts w:ascii="Times New Roman" w:eastAsia="Times New Roman" w:hAnsi="Times New Roman" w:cs="Times New Roman"/>
          <w:sz w:val="24"/>
          <w:szCs w:val="24"/>
        </w:rPr>
        <w:t>26 to 247 minutes, with a mean effort of 86 minutes (SD = 49.4)</w:t>
      </w:r>
      <w:commentRangeEnd w:id="44"/>
      <w:r w:rsidRPr="0003577A">
        <w:rPr>
          <w:rStyle w:val="CommentReference"/>
          <w:rFonts w:ascii="Times New Roman" w:hAnsi="Times New Roman" w:cs="Times New Roman"/>
          <w:sz w:val="24"/>
          <w:szCs w:val="24"/>
        </w:rPr>
        <w:commentReference w:id="44"/>
      </w:r>
      <w:commentRangeEnd w:id="45"/>
      <w:r w:rsidR="00EB1D60">
        <w:rPr>
          <w:rStyle w:val="CommentReference"/>
        </w:rPr>
        <w:commentReference w:id="45"/>
      </w:r>
      <w:r w:rsidRPr="0003577A">
        <w:rPr>
          <w:rFonts w:ascii="Times New Roman" w:eastAsia="Times New Roman" w:hAnsi="Times New Roman" w:cs="Times New Roman"/>
          <w:sz w:val="24"/>
          <w:szCs w:val="24"/>
        </w:rPr>
        <w:t xml:space="preserve">. Minnow traps were </w:t>
      </w:r>
      <w:r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Pr="0003577A">
        <w:rPr>
          <w:rFonts w:ascii="Times New Roman" w:eastAsia="Times New Roman" w:hAnsi="Times New Roman" w:cs="Times New Roman"/>
          <w:sz w:val="24"/>
          <w:szCs w:val="24"/>
        </w:rPr>
        <w:t xml:space="preserve"> Further sampling details are in Puchala et al. (2016). </w:t>
      </w:r>
    </w:p>
    <w:p w14:paraId="7FF6B998" w14:textId="77777777" w:rsidR="00B56017"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Captured Stonecats not experiencing obvious distress were anesthetized in a 100 mg/L concentration of tricaine methanesulfonate (MS-222). Each individual was measured for TL to the nearest mm and all Stonecats approximately 90 mm TL and greater had a passive integrated transponder (PIT) tag (134-kHz, 8.4 x 1.4 mm; Biomark, Boise, Idaho) inserted into the peritoneal cavity through a 2-mm incision in the upper abdominal wall. The slit was then treated with iodine. Individuals were examined for the presence of a PIT tag after the first sampling event. Spines were not removed from these fish to minimize the traumatic impact of removal on other aspects of our overall study (Puchala et al. 2016).</w:t>
      </w:r>
    </w:p>
    <w:p w14:paraId="25DA9B34" w14:textId="0C4CF8F0" w:rsidR="003901F7" w:rsidRPr="0003577A"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Data analysis.</w:t>
      </w:r>
      <w:r w:rsidRPr="0003577A">
        <w:rPr>
          <w:rFonts w:ascii="Times New Roman" w:eastAsia="Times New Roman" w:hAnsi="Times New Roman" w:cs="Times New Roman"/>
          <w:sz w:val="24"/>
          <w:szCs w:val="24"/>
        </w:rPr>
        <w:t>— Growth of Stonecats collected from the Great Chazy River was summarized with the traditional von Bertalanffy growth function (VBGF; Beverton and Holt 1957):</w:t>
      </w:r>
    </w:p>
    <w:p w14:paraId="4E80D65B" w14:textId="77777777" w:rsidR="003901F7" w:rsidRPr="0003577A" w:rsidRDefault="00A313B0"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3FAC514D" w14:textId="16D08FD6"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observed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We used fractional ages in this model to adjust for our fish being collected at various times throughout the growing season (Ogle et al. 2017). We assumed that annual growth on the spine commenced on June 1 (Carlson 1966) and was completed by November 1.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 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for fish collected from the Great Chazy River because sampling dates were concentrated on only a few days in a year.</w:t>
      </w:r>
    </w:p>
    <w:p w14:paraId="50B7D48F" w14:textId="77777777" w:rsidR="003901F7" w:rsidRPr="0003577A"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Growth of Stonecats collected from the LaPlatte River could not be summarized with the traditional VBGF because age for these fish could not be estimated. Rather we summarized growth of Stonecats from the LaPlatte River with the traditional VBGF modified by Francis (1988) for use with mark-recapture data and including a seasonal component:</w:t>
      </w:r>
    </w:p>
    <w:p w14:paraId="376246C5" w14:textId="77777777"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up>
              </m:sSup>
            </m:e>
          </m:d>
        </m:oMath>
      </m:oMathPara>
    </w:p>
    <w:p w14:paraId="5041BEB8" w14:textId="77777777"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p>
    <w:p w14:paraId="053E79CE" w14:textId="77777777" w:rsidR="003901F7" w:rsidRPr="0003577A" w:rsidRDefault="00A313B0" w:rsidP="003901F7">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48D388F6" w14:textId="59D975F0"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m</w:t>
      </w:r>
      <w:r w:rsidRPr="0003577A">
        <w:rPr>
          <w:rFonts w:ascii="Times New Roman" w:eastAsia="Times New Roman" w:hAnsi="Times New Roman" w:cs="Times New Roman"/>
          <w:sz w:val="24"/>
          <w:szCs w:val="24"/>
        </w:rPr>
        <w:t xml:space="preserve"> is the TL at time of marking, </w:t>
      </w:r>
      <w:ins w:id="46" w:author="Derek Ogle" w:date="2018-07-15T18:29:00Z">
        <w:r w:rsidR="00AD0723">
          <w:rPr>
            <w:rFonts w:ascii="Times New Roman" w:eastAsia="Times New Roman" w:hAnsi="Times New Roman" w:cs="Times New Roman"/>
            <w:i/>
            <w:sz w:val="24"/>
            <w:szCs w:val="24"/>
          </w:rPr>
          <w:t>Δ</w:t>
        </w:r>
      </w:ins>
      <w:del w:id="47" w:author="Derek Ogle" w:date="2018-07-15T18:29:00Z">
        <w:r w:rsidRPr="0003577A" w:rsidDel="00AD0723">
          <w:rPr>
            <w:rFonts w:ascii="Times New Roman" w:eastAsia="Times New Roman" w:hAnsi="Times New Roman" w:cs="Times New Roman"/>
            <w:i/>
            <w:sz w:val="24"/>
            <w:szCs w:val="24"/>
          </w:rPr>
          <w:delText></w:delText>
        </w:r>
      </w:del>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rPr>
        <w:t xml:space="preserve"> is the change in TL between marking and recapture,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are the marking and recapture times (years), </w:t>
      </w:r>
      <w:ins w:id="48" w:author="Derek Ogle" w:date="2018-07-15T18:29:00Z">
        <w:r w:rsidR="00AD0723">
          <w:rPr>
            <w:rFonts w:ascii="Times New Roman" w:eastAsia="Times New Roman" w:hAnsi="Times New Roman" w:cs="Times New Roman"/>
            <w:i/>
            <w:sz w:val="24"/>
            <w:szCs w:val="24"/>
          </w:rPr>
          <w:t>Δ</w:t>
        </w:r>
        <w:r w:rsidR="00AD0723" w:rsidRPr="0003577A" w:rsidDel="00AD0723">
          <w:rPr>
            <w:rFonts w:ascii="Times New Roman" w:eastAsia="Times New Roman" w:hAnsi="Times New Roman" w:cs="Times New Roman"/>
            <w:i/>
            <w:sz w:val="24"/>
            <w:szCs w:val="24"/>
          </w:rPr>
          <w:t xml:space="preserve"> </w:t>
        </w:r>
      </w:ins>
      <w:del w:id="49" w:author="Derek Ogle" w:date="2018-07-15T18:29:00Z">
        <w:r w:rsidRPr="0003577A" w:rsidDel="00AD0723">
          <w:rPr>
            <w:rFonts w:ascii="Times New Roman" w:eastAsia="Times New Roman" w:hAnsi="Times New Roman" w:cs="Times New Roman"/>
            <w:i/>
            <w:sz w:val="24"/>
            <w:szCs w:val="24"/>
          </w:rPr>
          <w:delText></w:delText>
        </w:r>
      </w:del>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is the change in time (years) between marking and recapture,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are parameters that represent the mean annual growth rate or increment at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(which are chosen by the analyst),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is a parameter that represents the time of year when the growth rate is maximum,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is a parameter that describes the extent of the seasonal variation in growth (i.e.,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=0 represents no seasonal variability in growth). For fish that were recaptured multiple times, we treated each interval between recaptures as independent capture-recapture (C-R) events (Ogle 2017). For example, if a fish was captured three times, we considered the interval from marking to the first recapture as one C-R observation and the interval from the first to second recapture as a separate C-R observation. Capture-recapture events based on observations within 7 d of each other were excluded from further analysis under the assumption that any growth that occurred in this short period was minimal and likely less than measurement error. We modeled a season component to growth with these data because fish were collected on many dates within each year, rather than on only a few dates as with the Great Chazy River data.</w:t>
      </w:r>
    </w:p>
    <w:p w14:paraId="64D42E71" w14:textId="02E4235D"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nls()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nls() function and Levenburg-Marquardt in the nlsLM() function from the minpack.lm package v1.2-1 [Elzhov et al. 2016]) were used to determine the robustness of parameter estimates to staring values and model fitting algorithms (Ogle et al. 2017). Bootstrap confidence intervals for model parameters were estimated from 999 bootstrapped samples using the nlsBoot() function from the nlsTools package v1.0-2 (Baty et al. 2015) as described in Ogle (2016).</w:t>
      </w:r>
    </w:p>
    <w:p w14:paraId="7CB6BEE5" w14:textId="75A66E51"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Parameter estimates could not be compared between the two locations because different models were required for each location. Thus, we compared growth between locations by predicting</w:t>
      </w:r>
      <w:ins w:id="50" w:author="Derek Ogle" w:date="2018-07-16T16:02:00Z">
        <w:r w:rsidR="00B82A97">
          <w:rPr>
            <w:rFonts w:ascii="Times New Roman" w:eastAsia="Times New Roman" w:hAnsi="Times New Roman" w:cs="Times New Roman"/>
            <w:sz w:val="24"/>
            <w:szCs w:val="24"/>
          </w:rPr>
          <w:t xml:space="preserve"> mean lengths at age. Mean lengths-at-age are predicted directly from the traditional VBGF for Great Chazy River Stonecats. However, the </w:t>
        </w:r>
      </w:ins>
      <w:ins w:id="51" w:author="Derek Ogle" w:date="2018-07-16T16:03:00Z">
        <w:r w:rsidR="00B82A97">
          <w:rPr>
            <w:rFonts w:ascii="Times New Roman" w:eastAsia="Times New Roman" w:hAnsi="Times New Roman" w:cs="Times New Roman"/>
            <w:sz w:val="24"/>
            <w:szCs w:val="24"/>
          </w:rPr>
          <w:t>Francis model does not use</w:t>
        </w:r>
        <w:r w:rsidR="00442CDB">
          <w:rPr>
            <w:rFonts w:ascii="Times New Roman" w:eastAsia="Times New Roman" w:hAnsi="Times New Roman" w:cs="Times New Roman"/>
            <w:sz w:val="24"/>
            <w:szCs w:val="24"/>
          </w:rPr>
          <w:t xml:space="preserve"> age as a variable and, thus, mean lengths-at-age cannot be predicted directly. In this case, we estimated the mean length at age</w:t>
        </w:r>
      </w:ins>
      <w:ins w:id="52" w:author="Donna Parrish" w:date="2018-07-17T14:15:00Z">
        <w:r w:rsidR="00FD612C">
          <w:rPr>
            <w:rFonts w:ascii="Times New Roman" w:eastAsia="Times New Roman" w:hAnsi="Times New Roman" w:cs="Times New Roman"/>
            <w:sz w:val="24"/>
            <w:szCs w:val="24"/>
          </w:rPr>
          <w:t xml:space="preserve"> </w:t>
        </w:r>
      </w:ins>
      <w:ins w:id="53" w:author="Derek Ogle" w:date="2018-07-16T16:03:00Z">
        <w:del w:id="54" w:author="Donna Parrish" w:date="2018-07-17T14:15:00Z">
          <w:r w:rsidR="00442CDB" w:rsidDel="00FD612C">
            <w:rPr>
              <w:rFonts w:ascii="Times New Roman" w:eastAsia="Times New Roman" w:hAnsi="Times New Roman" w:cs="Times New Roman"/>
              <w:sz w:val="24"/>
              <w:szCs w:val="24"/>
            </w:rPr>
            <w:delText>-</w:delText>
          </w:r>
        </w:del>
        <w:r w:rsidR="00442CDB">
          <w:rPr>
            <w:rFonts w:ascii="Times New Roman" w:eastAsia="Times New Roman" w:hAnsi="Times New Roman" w:cs="Times New Roman"/>
            <w:sz w:val="24"/>
            <w:szCs w:val="24"/>
          </w:rPr>
          <w:t>1 from the length frequency histogram of all Stonecats captured in the LaPlatte River during early summer. We then used the results from the Francis model to predict the annual growth increment for fish of this length. The predicted annual growth increment was added to the mean length at age</w:t>
        </w:r>
      </w:ins>
      <w:ins w:id="55" w:author="Donna Parrish" w:date="2018-07-17T14:15:00Z">
        <w:r w:rsidR="00FD612C">
          <w:rPr>
            <w:rFonts w:ascii="Times New Roman" w:eastAsia="Times New Roman" w:hAnsi="Times New Roman" w:cs="Times New Roman"/>
            <w:sz w:val="24"/>
            <w:szCs w:val="24"/>
          </w:rPr>
          <w:t xml:space="preserve"> </w:t>
        </w:r>
      </w:ins>
      <w:ins w:id="56" w:author="Derek Ogle" w:date="2018-07-16T16:03:00Z">
        <w:del w:id="57" w:author="Donna Parrish" w:date="2018-07-17T14:15:00Z">
          <w:r w:rsidR="00442CDB" w:rsidDel="00FD612C">
            <w:rPr>
              <w:rFonts w:ascii="Times New Roman" w:eastAsia="Times New Roman" w:hAnsi="Times New Roman" w:cs="Times New Roman"/>
              <w:sz w:val="24"/>
              <w:szCs w:val="24"/>
            </w:rPr>
            <w:delText>-</w:delText>
          </w:r>
        </w:del>
        <w:r w:rsidR="00442CDB">
          <w:rPr>
            <w:rFonts w:ascii="Times New Roman" w:eastAsia="Times New Roman" w:hAnsi="Times New Roman" w:cs="Times New Roman"/>
            <w:sz w:val="24"/>
            <w:szCs w:val="24"/>
          </w:rPr>
          <w:t>1 to predict the mean length at age</w:t>
        </w:r>
      </w:ins>
      <w:ins w:id="58" w:author="Donna Parrish" w:date="2018-07-17T14:15:00Z">
        <w:r w:rsidR="00FD612C">
          <w:rPr>
            <w:rFonts w:ascii="Times New Roman" w:eastAsia="Times New Roman" w:hAnsi="Times New Roman" w:cs="Times New Roman"/>
            <w:sz w:val="24"/>
            <w:szCs w:val="24"/>
          </w:rPr>
          <w:t xml:space="preserve"> </w:t>
        </w:r>
      </w:ins>
      <w:ins w:id="59" w:author="Derek Ogle" w:date="2018-07-16T16:03:00Z">
        <w:del w:id="60" w:author="Donna Parrish" w:date="2018-07-17T14:15:00Z">
          <w:r w:rsidR="00442CDB" w:rsidDel="00FD612C">
            <w:rPr>
              <w:rFonts w:ascii="Times New Roman" w:eastAsia="Times New Roman" w:hAnsi="Times New Roman" w:cs="Times New Roman"/>
              <w:sz w:val="24"/>
              <w:szCs w:val="24"/>
            </w:rPr>
            <w:delText>-</w:delText>
          </w:r>
        </w:del>
        <w:r w:rsidR="00442CDB">
          <w:rPr>
            <w:rFonts w:ascii="Times New Roman" w:eastAsia="Times New Roman" w:hAnsi="Times New Roman" w:cs="Times New Roman"/>
            <w:sz w:val="24"/>
            <w:szCs w:val="24"/>
          </w:rPr>
          <w:t>2. This process was repeated until mean lengths for all ages up to age</w:t>
        </w:r>
      </w:ins>
      <w:ins w:id="61" w:author="Donna Parrish" w:date="2018-07-17T14:15:00Z">
        <w:r w:rsidR="00FD612C">
          <w:rPr>
            <w:rFonts w:ascii="Times New Roman" w:eastAsia="Times New Roman" w:hAnsi="Times New Roman" w:cs="Times New Roman"/>
            <w:sz w:val="24"/>
            <w:szCs w:val="24"/>
          </w:rPr>
          <w:t xml:space="preserve"> </w:t>
        </w:r>
      </w:ins>
      <w:ins w:id="62" w:author="Derek Ogle" w:date="2018-07-16T16:03:00Z">
        <w:del w:id="63" w:author="Donna Parrish" w:date="2018-07-17T14:15:00Z">
          <w:r w:rsidR="00442CDB" w:rsidDel="00FD612C">
            <w:rPr>
              <w:rFonts w:ascii="Times New Roman" w:eastAsia="Times New Roman" w:hAnsi="Times New Roman" w:cs="Times New Roman"/>
              <w:sz w:val="24"/>
              <w:szCs w:val="24"/>
            </w:rPr>
            <w:delText>-</w:delText>
          </w:r>
        </w:del>
        <w:r w:rsidR="00442CDB">
          <w:rPr>
            <w:rFonts w:ascii="Times New Roman" w:eastAsia="Times New Roman" w:hAnsi="Times New Roman" w:cs="Times New Roman"/>
            <w:sz w:val="24"/>
            <w:szCs w:val="24"/>
          </w:rPr>
          <w:t>6 had been predicted.</w:t>
        </w:r>
      </w:ins>
      <w:r w:rsidRPr="0003577A">
        <w:rPr>
          <w:rFonts w:ascii="Times New Roman" w:eastAsia="Times New Roman" w:hAnsi="Times New Roman" w:cs="Times New Roman"/>
          <w:sz w:val="24"/>
          <w:szCs w:val="24"/>
        </w:rPr>
        <w:t xml:space="preserve"> </w:t>
      </w:r>
      <w:del w:id="64" w:author="Derek Ogle" w:date="2018-07-16T16:06:00Z">
        <w:r w:rsidRPr="0003577A" w:rsidDel="00442CDB">
          <w:rPr>
            <w:rFonts w:ascii="Times New Roman" w:eastAsia="Times New Roman" w:hAnsi="Times New Roman" w:cs="Times New Roman"/>
            <w:sz w:val="24"/>
            <w:szCs w:val="24"/>
          </w:rPr>
          <w:delText>annual growth increments for fish of various initial lengths. Predicted annual growth increments at two lengths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1</w:delText>
        </w:r>
        <w:r w:rsidRPr="0003577A" w:rsidDel="00442CDB">
          <w:rPr>
            <w:rFonts w:ascii="Times New Roman" w:eastAsia="Times New Roman" w:hAnsi="Times New Roman" w:cs="Times New Roman"/>
            <w:sz w:val="24"/>
            <w:szCs w:val="24"/>
          </w:rPr>
          <w:delText xml:space="preserve"> and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2</w:delText>
        </w:r>
        <w:r w:rsidRPr="0003577A" w:rsidDel="00442CDB">
          <w:rPr>
            <w:rFonts w:ascii="Times New Roman" w:eastAsia="Times New Roman" w:hAnsi="Times New Roman" w:cs="Times New Roman"/>
            <w:sz w:val="24"/>
            <w:szCs w:val="24"/>
          </w:rPr>
          <w:delText xml:space="preserve">) are the </w:delText>
        </w:r>
        <w:r w:rsidRPr="0003577A" w:rsidDel="00442CDB">
          <w:rPr>
            <w:rFonts w:ascii="Times New Roman" w:eastAsia="Times New Roman" w:hAnsi="Times New Roman" w:cs="Times New Roman"/>
            <w:i/>
            <w:sz w:val="24"/>
            <w:szCs w:val="24"/>
          </w:rPr>
          <w:delText>g</w:delText>
        </w:r>
        <w:r w:rsidRPr="0003577A" w:rsidDel="00442CDB">
          <w:rPr>
            <w:rFonts w:ascii="Times New Roman" w:eastAsia="Times New Roman" w:hAnsi="Times New Roman" w:cs="Times New Roman"/>
            <w:i/>
            <w:sz w:val="24"/>
            <w:szCs w:val="24"/>
            <w:vertAlign w:val="subscript"/>
          </w:rPr>
          <w:delText>1</w:delText>
        </w:r>
        <w:r w:rsidRPr="0003577A" w:rsidDel="00442CDB">
          <w:rPr>
            <w:rFonts w:ascii="Times New Roman" w:eastAsia="Times New Roman" w:hAnsi="Times New Roman" w:cs="Times New Roman"/>
            <w:sz w:val="24"/>
            <w:szCs w:val="24"/>
          </w:rPr>
          <w:delText xml:space="preserve"> and </w:delText>
        </w:r>
        <w:r w:rsidRPr="0003577A" w:rsidDel="00442CDB">
          <w:rPr>
            <w:rFonts w:ascii="Times New Roman" w:eastAsia="Times New Roman" w:hAnsi="Times New Roman" w:cs="Times New Roman"/>
            <w:i/>
            <w:sz w:val="24"/>
            <w:szCs w:val="24"/>
          </w:rPr>
          <w:delText>g</w:delText>
        </w:r>
        <w:r w:rsidRPr="0003577A" w:rsidDel="00442CDB">
          <w:rPr>
            <w:rFonts w:ascii="Times New Roman" w:eastAsia="Times New Roman" w:hAnsi="Times New Roman" w:cs="Times New Roman"/>
            <w:i/>
            <w:sz w:val="24"/>
            <w:szCs w:val="24"/>
            <w:vertAlign w:val="subscript"/>
          </w:rPr>
          <w:delText>2</w:delText>
        </w:r>
        <w:r w:rsidRPr="0003577A" w:rsidDel="00442CDB">
          <w:rPr>
            <w:rFonts w:ascii="Times New Roman" w:eastAsia="Times New Roman" w:hAnsi="Times New Roman" w:cs="Times New Roman"/>
            <w:sz w:val="24"/>
            <w:szCs w:val="24"/>
          </w:rPr>
          <w:delText xml:space="preserve"> parameter from the Francis model. Thus, we refit this model at several different values of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1</w:delText>
        </w:r>
        <w:r w:rsidRPr="0003577A" w:rsidDel="00442CDB">
          <w:rPr>
            <w:rFonts w:ascii="Times New Roman" w:eastAsia="Times New Roman" w:hAnsi="Times New Roman" w:cs="Times New Roman"/>
            <w:sz w:val="24"/>
            <w:szCs w:val="24"/>
          </w:rPr>
          <w:delText xml:space="preserve"> and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2</w:delText>
        </w:r>
        <w:r w:rsidRPr="0003577A" w:rsidDel="00442CDB">
          <w:rPr>
            <w:rFonts w:ascii="Times New Roman" w:eastAsia="Times New Roman" w:hAnsi="Times New Roman" w:cs="Times New Roman"/>
            <w:sz w:val="24"/>
            <w:szCs w:val="24"/>
          </w:rPr>
          <w:delText xml:space="preserve"> to represent growth increments throughout the range of lengths for Stonecats from the LaPlatte River. Annual growth increments were predicted for Stonecats from the Great Chazy River by first using the VBGF model fit to predict mean lengths at several ages and then finding the differences between these lengths. Bootstrap confidence intervals were constructed for both the predicted mean lengths and increments. </w:delText>
        </w:r>
      </w:del>
      <w:r w:rsidRPr="0003577A">
        <w:rPr>
          <w:rFonts w:ascii="Times New Roman" w:eastAsia="Times New Roman" w:hAnsi="Times New Roman" w:cs="Times New Roman"/>
          <w:sz w:val="24"/>
          <w:szCs w:val="24"/>
        </w:rPr>
        <w:t>We also compared</w:t>
      </w:r>
      <w:ins w:id="65" w:author="Derek Ogle" w:date="2018-07-16T16:06:00Z">
        <w:r w:rsidR="00442CDB">
          <w:rPr>
            <w:rFonts w:ascii="Times New Roman" w:eastAsia="Times New Roman" w:hAnsi="Times New Roman" w:cs="Times New Roman"/>
            <w:sz w:val="24"/>
            <w:szCs w:val="24"/>
          </w:rPr>
          <w:t xml:space="preserve"> predicted mean lengths-at-age</w:t>
        </w:r>
      </w:ins>
      <w:del w:id="66" w:author="Derek Ogle" w:date="2018-07-16T16:07:00Z">
        <w:r w:rsidRPr="0003577A" w:rsidDel="00442CDB">
          <w:rPr>
            <w:rFonts w:ascii="Times New Roman" w:eastAsia="Times New Roman" w:hAnsi="Times New Roman" w:cs="Times New Roman"/>
            <w:sz w:val="24"/>
            <w:szCs w:val="24"/>
          </w:rPr>
          <w:delText xml:space="preserve"> the growth increments from </w:delText>
        </w:r>
      </w:del>
      <w:ins w:id="67" w:author="Derek Ogle" w:date="2018-07-16T16:07:00Z">
        <w:r w:rsidR="00442CDB">
          <w:rPr>
            <w:rFonts w:ascii="Times New Roman" w:eastAsia="Times New Roman" w:hAnsi="Times New Roman" w:cs="Times New Roman"/>
            <w:sz w:val="24"/>
            <w:szCs w:val="24"/>
          </w:rPr>
          <w:t xml:space="preserve"> for Stonecats from </w:t>
        </w:r>
      </w:ins>
      <w:r w:rsidRPr="0003577A">
        <w:rPr>
          <w:rFonts w:ascii="Times New Roman" w:eastAsia="Times New Roman" w:hAnsi="Times New Roman" w:cs="Times New Roman"/>
          <w:sz w:val="24"/>
          <w:szCs w:val="24"/>
        </w:rPr>
        <w:t>the LaPlatte and Great Chazy rivers to mean lengths</w:t>
      </w:r>
      <w:ins w:id="68" w:author="Derek Ogle" w:date="2018-07-16T16:07:00Z">
        <w:r w:rsidR="00442CDB">
          <w:rPr>
            <w:rFonts w:ascii="Times New Roman" w:eastAsia="Times New Roman" w:hAnsi="Times New Roman" w:cs="Times New Roman"/>
            <w:sz w:val="24"/>
            <w:szCs w:val="24"/>
          </w:rPr>
          <w:t>-at-</w:t>
        </w:r>
      </w:ins>
      <w:del w:id="69" w:author="Derek Ogle" w:date="2018-07-16T16:07:00Z">
        <w:r w:rsidRPr="0003577A" w:rsidDel="00442CDB">
          <w:rPr>
            <w:rFonts w:ascii="Times New Roman" w:eastAsia="Times New Roman" w:hAnsi="Times New Roman" w:cs="Times New Roman"/>
            <w:sz w:val="24"/>
            <w:szCs w:val="24"/>
          </w:rPr>
          <w:delText xml:space="preserve"> and corresponding increments</w:delText>
        </w:r>
      </w:del>
      <w:ins w:id="70" w:author="Derek Ogle" w:date="2018-07-16T16:07:00Z">
        <w:r w:rsidR="00442CDB">
          <w:rPr>
            <w:rFonts w:ascii="Times New Roman" w:eastAsia="Times New Roman" w:hAnsi="Times New Roman" w:cs="Times New Roman"/>
            <w:sz w:val="24"/>
            <w:szCs w:val="24"/>
          </w:rPr>
          <w:t>age</w:t>
        </w:r>
      </w:ins>
      <w:r w:rsidRPr="0003577A">
        <w:rPr>
          <w:rFonts w:ascii="Times New Roman" w:eastAsia="Times New Roman" w:hAnsi="Times New Roman" w:cs="Times New Roman"/>
          <w:sz w:val="24"/>
          <w:szCs w:val="24"/>
        </w:rPr>
        <w:t xml:space="preserve"> reported for Stonecats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Paruch 1979). Some of the literature results were converted from SL to TL using results from a linear model fit to our measurements of SL and TL on fish collected from the Great Chazy River.</w:t>
      </w:r>
    </w:p>
    <w:p w14:paraId="44D4E3FA" w14:textId="77777777" w:rsidR="00D50F86" w:rsidRDefault="00D50F86" w:rsidP="00D50F86">
      <w:pPr>
        <w:rPr>
          <w:rFonts w:ascii="Times New Roman" w:hAnsi="Times New Roman" w:cs="Times New Roman"/>
          <w:b/>
        </w:rPr>
      </w:pPr>
    </w:p>
    <w:p w14:paraId="535FFDB5" w14:textId="29E4AD30" w:rsidR="00D50F86" w:rsidRPr="00AC12C4" w:rsidRDefault="00D50F86" w:rsidP="00D50F86">
      <w:pPr>
        <w:rPr>
          <w:rFonts w:ascii="Times New Roman" w:hAnsi="Times New Roman" w:cs="Times New Roman"/>
        </w:rPr>
      </w:pPr>
      <w:r>
        <w:rPr>
          <w:rFonts w:ascii="Times New Roman" w:hAnsi="Times New Roman" w:cs="Times New Roman"/>
          <w:b/>
        </w:rPr>
        <w:t>RESULT</w:t>
      </w:r>
      <w:r w:rsidRPr="00AC12C4">
        <w:rPr>
          <w:rFonts w:ascii="Times New Roman" w:hAnsi="Times New Roman" w:cs="Times New Roman"/>
          <w:b/>
        </w:rPr>
        <w:t>S</w:t>
      </w:r>
    </w:p>
    <w:p w14:paraId="2494F6FA" w14:textId="77467D85" w:rsidR="00D50F86" w:rsidRDefault="00D50F86"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total of 183 Stonecats from the Great Chazy River were aged from spines. Of these, six (3%) were removed from further analysis because the three readers could not agree on a consensus age. Age-classes ranged from 0 (young-of-the-year) to 5 with most fish age</w:t>
      </w:r>
      <w:ins w:id="71" w:author="Donna Parrish" w:date="2018-07-17T14:14:00Z">
        <w:r w:rsidR="00535CC1">
          <w:rPr>
            <w:rFonts w:ascii="Times New Roman" w:eastAsia="Times New Roman" w:hAnsi="Times New Roman" w:cs="Times New Roman"/>
            <w:sz w:val="24"/>
            <w:szCs w:val="24"/>
          </w:rPr>
          <w:t xml:space="preserve"> </w:t>
        </w:r>
      </w:ins>
      <w:del w:id="72" w:author="Donna Parrish" w:date="2018-07-17T14:14:00Z">
        <w:r w:rsidDel="00535CC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0 (49%) and only five fish (3%) age</w:t>
      </w:r>
      <w:ins w:id="73" w:author="Donna Parrish" w:date="2018-07-17T14:14:00Z">
        <w:r w:rsidR="00FD612C">
          <w:rPr>
            <w:rFonts w:ascii="Times New Roman" w:eastAsia="Times New Roman" w:hAnsi="Times New Roman" w:cs="Times New Roman"/>
            <w:sz w:val="24"/>
            <w:szCs w:val="24"/>
          </w:rPr>
          <w:t xml:space="preserve"> </w:t>
        </w:r>
      </w:ins>
      <w:del w:id="74" w:author="Donna Parrish" w:date="2018-07-17T14:14:00Z">
        <w:r w:rsidDel="00FD612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4 or older. Stonecats from the Great Chazy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fitting the traditional VBGF to the Great Chazy River Stonecats are 172 (160 - 193) 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1).</w:t>
      </w:r>
    </w:p>
    <w:p w14:paraId="23EDE6FF" w14:textId="29AF28B8" w:rsidR="00B531A9" w:rsidRDefault="00D50F86" w:rsidP="00D50F86">
      <w:pPr>
        <w:spacing w:after="0" w:line="480" w:lineRule="auto"/>
        <w:rPr>
          <w:ins w:id="75" w:author="Derek Ogle" w:date="2018-07-16T14:56:00Z"/>
          <w:rFonts w:ascii="Times New Roman" w:eastAsia="Times New Roman" w:hAnsi="Times New Roman" w:cs="Times New Roman"/>
          <w:sz w:val="24"/>
          <w:szCs w:val="24"/>
        </w:rPr>
      </w:pPr>
      <w:r>
        <w:rPr>
          <w:rFonts w:ascii="Times New Roman" w:eastAsia="Times New Roman" w:hAnsi="Times New Roman" w:cs="Times New Roman"/>
          <w:sz w:val="24"/>
          <w:szCs w:val="24"/>
        </w:rPr>
        <w:tab/>
        <w:t>A total of 1311 Stonecats were PIT tagged in the LaPlatte River.</w:t>
      </w:r>
      <w:ins w:id="76" w:author="Derek Ogle" w:date="2018-07-16T14:52:00Z">
        <w:r w:rsidR="00B531A9">
          <w:rPr>
            <w:rFonts w:ascii="Times New Roman" w:eastAsia="Times New Roman" w:hAnsi="Times New Roman" w:cs="Times New Roman"/>
            <w:sz w:val="24"/>
            <w:szCs w:val="24"/>
          </w:rPr>
          <w:t xml:space="preserve"> </w:t>
        </w:r>
        <w:commentRangeStart w:id="77"/>
        <w:r w:rsidR="00B531A9">
          <w:rPr>
            <w:rFonts w:ascii="Times New Roman" w:eastAsia="Times New Roman" w:hAnsi="Times New Roman" w:cs="Times New Roman"/>
            <w:sz w:val="24"/>
            <w:szCs w:val="24"/>
          </w:rPr>
          <w:t xml:space="preserve">These fish ranged in length from </w:t>
        </w:r>
        <w:del w:id="78" w:author="Donna Parrish" w:date="2018-07-17T13:48:00Z">
          <w:r w:rsidR="00B531A9" w:rsidDel="00685A90">
            <w:rPr>
              <w:rFonts w:ascii="Times New Roman" w:eastAsia="Times New Roman" w:hAnsi="Times New Roman" w:cs="Times New Roman"/>
              <w:sz w:val="24"/>
              <w:szCs w:val="24"/>
            </w:rPr>
            <w:delText>XXX</w:delText>
          </w:r>
        </w:del>
      </w:ins>
      <w:ins w:id="79" w:author="Donna Parrish" w:date="2018-07-17T13:48:00Z">
        <w:r w:rsidR="00685A90">
          <w:rPr>
            <w:rFonts w:ascii="Times New Roman" w:eastAsia="Times New Roman" w:hAnsi="Times New Roman" w:cs="Times New Roman"/>
            <w:sz w:val="24"/>
            <w:szCs w:val="24"/>
          </w:rPr>
          <w:t>28</w:t>
        </w:r>
      </w:ins>
      <w:ins w:id="80" w:author="Derek Ogle" w:date="2018-07-16T14:52:00Z">
        <w:r w:rsidR="00B531A9">
          <w:rPr>
            <w:rFonts w:ascii="Times New Roman" w:eastAsia="Times New Roman" w:hAnsi="Times New Roman" w:cs="Times New Roman"/>
            <w:sz w:val="24"/>
            <w:szCs w:val="24"/>
          </w:rPr>
          <w:t xml:space="preserve"> to </w:t>
        </w:r>
        <w:del w:id="81" w:author="Donna Parrish" w:date="2018-07-17T13:48:00Z">
          <w:r w:rsidR="00B531A9" w:rsidDel="00685A90">
            <w:rPr>
              <w:rFonts w:ascii="Times New Roman" w:eastAsia="Times New Roman" w:hAnsi="Times New Roman" w:cs="Times New Roman"/>
              <w:sz w:val="24"/>
              <w:szCs w:val="24"/>
            </w:rPr>
            <w:delText>XXX</w:delText>
          </w:r>
        </w:del>
      </w:ins>
      <w:ins w:id="82" w:author="Donna Parrish" w:date="2018-07-17T13:48:00Z">
        <w:r w:rsidR="00685A90">
          <w:rPr>
            <w:rFonts w:ascii="Times New Roman" w:eastAsia="Times New Roman" w:hAnsi="Times New Roman" w:cs="Times New Roman"/>
            <w:sz w:val="24"/>
            <w:szCs w:val="24"/>
          </w:rPr>
          <w:t>205</w:t>
        </w:r>
      </w:ins>
      <w:ins w:id="83" w:author="Derek Ogle" w:date="2018-07-16T14:52:00Z">
        <w:r w:rsidR="00B531A9">
          <w:rPr>
            <w:rFonts w:ascii="Times New Roman" w:eastAsia="Times New Roman" w:hAnsi="Times New Roman" w:cs="Times New Roman"/>
            <w:sz w:val="24"/>
            <w:szCs w:val="24"/>
          </w:rPr>
          <w:t xml:space="preserve"> mm, with a mean of </w:t>
        </w:r>
        <w:del w:id="84" w:author="Donna Parrish" w:date="2018-07-17T13:48:00Z">
          <w:r w:rsidR="00B531A9" w:rsidDel="00685A90">
            <w:rPr>
              <w:rFonts w:ascii="Times New Roman" w:eastAsia="Times New Roman" w:hAnsi="Times New Roman" w:cs="Times New Roman"/>
              <w:sz w:val="24"/>
              <w:szCs w:val="24"/>
            </w:rPr>
            <w:delText>XXX</w:delText>
          </w:r>
        </w:del>
      </w:ins>
      <w:ins w:id="85" w:author="Donna Parrish" w:date="2018-07-17T13:48:00Z">
        <w:r w:rsidR="00685A90">
          <w:rPr>
            <w:rFonts w:ascii="Times New Roman" w:eastAsia="Times New Roman" w:hAnsi="Times New Roman" w:cs="Times New Roman"/>
            <w:sz w:val="24"/>
            <w:szCs w:val="24"/>
          </w:rPr>
          <w:t>124</w:t>
        </w:r>
      </w:ins>
      <w:ins w:id="86" w:author="Derek Ogle" w:date="2018-07-16T14:52:00Z">
        <w:r w:rsidR="00B531A9">
          <w:rPr>
            <w:rFonts w:ascii="Times New Roman" w:eastAsia="Times New Roman" w:hAnsi="Times New Roman" w:cs="Times New Roman"/>
            <w:sz w:val="24"/>
            <w:szCs w:val="24"/>
          </w:rPr>
          <w:t xml:space="preserve"> (SD = </w:t>
        </w:r>
        <w:del w:id="87" w:author="Donna Parrish" w:date="2018-07-17T13:48:00Z">
          <w:r w:rsidR="00B531A9" w:rsidDel="00685A90">
            <w:rPr>
              <w:rFonts w:ascii="Times New Roman" w:eastAsia="Times New Roman" w:hAnsi="Times New Roman" w:cs="Times New Roman"/>
              <w:sz w:val="24"/>
              <w:szCs w:val="24"/>
            </w:rPr>
            <w:delText>XX</w:delText>
          </w:r>
        </w:del>
      </w:ins>
      <w:ins w:id="88" w:author="Donna Parrish" w:date="2018-07-17T13:48:00Z">
        <w:r w:rsidR="00685A90">
          <w:rPr>
            <w:rFonts w:ascii="Times New Roman" w:eastAsia="Times New Roman" w:hAnsi="Times New Roman" w:cs="Times New Roman"/>
            <w:sz w:val="24"/>
            <w:szCs w:val="24"/>
          </w:rPr>
          <w:t>31</w:t>
        </w:r>
      </w:ins>
      <w:ins w:id="89" w:author="Derek Ogle" w:date="2018-07-16T14:52:00Z">
        <w:r w:rsidR="00B531A9">
          <w:rPr>
            <w:rFonts w:ascii="Times New Roman" w:eastAsia="Times New Roman" w:hAnsi="Times New Roman" w:cs="Times New Roman"/>
            <w:sz w:val="24"/>
            <w:szCs w:val="24"/>
          </w:rPr>
          <w:t xml:space="preserve">) mm. </w:t>
        </w:r>
      </w:ins>
      <w:ins w:id="90" w:author="Derek Ogle" w:date="2018-07-16T14:54:00Z">
        <w:r w:rsidR="00B531A9">
          <w:rPr>
            <w:rFonts w:ascii="Times New Roman" w:eastAsia="Times New Roman" w:hAnsi="Times New Roman" w:cs="Times New Roman"/>
            <w:sz w:val="24"/>
            <w:szCs w:val="24"/>
          </w:rPr>
          <w:t xml:space="preserve">Our </w:t>
        </w:r>
      </w:ins>
      <w:commentRangeEnd w:id="77"/>
      <w:r w:rsidR="00EB1D60">
        <w:rPr>
          <w:rStyle w:val="CommentReference"/>
        </w:rPr>
        <w:commentReference w:id="77"/>
      </w:r>
      <w:ins w:id="91" w:author="Derek Ogle" w:date="2018-07-16T14:54:00Z">
        <w:r w:rsidR="00B531A9">
          <w:rPr>
            <w:rFonts w:ascii="Times New Roman" w:eastAsia="Times New Roman" w:hAnsi="Times New Roman" w:cs="Times New Roman"/>
            <w:sz w:val="24"/>
            <w:szCs w:val="24"/>
          </w:rPr>
          <w:t>gears collected few fish under 90 mm, but a separate mode of small fish</w:t>
        </w:r>
      </w:ins>
      <w:ins w:id="92" w:author="Derek Ogle" w:date="2018-07-16T14:52:00Z">
        <w:r w:rsidR="00B531A9">
          <w:rPr>
            <w:rFonts w:ascii="Times New Roman" w:eastAsia="Times New Roman" w:hAnsi="Times New Roman" w:cs="Times New Roman"/>
            <w:sz w:val="24"/>
            <w:szCs w:val="24"/>
          </w:rPr>
          <w:t xml:space="preserve"> </w:t>
        </w:r>
      </w:ins>
      <w:ins w:id="93" w:author="Derek Ogle" w:date="2018-07-16T14:53:00Z">
        <w:r w:rsidR="00B531A9">
          <w:rPr>
            <w:rFonts w:ascii="Times New Roman" w:eastAsia="Times New Roman" w:hAnsi="Times New Roman" w:cs="Times New Roman"/>
            <w:sz w:val="24"/>
            <w:szCs w:val="24"/>
          </w:rPr>
          <w:t xml:space="preserve">in May 2013 </w:t>
        </w:r>
      </w:ins>
      <w:ins w:id="94" w:author="Derek Ogle" w:date="2018-07-16T14:56:00Z">
        <w:r w:rsidR="00B531A9">
          <w:rPr>
            <w:rFonts w:ascii="Times New Roman" w:eastAsia="Times New Roman" w:hAnsi="Times New Roman" w:cs="Times New Roman"/>
            <w:sz w:val="24"/>
            <w:szCs w:val="24"/>
          </w:rPr>
          <w:t>and the lower mode of a bimodal distribution in June 2012 suggested that age-1 fish started the growing season at approximately 70-80 mm TL.</w:t>
        </w:r>
      </w:ins>
    </w:p>
    <w:p w14:paraId="01D3A6B9" w14:textId="1D4C5D4B" w:rsidR="00D50F86" w:rsidRDefault="00B531A9" w:rsidP="00D50F86">
      <w:pPr>
        <w:spacing w:after="0" w:line="480" w:lineRule="auto"/>
        <w:rPr>
          <w:rFonts w:ascii="Times New Roman" w:eastAsia="Times New Roman" w:hAnsi="Times New Roman" w:cs="Times New Roman"/>
          <w:sz w:val="24"/>
          <w:szCs w:val="24"/>
        </w:rPr>
      </w:pPr>
      <w:ins w:id="95" w:author="Derek Ogle" w:date="2018-07-16T14:58:00Z">
        <w:r>
          <w:rPr>
            <w:rFonts w:ascii="Times New Roman" w:eastAsia="Times New Roman" w:hAnsi="Times New Roman" w:cs="Times New Roman"/>
            <w:sz w:val="24"/>
            <w:szCs w:val="24"/>
          </w:rPr>
          <w:tab/>
        </w:r>
      </w:ins>
      <w:r w:rsidR="00D50F86">
        <w:rPr>
          <w:rFonts w:ascii="Times New Roman" w:eastAsia="Times New Roman" w:hAnsi="Times New Roman" w:cs="Times New Roman"/>
          <w:sz w:val="24"/>
          <w:szCs w:val="24"/>
        </w:rPr>
        <w:t xml:space="preserve">Of the 133 </w:t>
      </w:r>
      <w:del w:id="96" w:author="Derek Ogle" w:date="2018-07-16T14:58:00Z">
        <w:r w:rsidR="00D50F86" w:rsidDel="00B531A9">
          <w:rPr>
            <w:rFonts w:ascii="Times New Roman" w:eastAsia="Times New Roman" w:hAnsi="Times New Roman" w:cs="Times New Roman"/>
            <w:sz w:val="24"/>
            <w:szCs w:val="24"/>
          </w:rPr>
          <w:delText xml:space="preserve">fish </w:delText>
        </w:r>
      </w:del>
      <w:r w:rsidR="00D50F86">
        <w:rPr>
          <w:rFonts w:ascii="Times New Roman" w:eastAsia="Times New Roman" w:hAnsi="Times New Roman" w:cs="Times New Roman"/>
          <w:sz w:val="24"/>
          <w:szCs w:val="24"/>
        </w:rPr>
        <w:t>(10%)</w:t>
      </w:r>
      <w:ins w:id="97" w:author="Derek Ogle" w:date="2018-07-16T14:59:00Z">
        <w:r>
          <w:rPr>
            <w:rFonts w:ascii="Times New Roman" w:eastAsia="Times New Roman" w:hAnsi="Times New Roman" w:cs="Times New Roman"/>
            <w:sz w:val="24"/>
            <w:szCs w:val="24"/>
          </w:rPr>
          <w:t xml:space="preserve"> Stonecats</w:t>
        </w:r>
      </w:ins>
      <w:del w:id="98" w:author="Derek Ogle" w:date="2018-07-16T14:59:00Z">
        <w:r w:rsidR="00D50F86" w:rsidDel="00B531A9">
          <w:rPr>
            <w:rFonts w:ascii="Times New Roman" w:eastAsia="Times New Roman" w:hAnsi="Times New Roman" w:cs="Times New Roman"/>
            <w:sz w:val="24"/>
            <w:szCs w:val="24"/>
          </w:rPr>
          <w:delText xml:space="preserve"> that</w:delText>
        </w:r>
      </w:del>
      <w:r w:rsidR="00D50F86">
        <w:rPr>
          <w:rFonts w:ascii="Times New Roman" w:eastAsia="Times New Roman" w:hAnsi="Times New Roman" w:cs="Times New Roman"/>
          <w:sz w:val="24"/>
          <w:szCs w:val="24"/>
        </w:rPr>
        <w:t xml:space="preserve"> were recaptured at least once</w:t>
      </w:r>
      <w:ins w:id="99" w:author="Derek Ogle" w:date="2018-07-16T14:59:00Z">
        <w:r>
          <w:rPr>
            <w:rFonts w:ascii="Times New Roman" w:eastAsia="Times New Roman" w:hAnsi="Times New Roman" w:cs="Times New Roman"/>
            <w:sz w:val="24"/>
            <w:szCs w:val="24"/>
          </w:rPr>
          <w:t xml:space="preserve"> from the LaPlatte River</w:t>
        </w:r>
      </w:ins>
      <w:r w:rsidR="00D50F86">
        <w:rPr>
          <w:rFonts w:ascii="Times New Roman" w:eastAsia="Times New Roman" w:hAnsi="Times New Roman" w:cs="Times New Roman"/>
          <w:sz w:val="24"/>
          <w:szCs w:val="24"/>
        </w:rPr>
        <w:t xml:space="preserve">, 111 fish (83%) were recaptured once, 20 fish (15%) were recaptured twice, and 2 fish (2%) were captured three times. Thus, 157 paired C-R events were observed, though 9 (6%) of these were within 7 days of each other and were removed from further analysis. Of the remaining C-R events, 61% of recaptures were in the same year as the original capture, 39% were in the following year, and 1% were two years later (Figure </w:t>
      </w:r>
      <w:ins w:id="100" w:author="Derek Ogle" w:date="2018-07-16T15:00:00Z">
        <w:r>
          <w:rPr>
            <w:rFonts w:ascii="Times New Roman" w:eastAsia="Times New Roman" w:hAnsi="Times New Roman" w:cs="Times New Roman"/>
            <w:sz w:val="24"/>
            <w:szCs w:val="24"/>
          </w:rPr>
          <w:t>3</w:t>
        </w:r>
      </w:ins>
      <w:del w:id="101" w:author="Derek Ogle" w:date="2018-07-16T15:00:00Z">
        <w:r w:rsidR="00D50F86" w:rsidDel="00B531A9">
          <w:rPr>
            <w:rFonts w:ascii="Times New Roman" w:eastAsia="Times New Roman" w:hAnsi="Times New Roman" w:cs="Times New Roman"/>
            <w:sz w:val="24"/>
            <w:szCs w:val="24"/>
          </w:rPr>
          <w:delText>2</w:delText>
        </w:r>
      </w:del>
      <w:r w:rsidR="00D50F86">
        <w:rPr>
          <w:rFonts w:ascii="Times New Roman" w:eastAsia="Times New Roman" w:hAnsi="Times New Roman" w:cs="Times New Roman"/>
          <w:sz w:val="24"/>
          <w:szCs w:val="24"/>
        </w:rPr>
        <w:t xml:space="preserve">). </w:t>
      </w:r>
      <w:commentRangeStart w:id="102"/>
      <w:r w:rsidR="00D50F86">
        <w:rPr>
          <w:rFonts w:ascii="Times New Roman" w:eastAsia="Times New Roman" w:hAnsi="Times New Roman" w:cs="Times New Roman"/>
          <w:sz w:val="24"/>
          <w:szCs w:val="24"/>
        </w:rPr>
        <w:t>Stonecats</w:t>
      </w:r>
      <w:ins w:id="103" w:author="Derek Ogle" w:date="2018-07-16T14:59:00Z">
        <w:r>
          <w:rPr>
            <w:rFonts w:ascii="Times New Roman" w:eastAsia="Times New Roman" w:hAnsi="Times New Roman" w:cs="Times New Roman"/>
            <w:sz w:val="24"/>
            <w:szCs w:val="24"/>
          </w:rPr>
          <w:t xml:space="preserve"> recaptured</w:t>
        </w:r>
      </w:ins>
      <w:r w:rsidR="00D50F86">
        <w:rPr>
          <w:rFonts w:ascii="Times New Roman" w:eastAsia="Times New Roman" w:hAnsi="Times New Roman" w:cs="Times New Roman"/>
          <w:sz w:val="24"/>
          <w:szCs w:val="24"/>
        </w:rPr>
        <w:t xml:space="preserve"> from the LaPlatte River ranged from 87 to 185 mm TL at the time of marking, with a mean of 131 (SD = 20.5) mm. One fish was 192 mm at the time of recapture. </w:t>
      </w:r>
      <w:commentRangeEnd w:id="102"/>
      <w:r w:rsidR="00FE68E6">
        <w:rPr>
          <w:rStyle w:val="CommentReference"/>
        </w:rPr>
        <w:commentReference w:id="102"/>
      </w:r>
      <w:commentRangeStart w:id="104"/>
      <w:r w:rsidR="00D50F86">
        <w:rPr>
          <w:rFonts w:ascii="Times New Roman" w:eastAsia="Times New Roman" w:hAnsi="Times New Roman" w:cs="Times New Roman"/>
          <w:sz w:val="24"/>
          <w:szCs w:val="24"/>
        </w:rPr>
        <w:t>Parameter</w:t>
      </w:r>
      <w:commentRangeEnd w:id="104"/>
      <w:r w:rsidR="00685A90">
        <w:rPr>
          <w:rStyle w:val="CommentReference"/>
        </w:rPr>
        <w:commentReference w:id="104"/>
      </w:r>
      <w:r w:rsidR="00D50F86">
        <w:rPr>
          <w:rFonts w:ascii="Times New Roman" w:eastAsia="Times New Roman" w:hAnsi="Times New Roman" w:cs="Times New Roman"/>
          <w:sz w:val="24"/>
          <w:szCs w:val="24"/>
        </w:rPr>
        <w:t xml:space="preserve"> estimates (with 95% confidence intervals) from fitting the modified VBGF to the LaPlatte River Stonecats are 34.1 (32.6 – 35.8)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=100, 18.0 (16.6 – 19.4) 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=150, 0.55 (0.52 – 0.58)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xml:space="preserve">, and 2.52 (2.27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ins w:id="105" w:author="Derek Ogle" w:date="2018-07-16T15:01:00Z">
        <w:r w:rsidR="00CB5681">
          <w:rPr>
            <w:rFonts w:ascii="Times New Roman" w:eastAsia="Times New Roman" w:hAnsi="Times New Roman" w:cs="Times New Roman"/>
            <w:sz w:val="24"/>
            <w:szCs w:val="24"/>
          </w:rPr>
          <w:t xml:space="preserve"> </w:t>
        </w:r>
      </w:ins>
      <w:commentRangeStart w:id="106"/>
      <w:ins w:id="107" w:author="Derek Ogle" w:date="2018-07-16T15:03:00Z">
        <w:r w:rsidR="00CB5681">
          <w:rPr>
            <w:rFonts w:ascii="Times New Roman" w:eastAsia="Times New Roman" w:hAnsi="Times New Roman" w:cs="Times New Roman"/>
            <w:sz w:val="24"/>
            <w:szCs w:val="24"/>
          </w:rPr>
          <w:t>Estimated m</w:t>
        </w:r>
      </w:ins>
      <w:ins w:id="108" w:author="Derek Ogle" w:date="2018-07-16T15:02:00Z">
        <w:r w:rsidR="00CB5681">
          <w:rPr>
            <w:rFonts w:ascii="Times New Roman" w:eastAsia="Times New Roman" w:hAnsi="Times New Roman" w:cs="Times New Roman"/>
            <w:sz w:val="24"/>
            <w:szCs w:val="24"/>
          </w:rPr>
          <w:t>ean</w:t>
        </w:r>
      </w:ins>
      <w:ins w:id="109" w:author="Derek Ogle" w:date="2018-07-16T15:01:00Z">
        <w:r w:rsidR="00CB5681">
          <w:rPr>
            <w:rFonts w:ascii="Times New Roman" w:eastAsia="Times New Roman" w:hAnsi="Times New Roman" w:cs="Times New Roman"/>
            <w:sz w:val="24"/>
            <w:szCs w:val="24"/>
          </w:rPr>
          <w:t xml:space="preserve"> lengths of LaPlatte River Stonecats</w:t>
        </w:r>
      </w:ins>
      <w:ins w:id="110" w:author="Derek Ogle" w:date="2018-07-16T15:02:00Z">
        <w:r w:rsidR="00CB5681">
          <w:rPr>
            <w:rFonts w:ascii="Times New Roman" w:eastAsia="Times New Roman" w:hAnsi="Times New Roman" w:cs="Times New Roman"/>
            <w:sz w:val="24"/>
            <w:szCs w:val="24"/>
          </w:rPr>
          <w:t xml:space="preserve"> at ages 1 to 6 estimated </w:t>
        </w:r>
      </w:ins>
      <w:commentRangeEnd w:id="106"/>
      <w:r w:rsidR="00535CC1">
        <w:rPr>
          <w:rStyle w:val="CommentReference"/>
        </w:rPr>
        <w:commentReference w:id="106"/>
      </w:r>
      <w:ins w:id="111" w:author="Derek Ogle" w:date="2018-07-16T15:02:00Z">
        <w:r w:rsidR="00CB5681">
          <w:rPr>
            <w:rFonts w:ascii="Times New Roman" w:eastAsia="Times New Roman" w:hAnsi="Times New Roman" w:cs="Times New Roman"/>
            <w:sz w:val="24"/>
            <w:szCs w:val="24"/>
          </w:rPr>
          <w:t>from the VBGF model fit and assuming a mean length at age</w:t>
        </w:r>
      </w:ins>
      <w:ins w:id="112" w:author="Donna Parrish" w:date="2018-07-17T14:13:00Z">
        <w:r w:rsidR="00535CC1">
          <w:rPr>
            <w:rFonts w:ascii="Times New Roman" w:eastAsia="Times New Roman" w:hAnsi="Times New Roman" w:cs="Times New Roman"/>
            <w:sz w:val="24"/>
            <w:szCs w:val="24"/>
          </w:rPr>
          <w:t xml:space="preserve"> </w:t>
        </w:r>
      </w:ins>
      <w:ins w:id="113" w:author="Derek Ogle" w:date="2018-07-16T15:02:00Z">
        <w:del w:id="114" w:author="Donna Parrish" w:date="2018-07-17T14:13:00Z">
          <w:r w:rsidR="00CB5681" w:rsidDel="00535CC1">
            <w:rPr>
              <w:rFonts w:ascii="Times New Roman" w:eastAsia="Times New Roman" w:hAnsi="Times New Roman" w:cs="Times New Roman"/>
              <w:sz w:val="24"/>
              <w:szCs w:val="24"/>
            </w:rPr>
            <w:delText>-</w:delText>
          </w:r>
        </w:del>
        <w:r w:rsidR="00CB5681">
          <w:rPr>
            <w:rFonts w:ascii="Times New Roman" w:eastAsia="Times New Roman" w:hAnsi="Times New Roman" w:cs="Times New Roman"/>
            <w:sz w:val="24"/>
            <w:szCs w:val="24"/>
          </w:rPr>
          <w:t>1 of 75 mm are shown in Figure 4.</w:t>
        </w:r>
      </w:ins>
    </w:p>
    <w:p w14:paraId="2EE368F7" w14:textId="77777777" w:rsidR="003901F7" w:rsidRPr="0003577A" w:rsidRDefault="003901F7" w:rsidP="00D81687">
      <w:pPr>
        <w:spacing w:after="0" w:line="480" w:lineRule="auto"/>
        <w:rPr>
          <w:rFonts w:ascii="Times New Roman" w:eastAsia="Times New Roman" w:hAnsi="Times New Roman" w:cs="Times New Roman"/>
          <w:sz w:val="24"/>
          <w:szCs w:val="24"/>
        </w:rPr>
      </w:pPr>
      <w:bookmarkStart w:id="115" w:name="_Toc293238617"/>
    </w:p>
    <w:p w14:paraId="7BF14176" w14:textId="0705A325" w:rsidR="00367AA0" w:rsidRPr="00367AA0" w:rsidRDefault="00801529" w:rsidP="00AC12C4">
      <w:bookmarkStart w:id="116" w:name="_Toc293238622"/>
      <w:bookmarkEnd w:id="115"/>
      <w:r w:rsidRPr="00AC12C4">
        <w:rPr>
          <w:rFonts w:ascii="Times New Roman" w:hAnsi="Times New Roman" w:cs="Times New Roman"/>
          <w:b/>
        </w:rPr>
        <w:t>DISCUSSION</w:t>
      </w:r>
      <w:r>
        <w:t xml:space="preserve"> </w:t>
      </w:r>
      <w:bookmarkEnd w:id="116"/>
    </w:p>
    <w:p w14:paraId="1DCB52A1" w14:textId="083584A1" w:rsidR="00B531A9" w:rsidRDefault="00B531A9" w:rsidP="00B531A9">
      <w:pPr>
        <w:spacing w:after="0" w:line="480" w:lineRule="auto"/>
        <w:rPr>
          <w:ins w:id="117" w:author="Derek Ogle" w:date="2018-07-16T15:42:00Z"/>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18" w:author="Derek Ogle" w:date="2018-07-16T15:04:00Z">
        <w:r w:rsidR="00CB5681">
          <w:rPr>
            <w:rFonts w:ascii="Times New Roman" w:eastAsia="Times New Roman" w:hAnsi="Times New Roman" w:cs="Times New Roman"/>
            <w:sz w:val="24"/>
            <w:szCs w:val="24"/>
          </w:rPr>
          <w:t>Stonecats from the Great Chazy River were slightly larger than those from the LaPlatte River for the first three years of l</w:t>
        </w:r>
        <w:r w:rsidR="00D81687">
          <w:rPr>
            <w:rFonts w:ascii="Times New Roman" w:eastAsia="Times New Roman" w:hAnsi="Times New Roman" w:cs="Times New Roman"/>
            <w:sz w:val="24"/>
            <w:szCs w:val="24"/>
          </w:rPr>
          <w:t>ife, after which their lengths we</w:t>
        </w:r>
        <w:r w:rsidR="00CB5681">
          <w:rPr>
            <w:rFonts w:ascii="Times New Roman" w:eastAsia="Times New Roman" w:hAnsi="Times New Roman" w:cs="Times New Roman"/>
            <w:sz w:val="24"/>
            <w:szCs w:val="24"/>
          </w:rPr>
          <w:t>re similar</w:t>
        </w:r>
      </w:ins>
      <w:ins w:id="119" w:author="Derek Ogle" w:date="2018-07-16T15:08:00Z">
        <w:r w:rsidR="00CB5681">
          <w:rPr>
            <w:rFonts w:ascii="Times New Roman" w:eastAsia="Times New Roman" w:hAnsi="Times New Roman" w:cs="Times New Roman"/>
            <w:sz w:val="24"/>
            <w:szCs w:val="24"/>
          </w:rPr>
          <w:t xml:space="preserve"> </w:t>
        </w:r>
        <w:commentRangeStart w:id="120"/>
        <w:del w:id="121" w:author="Donna Parrish" w:date="2018-07-17T14:06:00Z">
          <w:r w:rsidR="00CB5681" w:rsidDel="00535CC1">
            <w:rPr>
              <w:rFonts w:ascii="Times New Roman" w:eastAsia="Times New Roman" w:hAnsi="Times New Roman" w:cs="Times New Roman"/>
              <w:sz w:val="24"/>
              <w:szCs w:val="24"/>
            </w:rPr>
            <w:delText>(Figure 4)</w:delText>
          </w:r>
        </w:del>
      </w:ins>
      <w:commentRangeEnd w:id="120"/>
      <w:del w:id="122" w:author="Donna Parrish" w:date="2018-07-17T14:06:00Z">
        <w:r w:rsidR="00535CC1" w:rsidDel="00535CC1">
          <w:rPr>
            <w:rStyle w:val="CommentReference"/>
          </w:rPr>
          <w:commentReference w:id="120"/>
        </w:r>
      </w:del>
      <w:ins w:id="123" w:author="Derek Ogle" w:date="2018-07-16T15:04:00Z">
        <w:del w:id="124" w:author="Donna Parrish" w:date="2018-07-17T14:06:00Z">
          <w:r w:rsidR="00CB5681" w:rsidDel="00535CC1">
            <w:rPr>
              <w:rFonts w:ascii="Times New Roman" w:eastAsia="Times New Roman" w:hAnsi="Times New Roman" w:cs="Times New Roman"/>
              <w:sz w:val="24"/>
              <w:szCs w:val="24"/>
            </w:rPr>
            <w:delText>.</w:delText>
          </w:r>
        </w:del>
        <w:r w:rsidR="00CB5681">
          <w:rPr>
            <w:rFonts w:ascii="Times New Roman" w:eastAsia="Times New Roman" w:hAnsi="Times New Roman" w:cs="Times New Roman"/>
            <w:sz w:val="24"/>
            <w:szCs w:val="24"/>
          </w:rPr>
          <w:t xml:space="preserve"> Stonecats from the Lake Champlain tributaries were approximately </w:t>
        </w:r>
      </w:ins>
      <w:ins w:id="125" w:author="Derek Ogle" w:date="2018-07-16T15:06:00Z">
        <w:r w:rsidR="00CB5681">
          <w:rPr>
            <w:rFonts w:ascii="Times New Roman" w:eastAsia="Times New Roman" w:hAnsi="Times New Roman" w:cs="Times New Roman"/>
            <w:sz w:val="24"/>
            <w:szCs w:val="24"/>
          </w:rPr>
          <w:t>the</w:t>
        </w:r>
      </w:ins>
      <w:ins w:id="126" w:author="Derek Ogle" w:date="2018-07-16T15:04:00Z">
        <w:r w:rsidR="00CB5681">
          <w:rPr>
            <w:rFonts w:ascii="Times New Roman" w:eastAsia="Times New Roman" w:hAnsi="Times New Roman" w:cs="Times New Roman"/>
            <w:sz w:val="24"/>
            <w:szCs w:val="24"/>
          </w:rPr>
          <w:t xml:space="preserve"> </w:t>
        </w:r>
      </w:ins>
      <w:ins w:id="127" w:author="Derek Ogle" w:date="2018-07-16T15:06:00Z">
        <w:r w:rsidR="00CB5681">
          <w:rPr>
            <w:rFonts w:ascii="Times New Roman" w:eastAsia="Times New Roman" w:hAnsi="Times New Roman" w:cs="Times New Roman"/>
            <w:sz w:val="24"/>
            <w:szCs w:val="24"/>
          </w:rPr>
          <w:t xml:space="preserve">same size as Stonecats from Lake Erie at </w:t>
        </w:r>
        <w:commentRangeStart w:id="128"/>
        <w:r w:rsidR="00CB5681">
          <w:rPr>
            <w:rFonts w:ascii="Times New Roman" w:eastAsia="Times New Roman" w:hAnsi="Times New Roman" w:cs="Times New Roman"/>
            <w:sz w:val="24"/>
            <w:szCs w:val="24"/>
          </w:rPr>
          <w:t>age</w:t>
        </w:r>
      </w:ins>
      <w:ins w:id="129" w:author="Donna Parrish" w:date="2018-07-17T14:06:00Z">
        <w:r w:rsidR="00535CC1">
          <w:rPr>
            <w:rFonts w:ascii="Times New Roman" w:eastAsia="Times New Roman" w:hAnsi="Times New Roman" w:cs="Times New Roman"/>
            <w:sz w:val="24"/>
            <w:szCs w:val="24"/>
          </w:rPr>
          <w:t xml:space="preserve"> </w:t>
        </w:r>
      </w:ins>
      <w:ins w:id="130" w:author="Derek Ogle" w:date="2018-07-16T15:06:00Z">
        <w:del w:id="131" w:author="Donna Parrish" w:date="2018-07-17T14:06:00Z">
          <w:r w:rsidR="00CB5681" w:rsidDel="00535CC1">
            <w:rPr>
              <w:rFonts w:ascii="Times New Roman" w:eastAsia="Times New Roman" w:hAnsi="Times New Roman" w:cs="Times New Roman"/>
              <w:sz w:val="24"/>
              <w:szCs w:val="24"/>
            </w:rPr>
            <w:delText>-</w:delText>
          </w:r>
        </w:del>
        <w:r w:rsidR="00CB5681">
          <w:rPr>
            <w:rFonts w:ascii="Times New Roman" w:eastAsia="Times New Roman" w:hAnsi="Times New Roman" w:cs="Times New Roman"/>
            <w:sz w:val="24"/>
            <w:szCs w:val="24"/>
          </w:rPr>
          <w:t>1</w:t>
        </w:r>
      </w:ins>
      <w:commentRangeEnd w:id="128"/>
      <w:r w:rsidR="00535CC1">
        <w:rPr>
          <w:rStyle w:val="CommentReference"/>
        </w:rPr>
        <w:commentReference w:id="128"/>
      </w:r>
      <w:ins w:id="132" w:author="Derek Ogle" w:date="2018-07-16T15:06:00Z">
        <w:r w:rsidR="00CB5681">
          <w:rPr>
            <w:rFonts w:ascii="Times New Roman" w:eastAsia="Times New Roman" w:hAnsi="Times New Roman" w:cs="Times New Roman"/>
            <w:sz w:val="24"/>
            <w:szCs w:val="24"/>
          </w:rPr>
          <w:t>, but substantially smaller for the LaPlatte River fish by age</w:t>
        </w:r>
      </w:ins>
      <w:ins w:id="133" w:author="Donna Parrish" w:date="2018-07-17T14:06:00Z">
        <w:r w:rsidR="00535CC1">
          <w:rPr>
            <w:rFonts w:ascii="Times New Roman" w:eastAsia="Times New Roman" w:hAnsi="Times New Roman" w:cs="Times New Roman"/>
            <w:sz w:val="24"/>
            <w:szCs w:val="24"/>
          </w:rPr>
          <w:t xml:space="preserve"> </w:t>
        </w:r>
      </w:ins>
      <w:ins w:id="134" w:author="Derek Ogle" w:date="2018-07-16T15:06:00Z">
        <w:del w:id="135" w:author="Donna Parrish" w:date="2018-07-17T14:06:00Z">
          <w:r w:rsidR="00CB5681" w:rsidDel="00535CC1">
            <w:rPr>
              <w:rFonts w:ascii="Times New Roman" w:eastAsia="Times New Roman" w:hAnsi="Times New Roman" w:cs="Times New Roman"/>
              <w:sz w:val="24"/>
              <w:szCs w:val="24"/>
            </w:rPr>
            <w:delText>-</w:delText>
          </w:r>
        </w:del>
        <w:r w:rsidR="00CB5681">
          <w:rPr>
            <w:rFonts w:ascii="Times New Roman" w:eastAsia="Times New Roman" w:hAnsi="Times New Roman" w:cs="Times New Roman"/>
            <w:sz w:val="24"/>
            <w:szCs w:val="24"/>
          </w:rPr>
          <w:t>2 and fish from both tributaries after age</w:t>
        </w:r>
      </w:ins>
      <w:ins w:id="136" w:author="Donna Parrish" w:date="2018-07-17T14:06:00Z">
        <w:r w:rsidR="00535CC1">
          <w:rPr>
            <w:rFonts w:ascii="Times New Roman" w:eastAsia="Times New Roman" w:hAnsi="Times New Roman" w:cs="Times New Roman"/>
            <w:sz w:val="24"/>
            <w:szCs w:val="24"/>
          </w:rPr>
          <w:t xml:space="preserve"> </w:t>
        </w:r>
      </w:ins>
      <w:ins w:id="137" w:author="Derek Ogle" w:date="2018-07-16T15:06:00Z">
        <w:del w:id="138" w:author="Donna Parrish" w:date="2018-07-17T14:06:00Z">
          <w:r w:rsidR="00CB5681" w:rsidDel="00535CC1">
            <w:rPr>
              <w:rFonts w:ascii="Times New Roman" w:eastAsia="Times New Roman" w:hAnsi="Times New Roman" w:cs="Times New Roman"/>
              <w:sz w:val="24"/>
              <w:szCs w:val="24"/>
            </w:rPr>
            <w:delText>-</w:delText>
          </w:r>
        </w:del>
        <w:r w:rsidR="00CB5681">
          <w:rPr>
            <w:rFonts w:ascii="Times New Roman" w:eastAsia="Times New Roman" w:hAnsi="Times New Roman" w:cs="Times New Roman"/>
            <w:sz w:val="24"/>
            <w:szCs w:val="24"/>
          </w:rPr>
          <w:t>2</w:t>
        </w:r>
      </w:ins>
      <w:ins w:id="139" w:author="Derek Ogle" w:date="2018-07-16T15:08:00Z">
        <w:del w:id="140" w:author="Donna Parrish" w:date="2018-07-17T14:07:00Z">
          <w:r w:rsidR="00CB5681" w:rsidDel="00535CC1">
            <w:rPr>
              <w:rFonts w:ascii="Times New Roman" w:eastAsia="Times New Roman" w:hAnsi="Times New Roman" w:cs="Times New Roman"/>
              <w:sz w:val="24"/>
              <w:szCs w:val="24"/>
            </w:rPr>
            <w:delText xml:space="preserve"> (Figure 4)</w:delText>
          </w:r>
        </w:del>
      </w:ins>
      <w:ins w:id="141" w:author="Derek Ogle" w:date="2018-07-16T15:06:00Z">
        <w:r w:rsidR="00CB5681">
          <w:rPr>
            <w:rFonts w:ascii="Times New Roman" w:eastAsia="Times New Roman" w:hAnsi="Times New Roman" w:cs="Times New Roman"/>
            <w:sz w:val="24"/>
            <w:szCs w:val="24"/>
          </w:rPr>
          <w:t>. Stonecats from the Lake Champlain tributaries are longer at all ages for other populations of Stonecats reported in the literature</w:t>
        </w:r>
      </w:ins>
      <w:ins w:id="142" w:author="Derek Ogle" w:date="2018-07-16T15:08:00Z">
        <w:del w:id="143" w:author="Donna Parrish" w:date="2018-07-17T14:07:00Z">
          <w:r w:rsidR="00CB5681" w:rsidDel="00535CC1">
            <w:rPr>
              <w:rFonts w:ascii="Times New Roman" w:eastAsia="Times New Roman" w:hAnsi="Times New Roman" w:cs="Times New Roman"/>
              <w:sz w:val="24"/>
              <w:szCs w:val="24"/>
            </w:rPr>
            <w:delText xml:space="preserve"> (Figure 4)</w:delText>
          </w:r>
        </w:del>
        <w:r w:rsidR="00CB5681">
          <w:rPr>
            <w:rFonts w:ascii="Times New Roman" w:eastAsia="Times New Roman" w:hAnsi="Times New Roman" w:cs="Times New Roman"/>
            <w:sz w:val="24"/>
            <w:szCs w:val="24"/>
          </w:rPr>
          <w:t>. Thus, Stonecats in the Lake Champlain tributaries</w:t>
        </w:r>
      </w:ins>
      <w:ins w:id="144" w:author="Derek Ogle" w:date="2018-07-16T15:09:00Z">
        <w:r w:rsidR="00CB5681">
          <w:rPr>
            <w:rFonts w:ascii="Times New Roman" w:eastAsia="Times New Roman" w:hAnsi="Times New Roman" w:cs="Times New Roman"/>
            <w:sz w:val="24"/>
            <w:szCs w:val="24"/>
          </w:rPr>
          <w:t>, at the northeast margin of their distributional range,</w:t>
        </w:r>
      </w:ins>
      <w:ins w:id="145" w:author="Derek Ogle" w:date="2018-07-16T15:08:00Z">
        <w:r w:rsidR="00CB5681">
          <w:rPr>
            <w:rFonts w:ascii="Times New Roman" w:eastAsia="Times New Roman" w:hAnsi="Times New Roman" w:cs="Times New Roman"/>
            <w:sz w:val="24"/>
            <w:szCs w:val="24"/>
          </w:rPr>
          <w:t xml:space="preserve"> may grow faster that Stonecats from</w:t>
        </w:r>
      </w:ins>
      <w:ins w:id="146" w:author="Derek Ogle" w:date="2018-07-16T15:09:00Z">
        <w:r w:rsidR="00CB5681">
          <w:rPr>
            <w:rFonts w:ascii="Times New Roman" w:eastAsia="Times New Roman" w:hAnsi="Times New Roman" w:cs="Times New Roman"/>
            <w:sz w:val="24"/>
            <w:szCs w:val="24"/>
          </w:rPr>
          <w:t xml:space="preserve"> streams in the middle part of their distribution, but not from those in Lake Erie. </w:t>
        </w:r>
      </w:ins>
      <w:ins w:id="147" w:author="Derek Ogle" w:date="2018-07-16T15:16:00Z">
        <w:r w:rsidR="00D81687">
          <w:rPr>
            <w:rFonts w:ascii="Times New Roman" w:eastAsia="Times New Roman" w:hAnsi="Times New Roman" w:cs="Times New Roman"/>
            <w:sz w:val="24"/>
            <w:szCs w:val="24"/>
          </w:rPr>
          <w:t>Gilber</w:t>
        </w:r>
      </w:ins>
      <w:ins w:id="148" w:author="Derek Ogle" w:date="2018-07-16T15:49:00Z">
        <w:r w:rsidR="00A031C0">
          <w:rPr>
            <w:rFonts w:ascii="Times New Roman" w:eastAsia="Times New Roman" w:hAnsi="Times New Roman" w:cs="Times New Roman"/>
            <w:sz w:val="24"/>
            <w:szCs w:val="24"/>
          </w:rPr>
          <w:t>t</w:t>
        </w:r>
      </w:ins>
      <w:ins w:id="149" w:author="Derek Ogle" w:date="2018-07-16T15:16:00Z">
        <w:r w:rsidR="00D81687">
          <w:rPr>
            <w:rFonts w:ascii="Times New Roman" w:eastAsia="Times New Roman" w:hAnsi="Times New Roman" w:cs="Times New Roman"/>
            <w:sz w:val="24"/>
            <w:szCs w:val="24"/>
          </w:rPr>
          <w:t xml:space="preserve"> (1953)</w:t>
        </w:r>
      </w:ins>
      <w:ins w:id="150" w:author="Derek Ogle" w:date="2018-07-16T15:09:00Z">
        <w:r w:rsidR="00D81687">
          <w:rPr>
            <w:rFonts w:ascii="Times New Roman" w:eastAsia="Times New Roman" w:hAnsi="Times New Roman" w:cs="Times New Roman"/>
            <w:sz w:val="24"/>
            <w:szCs w:val="24"/>
          </w:rPr>
          <w:t xml:space="preserve"> sugges</w:t>
        </w:r>
        <w:r w:rsidR="00CB5681">
          <w:rPr>
            <w:rFonts w:ascii="Times New Roman" w:eastAsia="Times New Roman" w:hAnsi="Times New Roman" w:cs="Times New Roman"/>
            <w:sz w:val="24"/>
            <w:szCs w:val="24"/>
          </w:rPr>
          <w:t xml:space="preserve">ted that Lake Erie Stonecats may exhibit exceptional growth because of the availability of </w:t>
        </w:r>
      </w:ins>
      <w:ins w:id="151" w:author="Derek Ogle" w:date="2018-07-16T15:17:00Z">
        <w:r w:rsidR="00D81687">
          <w:rPr>
            <w:rFonts w:ascii="Times New Roman" w:eastAsia="Times New Roman" w:hAnsi="Times New Roman" w:cs="Times New Roman"/>
            <w:sz w:val="24"/>
            <w:szCs w:val="24"/>
          </w:rPr>
          <w:t xml:space="preserve">mayfly nymphs </w:t>
        </w:r>
      </w:ins>
      <w:ins w:id="152" w:author="Derek Ogle" w:date="2018-07-16T15:09:00Z">
        <w:r w:rsidR="00CB5681">
          <w:rPr>
            <w:rFonts w:ascii="Times New Roman" w:eastAsia="Times New Roman" w:hAnsi="Times New Roman" w:cs="Times New Roman"/>
            <w:sz w:val="24"/>
            <w:szCs w:val="24"/>
          </w:rPr>
          <w:t>as prey</w:t>
        </w:r>
      </w:ins>
      <w:ins w:id="153" w:author="Derek Ogle" w:date="2018-07-16T15:11:00Z">
        <w:r w:rsidR="00D81687">
          <w:rPr>
            <w:rFonts w:ascii="Times New Roman" w:eastAsia="Times New Roman" w:hAnsi="Times New Roman" w:cs="Times New Roman"/>
            <w:sz w:val="24"/>
            <w:szCs w:val="24"/>
          </w:rPr>
          <w:t>.</w:t>
        </w:r>
      </w:ins>
    </w:p>
    <w:p w14:paraId="02A45EB0" w14:textId="4C56F162" w:rsidR="00A031C0" w:rsidRDefault="00A031C0" w:rsidP="00B82A97">
      <w:pPr>
        <w:spacing w:after="0" w:line="480" w:lineRule="auto"/>
        <w:rPr>
          <w:ins w:id="154" w:author="Derek Ogle" w:date="2018-07-16T15:23:00Z"/>
          <w:rFonts w:ascii="Times New Roman" w:eastAsia="Times New Roman" w:hAnsi="Times New Roman" w:cs="Times New Roman"/>
          <w:sz w:val="24"/>
          <w:szCs w:val="24"/>
        </w:rPr>
      </w:pPr>
      <w:ins w:id="155" w:author="Derek Ogle" w:date="2018-07-16T15:42:00Z">
        <w:r>
          <w:rPr>
            <w:rFonts w:ascii="Times New Roman" w:eastAsia="Times New Roman" w:hAnsi="Times New Roman" w:cs="Times New Roman"/>
            <w:sz w:val="24"/>
            <w:szCs w:val="24"/>
          </w:rPr>
          <w:tab/>
          <w:t>We found it difficult to identify annuli</w:t>
        </w:r>
      </w:ins>
      <w:ins w:id="156" w:author="Derek Ogle" w:date="2018-07-16T15:43:00Z">
        <w:r>
          <w:rPr>
            <w:rFonts w:ascii="Times New Roman" w:eastAsia="Times New Roman" w:hAnsi="Times New Roman" w:cs="Times New Roman"/>
            <w:sz w:val="24"/>
            <w:szCs w:val="24"/>
          </w:rPr>
          <w:t>, especially near the central lumen,</w:t>
        </w:r>
      </w:ins>
      <w:ins w:id="157" w:author="Derek Ogle" w:date="2018-07-16T15:42:00Z">
        <w:r>
          <w:rPr>
            <w:rFonts w:ascii="Times New Roman" w:eastAsia="Times New Roman" w:hAnsi="Times New Roman" w:cs="Times New Roman"/>
            <w:sz w:val="24"/>
            <w:szCs w:val="24"/>
          </w:rPr>
          <w:t xml:space="preserve"> on sectioned spines from the Great Chazy River fish. </w:t>
        </w:r>
      </w:ins>
      <w:ins w:id="158" w:author="Derek Ogle" w:date="2018-07-16T15:50:00Z">
        <w:r>
          <w:rPr>
            <w:rFonts w:ascii="Times New Roman" w:eastAsia="Times New Roman" w:hAnsi="Times New Roman" w:cs="Times New Roman"/>
            <w:sz w:val="24"/>
            <w:szCs w:val="24"/>
          </w:rPr>
          <w:t xml:space="preserve">Other authors have noted similar difficulties. Gilbert (1953) commented on difficulties identifying the first annulus on Stonecat vertebrae and Tzilkowski and Stauffer, Jr. (2004) noted that annular rings were often not discernible on Stonecat pectoral spines. </w:t>
        </w:r>
      </w:ins>
      <w:ins w:id="159" w:author="Derek Ogle" w:date="2018-07-16T15:52:00Z">
        <w:r>
          <w:rPr>
            <w:rFonts w:ascii="Times New Roman" w:eastAsia="Times New Roman" w:hAnsi="Times New Roman" w:cs="Times New Roman"/>
            <w:sz w:val="24"/>
            <w:szCs w:val="24"/>
          </w:rPr>
          <w:t>Given t</w:t>
        </w:r>
        <w:r>
          <w:rPr>
            <w:rFonts w:ascii="Times New Roman" w:hAnsi="Times New Roman" w:cs="Times New Roman"/>
            <w:sz w:val="24"/>
            <w:szCs w:val="24"/>
          </w:rPr>
          <w:t>he similar growth curves between the Great Chazy River Stonecats (derived from spines) and the LaPlatte River (derived independent of any calcified structure) we</w:t>
        </w:r>
        <w:r w:rsidR="00B82A97">
          <w:rPr>
            <w:rFonts w:ascii="Times New Roman" w:hAnsi="Times New Roman" w:cs="Times New Roman"/>
            <w:sz w:val="24"/>
            <w:szCs w:val="24"/>
          </w:rPr>
          <w:t xml:space="preserve"> feel that our age estimates </w:t>
        </w:r>
      </w:ins>
      <w:ins w:id="160" w:author="Derek Ogle" w:date="2018-07-16T15:57:00Z">
        <w:r w:rsidR="00B82A97">
          <w:rPr>
            <w:rFonts w:ascii="Times New Roman" w:hAnsi="Times New Roman" w:cs="Times New Roman"/>
            <w:sz w:val="24"/>
            <w:szCs w:val="24"/>
          </w:rPr>
          <w:t xml:space="preserve">from spines </w:t>
        </w:r>
      </w:ins>
      <w:ins w:id="161" w:author="Derek Ogle" w:date="2018-07-16T15:52:00Z">
        <w:r w:rsidR="00B82A97">
          <w:rPr>
            <w:rFonts w:ascii="Times New Roman" w:hAnsi="Times New Roman" w:cs="Times New Roman"/>
            <w:sz w:val="24"/>
            <w:szCs w:val="24"/>
          </w:rPr>
          <w:t xml:space="preserve">are reasonable. </w:t>
        </w:r>
      </w:ins>
      <w:ins w:id="162" w:author="Derek Ogle" w:date="2018-07-16T15:57:00Z">
        <w:r w:rsidR="00B82A97">
          <w:rPr>
            <w:rFonts w:ascii="Times New Roman" w:hAnsi="Times New Roman" w:cs="Times New Roman"/>
            <w:sz w:val="24"/>
            <w:szCs w:val="24"/>
          </w:rPr>
          <w:t>Similarly, our growth estimate</w:t>
        </w:r>
      </w:ins>
      <w:ins w:id="163" w:author="Derek Ogle" w:date="2018-07-16T15:58:00Z">
        <w:r w:rsidR="00B82A97">
          <w:rPr>
            <w:rFonts w:ascii="Times New Roman" w:hAnsi="Times New Roman" w:cs="Times New Roman"/>
            <w:sz w:val="24"/>
            <w:szCs w:val="24"/>
          </w:rPr>
          <w:t xml:space="preserve">s from capture-recapture data appear reasonable, demonstrating a method to assess growth for species, such as endangered Vermont Stonecats, where calcified structures cannot be collected. </w:t>
        </w:r>
      </w:ins>
      <w:ins w:id="164" w:author="Derek Ogle" w:date="2018-07-16T15:52:00Z">
        <w:r w:rsidR="00B82A97">
          <w:rPr>
            <w:rFonts w:ascii="Times New Roman" w:hAnsi="Times New Roman" w:cs="Times New Roman"/>
            <w:sz w:val="24"/>
            <w:szCs w:val="24"/>
          </w:rPr>
          <w:t xml:space="preserve">Nevertheless, future Stonecat age and growth studies would benefit from understanding the precision and accuracy </w:t>
        </w:r>
      </w:ins>
      <w:ins w:id="165" w:author="Derek Ogle" w:date="2018-07-16T15:54:00Z">
        <w:r w:rsidR="00B82A97">
          <w:rPr>
            <w:rFonts w:ascii="Times New Roman" w:hAnsi="Times New Roman" w:cs="Times New Roman"/>
            <w:sz w:val="24"/>
            <w:szCs w:val="24"/>
          </w:rPr>
          <w:t xml:space="preserve">(i.e., validity) </w:t>
        </w:r>
      </w:ins>
      <w:ins w:id="166" w:author="Derek Ogle" w:date="2018-07-16T15:52:00Z">
        <w:r w:rsidR="00B82A97">
          <w:rPr>
            <w:rFonts w:ascii="Times New Roman" w:hAnsi="Times New Roman" w:cs="Times New Roman"/>
            <w:sz w:val="24"/>
            <w:szCs w:val="24"/>
          </w:rPr>
          <w:t>of various methods for assessing the age of Stonecats.</w:t>
        </w:r>
      </w:ins>
      <w:ins w:id="167" w:author="Derek Ogle" w:date="2018-07-16T15:57:00Z">
        <w:r w:rsidR="00B82A97" w:rsidRPr="00B82A97">
          <w:rPr>
            <w:rFonts w:ascii="Times New Roman" w:hAnsi="Times New Roman" w:cs="Times New Roman"/>
            <w:sz w:val="24"/>
            <w:szCs w:val="24"/>
          </w:rPr>
          <w:t xml:space="preserve"> </w:t>
        </w:r>
      </w:ins>
    </w:p>
    <w:p w14:paraId="5714A15A" w14:textId="56BFE5F7" w:rsidR="00FB57F8" w:rsidRDefault="00FB57F8" w:rsidP="00685A90">
      <w:pPr>
        <w:spacing w:after="0" w:line="480" w:lineRule="auto"/>
        <w:rPr>
          <w:ins w:id="168" w:author="Derek Ogle" w:date="2018-07-16T15:42:00Z"/>
          <w:rFonts w:ascii="Times New Roman" w:hAnsi="Times New Roman" w:cs="Times New Roman"/>
          <w:sz w:val="24"/>
          <w:szCs w:val="24"/>
        </w:rPr>
      </w:pPr>
      <w:ins w:id="169" w:author="Derek Ogle" w:date="2018-07-16T15:23:00Z">
        <w:r>
          <w:rPr>
            <w:rFonts w:ascii="Times New Roman" w:eastAsia="Times New Roman" w:hAnsi="Times New Roman" w:cs="Times New Roman"/>
            <w:sz w:val="24"/>
            <w:szCs w:val="24"/>
          </w:rPr>
          <w:tab/>
          <w:t xml:space="preserve">These results contribute to a better understanding of the </w:t>
        </w:r>
      </w:ins>
      <w:ins w:id="170" w:author="Derek Ogle" w:date="2018-07-16T15:35:00Z">
        <w:r w:rsidR="0040501B">
          <w:rPr>
            <w:rFonts w:ascii="Times New Roman" w:eastAsia="Times New Roman" w:hAnsi="Times New Roman" w:cs="Times New Roman"/>
            <w:sz w:val="24"/>
            <w:szCs w:val="24"/>
          </w:rPr>
          <w:t xml:space="preserve">general </w:t>
        </w:r>
      </w:ins>
      <w:ins w:id="171" w:author="Derek Ogle" w:date="2018-07-16T15:23:00Z">
        <w:r>
          <w:rPr>
            <w:rFonts w:ascii="Times New Roman" w:eastAsia="Times New Roman" w:hAnsi="Times New Roman" w:cs="Times New Roman"/>
            <w:sz w:val="24"/>
            <w:szCs w:val="24"/>
          </w:rPr>
          <w:t>growth dynamics of Stonecats. However, they are also immediately relevant to management of fish populations in these Lake Champlain tributaries.</w:t>
        </w:r>
      </w:ins>
      <w:ins w:id="172" w:author="Derek Ogle" w:date="2018-07-16T15:25:00Z">
        <w:r>
          <w:rPr>
            <w:rFonts w:ascii="Times New Roman" w:eastAsia="Times New Roman" w:hAnsi="Times New Roman" w:cs="Times New Roman"/>
            <w:sz w:val="24"/>
            <w:szCs w:val="24"/>
          </w:rPr>
          <w:t xml:space="preserve"> The LaPlatte River was first treated with TFM in 2016</w:t>
        </w:r>
      </w:ins>
      <w:ins w:id="173" w:author="Derek Ogle" w:date="2018-07-16T15:37:00Z">
        <w:r w:rsidR="0040501B">
          <w:rPr>
            <w:rFonts w:ascii="Times New Roman" w:eastAsia="Times New Roman" w:hAnsi="Times New Roman" w:cs="Times New Roman"/>
            <w:sz w:val="24"/>
            <w:szCs w:val="24"/>
          </w:rPr>
          <w:t>, two years after our last sample,</w:t>
        </w:r>
      </w:ins>
      <w:ins w:id="174" w:author="Derek Ogle" w:date="2018-07-16T15:25:00Z">
        <w:r>
          <w:rPr>
            <w:rFonts w:ascii="Times New Roman" w:eastAsia="Times New Roman" w:hAnsi="Times New Roman" w:cs="Times New Roman"/>
            <w:sz w:val="24"/>
            <w:szCs w:val="24"/>
          </w:rPr>
          <w:t xml:space="preserve"> to </w:t>
        </w:r>
      </w:ins>
      <w:ins w:id="175" w:author="Derek Ogle" w:date="2018-07-16T15:24:00Z">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amprey (</w:t>
        </w:r>
        <w:r w:rsidRPr="00AD0723">
          <w:rPr>
            <w:rFonts w:ascii="Times New Roman" w:hAnsi="Times New Roman" w:cs="Times New Roman"/>
            <w:i/>
            <w:iCs/>
            <w:sz w:val="24"/>
            <w:szCs w:val="24"/>
          </w:rPr>
          <w:t>Petromyzon marinus</w:t>
        </w:r>
        <w:r w:rsidRPr="00AD0723">
          <w:rPr>
            <w:rFonts w:ascii="Times New Roman" w:hAnsi="Times New Roman" w:cs="Times New Roman"/>
            <w:sz w:val="24"/>
            <w:szCs w:val="24"/>
          </w:rPr>
          <w:t>)</w:t>
        </w:r>
        <w:r>
          <w:rPr>
            <w:rFonts w:ascii="Times New Roman" w:hAnsi="Times New Roman" w:cs="Times New Roman"/>
            <w:sz w:val="24"/>
            <w:szCs w:val="24"/>
          </w:rPr>
          <w:t xml:space="preserve"> numbers. </w:t>
        </w:r>
      </w:ins>
      <w:ins w:id="176" w:author="Derek Ogle" w:date="2018-07-16T15:37:00Z">
        <w:r w:rsidR="0040501B">
          <w:rPr>
            <w:rFonts w:ascii="Times New Roman" w:hAnsi="Times New Roman" w:cs="Times New Roman"/>
            <w:sz w:val="24"/>
            <w:szCs w:val="24"/>
          </w:rPr>
          <w:t>Bioassay r</w:t>
        </w:r>
      </w:ins>
      <w:ins w:id="177" w:author="Derek Ogle" w:date="2018-07-16T15:26:00Z">
        <w:r>
          <w:rPr>
            <w:rFonts w:ascii="Times New Roman" w:hAnsi="Times New Roman" w:cs="Times New Roman"/>
            <w:sz w:val="24"/>
            <w:szCs w:val="24"/>
          </w:rPr>
          <w:t>esults</w:t>
        </w:r>
      </w:ins>
      <w:ins w:id="178" w:author="Donna Parrish" w:date="2018-07-17T13:41:00Z">
        <w:r w:rsidR="00365A57">
          <w:rPr>
            <w:rFonts w:ascii="Times New Roman" w:hAnsi="Times New Roman" w:cs="Times New Roman"/>
            <w:sz w:val="24"/>
            <w:szCs w:val="24"/>
          </w:rPr>
          <w:t xml:space="preserve"> on Stonecats between 122 and 200 mm TL</w:t>
        </w:r>
      </w:ins>
      <w:ins w:id="179" w:author="Derek Ogle" w:date="2018-07-16T15:26:00Z">
        <w:del w:id="180" w:author="Donna Parrish" w:date="2018-07-17T13:41:00Z">
          <w:r w:rsidDel="00365A57">
            <w:rPr>
              <w:rFonts w:ascii="Times New Roman" w:hAnsi="Times New Roman" w:cs="Times New Roman"/>
              <w:sz w:val="24"/>
              <w:szCs w:val="24"/>
            </w:rPr>
            <w:delText xml:space="preserve"> </w:delText>
          </w:r>
        </w:del>
      </w:ins>
      <w:ins w:id="181" w:author="Derek Ogle" w:date="2018-07-16T15:38:00Z">
        <w:del w:id="182" w:author="Donna Parrish" w:date="2018-07-17T13:41:00Z">
          <w:r w:rsidR="0040501B" w:rsidDel="00365A57">
            <w:rPr>
              <w:rFonts w:ascii="Times New Roman" w:hAnsi="Times New Roman" w:cs="Times New Roman"/>
              <w:sz w:val="24"/>
              <w:szCs w:val="24"/>
            </w:rPr>
            <w:delText xml:space="preserve">from Calloway (2012) </w:delText>
          </w:r>
        </w:del>
      </w:ins>
      <w:ins w:id="183" w:author="Derek Ogle" w:date="2018-07-16T15:26:00Z">
        <w:r>
          <w:rPr>
            <w:rFonts w:ascii="Times New Roman" w:hAnsi="Times New Roman" w:cs="Times New Roman"/>
            <w:sz w:val="24"/>
            <w:szCs w:val="24"/>
          </w:rPr>
          <w:t xml:space="preserve">indicated that </w:t>
        </w:r>
        <w:del w:id="184" w:author="Donna Parrish" w:date="2018-07-17T13:42:00Z">
          <w:r w:rsidDel="00365A57">
            <w:rPr>
              <w:rFonts w:ascii="Times New Roman" w:hAnsi="Times New Roman" w:cs="Times New Roman"/>
              <w:sz w:val="24"/>
              <w:szCs w:val="24"/>
            </w:rPr>
            <w:delText xml:space="preserve">a </w:delText>
          </w:r>
        </w:del>
        <w:r>
          <w:rPr>
            <w:rFonts w:ascii="Times New Roman" w:hAnsi="Times New Roman" w:cs="Times New Roman"/>
            <w:sz w:val="24"/>
            <w:szCs w:val="24"/>
          </w:rPr>
          <w:t xml:space="preserve">10% mortality </w:t>
        </w:r>
        <w:del w:id="185" w:author="Donna Parrish" w:date="2018-07-17T13:42:00Z">
          <w:r w:rsidDel="00365A57">
            <w:rPr>
              <w:rFonts w:ascii="Times New Roman" w:hAnsi="Times New Roman" w:cs="Times New Roman"/>
              <w:sz w:val="24"/>
              <w:szCs w:val="24"/>
            </w:rPr>
            <w:delText xml:space="preserve">of Stonecats </w:delText>
          </w:r>
        </w:del>
        <w:r>
          <w:rPr>
            <w:rFonts w:ascii="Times New Roman" w:hAnsi="Times New Roman" w:cs="Times New Roman"/>
            <w:sz w:val="24"/>
            <w:szCs w:val="24"/>
          </w:rPr>
          <w:t xml:space="preserve">could occur at a TFM concentration of 1.2 times that needed to kill 99% of </w:t>
        </w:r>
        <w:r w:rsidR="0040501B">
          <w:rPr>
            <w:rFonts w:ascii="Times New Roman" w:hAnsi="Times New Roman" w:cs="Times New Roman"/>
            <w:sz w:val="24"/>
            <w:szCs w:val="24"/>
          </w:rPr>
          <w:t>the larval Sea Lamprey present</w:t>
        </w:r>
      </w:ins>
      <w:ins w:id="186" w:author="Donna Parrish" w:date="2018-07-17T13:41:00Z">
        <w:r w:rsidR="00365A57">
          <w:rPr>
            <w:rFonts w:ascii="Times New Roman" w:hAnsi="Times New Roman" w:cs="Times New Roman"/>
            <w:sz w:val="24"/>
            <w:szCs w:val="24"/>
          </w:rPr>
          <w:t xml:space="preserve"> (Calloway 2012)</w:t>
        </w:r>
      </w:ins>
      <w:ins w:id="187" w:author="Derek Ogle" w:date="2018-07-16T15:26:00Z">
        <w:r>
          <w:rPr>
            <w:rFonts w:ascii="Times New Roman" w:hAnsi="Times New Roman" w:cs="Times New Roman"/>
            <w:sz w:val="24"/>
            <w:szCs w:val="24"/>
          </w:rPr>
          <w:t>.</w:t>
        </w:r>
      </w:ins>
      <w:ins w:id="188" w:author="Derek Ogle" w:date="2018-07-16T15:38:00Z">
        <w:r w:rsidR="0040501B">
          <w:rPr>
            <w:rFonts w:ascii="Times New Roman" w:hAnsi="Times New Roman" w:cs="Times New Roman"/>
            <w:sz w:val="24"/>
            <w:szCs w:val="24"/>
          </w:rPr>
          <w:t xml:space="preserve"> The predominance of age-0 fish in our Great Chazy River </w:t>
        </w:r>
        <w:commentRangeStart w:id="189"/>
        <w:commentRangeStart w:id="190"/>
        <w:r w:rsidR="0040501B">
          <w:rPr>
            <w:rFonts w:ascii="Times New Roman" w:hAnsi="Times New Roman" w:cs="Times New Roman"/>
            <w:sz w:val="24"/>
            <w:szCs w:val="24"/>
          </w:rPr>
          <w:t xml:space="preserve">samples, which largely came from </w:t>
        </w:r>
      </w:ins>
      <w:commentRangeEnd w:id="189"/>
      <w:r w:rsidR="004C0F68">
        <w:rPr>
          <w:rStyle w:val="CommentReference"/>
        </w:rPr>
        <w:commentReference w:id="189"/>
      </w:r>
      <w:commentRangeEnd w:id="190"/>
      <w:r w:rsidR="00365A57">
        <w:rPr>
          <w:rStyle w:val="CommentReference"/>
        </w:rPr>
        <w:commentReference w:id="190"/>
      </w:r>
      <w:ins w:id="191" w:author="Derek Ogle" w:date="2018-07-16T15:38:00Z">
        <w:r w:rsidR="0040501B">
          <w:rPr>
            <w:rFonts w:ascii="Times New Roman" w:hAnsi="Times New Roman" w:cs="Times New Roman"/>
            <w:sz w:val="24"/>
            <w:szCs w:val="24"/>
          </w:rPr>
          <w:t xml:space="preserve">mortalities collected </w:t>
        </w:r>
      </w:ins>
      <w:ins w:id="192" w:author="Derek Ogle" w:date="2018-07-16T15:39:00Z">
        <w:r w:rsidR="0040501B">
          <w:rPr>
            <w:rFonts w:ascii="Times New Roman" w:hAnsi="Times New Roman" w:cs="Times New Roman"/>
            <w:sz w:val="24"/>
            <w:szCs w:val="24"/>
          </w:rPr>
          <w:t>following</w:t>
        </w:r>
      </w:ins>
      <w:ins w:id="193" w:author="Derek Ogle" w:date="2018-07-16T15:38:00Z">
        <w:r w:rsidR="0040501B">
          <w:rPr>
            <w:rFonts w:ascii="Times New Roman" w:hAnsi="Times New Roman" w:cs="Times New Roman"/>
            <w:sz w:val="24"/>
            <w:szCs w:val="24"/>
          </w:rPr>
          <w:t xml:space="preserve"> </w:t>
        </w:r>
      </w:ins>
      <w:ins w:id="194" w:author="Derek Ogle" w:date="2018-07-16T15:39:00Z">
        <w:r w:rsidR="0040501B">
          <w:rPr>
            <w:rFonts w:ascii="Times New Roman" w:hAnsi="Times New Roman" w:cs="Times New Roman"/>
            <w:sz w:val="24"/>
            <w:szCs w:val="24"/>
          </w:rPr>
          <w:t>a TFM treatments, suggests that this mortality may target young-of-the-year fish.</w:t>
        </w:r>
      </w:ins>
      <w:ins w:id="195" w:author="Derek Ogle" w:date="2018-07-16T15:26:00Z">
        <w:r>
          <w:rPr>
            <w:rFonts w:ascii="Times New Roman" w:hAnsi="Times New Roman" w:cs="Times New Roman"/>
            <w:sz w:val="24"/>
            <w:szCs w:val="24"/>
          </w:rPr>
          <w:t xml:space="preserve"> </w:t>
        </w:r>
      </w:ins>
      <w:ins w:id="196" w:author="Derek Ogle" w:date="2018-07-16T15:24:00Z">
        <w:r>
          <w:rPr>
            <w:rFonts w:ascii="Times New Roman" w:hAnsi="Times New Roman" w:cs="Times New Roman"/>
            <w:sz w:val="24"/>
            <w:szCs w:val="24"/>
          </w:rPr>
          <w:t xml:space="preserve">Tributaries are treated </w:t>
        </w:r>
      </w:ins>
      <w:ins w:id="197" w:author="Derek Ogle" w:date="2018-07-16T15:26:00Z">
        <w:r>
          <w:rPr>
            <w:rFonts w:ascii="Times New Roman" w:hAnsi="Times New Roman" w:cs="Times New Roman"/>
            <w:sz w:val="24"/>
            <w:szCs w:val="24"/>
          </w:rPr>
          <w:t xml:space="preserve">with TFM </w:t>
        </w:r>
      </w:ins>
      <w:ins w:id="198" w:author="Derek Ogle" w:date="2018-07-16T15:24:00Z">
        <w:r>
          <w:rPr>
            <w:rFonts w:ascii="Times New Roman" w:hAnsi="Times New Roman" w:cs="Times New Roman"/>
            <w:sz w:val="24"/>
            <w:szCs w:val="24"/>
          </w:rPr>
          <w:t>on a rotating basis every four or more years</w:t>
        </w:r>
        <w:r w:rsidR="0040501B">
          <w:rPr>
            <w:rFonts w:ascii="Times New Roman" w:hAnsi="Times New Roman" w:cs="Times New Roman"/>
            <w:sz w:val="24"/>
            <w:szCs w:val="24"/>
          </w:rPr>
          <w:t>, which</w:t>
        </w:r>
      </w:ins>
      <w:ins w:id="199" w:author="Derek Ogle" w:date="2018-07-16T15:27:00Z">
        <w:r>
          <w:rPr>
            <w:rFonts w:ascii="Times New Roman" w:hAnsi="Times New Roman" w:cs="Times New Roman"/>
            <w:sz w:val="24"/>
            <w:szCs w:val="24"/>
          </w:rPr>
          <w:t xml:space="preserve"> could pose a problem for Stonecat populations if</w:t>
        </w:r>
      </w:ins>
      <w:ins w:id="200" w:author="Derek Ogle" w:date="2018-07-16T15:40:00Z">
        <w:r w:rsidR="0040501B">
          <w:rPr>
            <w:rFonts w:ascii="Times New Roman" w:hAnsi="Times New Roman" w:cs="Times New Roman"/>
            <w:sz w:val="24"/>
            <w:szCs w:val="24"/>
          </w:rPr>
          <w:t xml:space="preserve"> most fish</w:t>
        </w:r>
      </w:ins>
      <w:ins w:id="201" w:author="Derek Ogle" w:date="2018-07-16T15:27:00Z">
        <w:r w:rsidR="0040501B">
          <w:rPr>
            <w:rFonts w:ascii="Times New Roman" w:hAnsi="Times New Roman" w:cs="Times New Roman"/>
            <w:sz w:val="24"/>
            <w:szCs w:val="24"/>
          </w:rPr>
          <w:t xml:space="preserve"> mature</w:t>
        </w:r>
        <w:r>
          <w:rPr>
            <w:rFonts w:ascii="Times New Roman" w:hAnsi="Times New Roman" w:cs="Times New Roman"/>
            <w:sz w:val="24"/>
            <w:szCs w:val="24"/>
          </w:rPr>
          <w:t xml:space="preserve"> after age-4. </w:t>
        </w:r>
      </w:ins>
      <w:ins w:id="202" w:author="Donna Parrish" w:date="2018-07-17T13:44:00Z">
        <w:r w:rsidR="00685A90">
          <w:rPr>
            <w:rFonts w:ascii="Times New Roman" w:hAnsi="Times New Roman" w:cs="Times New Roman"/>
            <w:sz w:val="24"/>
            <w:szCs w:val="24"/>
          </w:rPr>
          <w:t xml:space="preserve">In Pennsylvania, </w:t>
        </w:r>
      </w:ins>
      <w:ins w:id="203" w:author="Derek Ogle" w:date="2018-07-16T15:28:00Z">
        <w:del w:id="204" w:author="Donna Parrish" w:date="2018-07-17T13:44:00Z">
          <w:r w:rsidDel="00685A90">
            <w:rPr>
              <w:rFonts w:ascii="Times New Roman" w:hAnsi="Times New Roman" w:cs="Times New Roman"/>
              <w:sz w:val="24"/>
              <w:szCs w:val="24"/>
            </w:rPr>
            <w:delText xml:space="preserve">Tzilkowski and Stauffer, Jr. (2004) found that </w:delText>
          </w:r>
        </w:del>
        <w:r>
          <w:rPr>
            <w:rFonts w:ascii="Times New Roman" w:hAnsi="Times New Roman" w:cs="Times New Roman"/>
            <w:sz w:val="24"/>
            <w:szCs w:val="24"/>
          </w:rPr>
          <w:t xml:space="preserve">female Stonecats matured at 102-141 mm SL, or </w:t>
        </w:r>
      </w:ins>
      <w:ins w:id="205" w:author="Derek Ogle" w:date="2018-07-16T15:30:00Z">
        <w:r>
          <w:rPr>
            <w:rFonts w:ascii="Times New Roman" w:hAnsi="Times New Roman" w:cs="Times New Roman"/>
            <w:sz w:val="24"/>
            <w:szCs w:val="24"/>
          </w:rPr>
          <w:t>120-166</w:t>
        </w:r>
      </w:ins>
      <w:ins w:id="206" w:author="Derek Ogle" w:date="2018-07-16T15:28:00Z">
        <w:r>
          <w:rPr>
            <w:rFonts w:ascii="Times New Roman" w:hAnsi="Times New Roman" w:cs="Times New Roman"/>
            <w:sz w:val="24"/>
            <w:szCs w:val="24"/>
          </w:rPr>
          <w:t xml:space="preserve"> mm TL</w:t>
        </w:r>
      </w:ins>
      <w:ins w:id="207" w:author="Donna Parrish" w:date="2018-07-17T13:44:00Z">
        <w:r w:rsidR="00685A90" w:rsidRPr="00685A90">
          <w:rPr>
            <w:rFonts w:ascii="Times New Roman" w:hAnsi="Times New Roman" w:cs="Times New Roman"/>
            <w:sz w:val="24"/>
            <w:szCs w:val="24"/>
          </w:rPr>
          <w:t xml:space="preserve"> </w:t>
        </w:r>
      </w:ins>
      <w:ins w:id="208" w:author="Donna Parrish" w:date="2018-07-17T13:45:00Z">
        <w:r w:rsidR="00685A90">
          <w:rPr>
            <w:rFonts w:ascii="Times New Roman" w:hAnsi="Times New Roman" w:cs="Times New Roman"/>
            <w:sz w:val="24"/>
            <w:szCs w:val="24"/>
          </w:rPr>
          <w:t>(</w:t>
        </w:r>
      </w:ins>
      <w:ins w:id="209" w:author="Donna Parrish" w:date="2018-07-17T13:44:00Z">
        <w:r w:rsidR="00685A90">
          <w:rPr>
            <w:rFonts w:ascii="Times New Roman" w:hAnsi="Times New Roman" w:cs="Times New Roman"/>
            <w:sz w:val="24"/>
            <w:szCs w:val="24"/>
          </w:rPr>
          <w:t>Tzilkowski and Stauffer, Jr. 2004)</w:t>
        </w:r>
      </w:ins>
      <w:ins w:id="210" w:author="Derek Ogle" w:date="2018-07-16T15:28:00Z">
        <w:r>
          <w:rPr>
            <w:rFonts w:ascii="Times New Roman" w:hAnsi="Times New Roman" w:cs="Times New Roman"/>
            <w:sz w:val="24"/>
            <w:szCs w:val="24"/>
          </w:rPr>
          <w:t xml:space="preserve">. </w:t>
        </w:r>
      </w:ins>
      <w:ins w:id="211" w:author="Derek Ogle" w:date="2018-07-16T15:31:00Z">
        <w:r>
          <w:rPr>
            <w:rFonts w:ascii="Times New Roman" w:hAnsi="Times New Roman" w:cs="Times New Roman"/>
            <w:sz w:val="24"/>
            <w:szCs w:val="24"/>
          </w:rPr>
          <w:t xml:space="preserve">These lengths correspond to age-2 to age-4 Stonecats in the LaPlatte River. Thus, most female Stonecats </w:t>
        </w:r>
      </w:ins>
      <w:ins w:id="212" w:author="Derek Ogle" w:date="2018-07-16T15:41:00Z">
        <w:r w:rsidR="0040501B">
          <w:rPr>
            <w:rFonts w:ascii="Times New Roman" w:hAnsi="Times New Roman" w:cs="Times New Roman"/>
            <w:sz w:val="24"/>
            <w:szCs w:val="24"/>
          </w:rPr>
          <w:t xml:space="preserve">in the LaPlatte River </w:t>
        </w:r>
      </w:ins>
      <w:ins w:id="213" w:author="Derek Ogle" w:date="2018-07-16T15:31:00Z">
        <w:r>
          <w:rPr>
            <w:rFonts w:ascii="Times New Roman" w:hAnsi="Times New Roman" w:cs="Times New Roman"/>
            <w:sz w:val="24"/>
            <w:szCs w:val="24"/>
          </w:rPr>
          <w:t>would mature</w:t>
        </w:r>
        <w:r w:rsidR="0040501B">
          <w:rPr>
            <w:rFonts w:ascii="Times New Roman" w:hAnsi="Times New Roman" w:cs="Times New Roman"/>
            <w:sz w:val="24"/>
            <w:szCs w:val="24"/>
          </w:rPr>
          <w:t xml:space="preserve"> within the minimum TFM treatment </w:t>
        </w:r>
        <w:commentRangeStart w:id="214"/>
        <w:r w:rsidR="0040501B">
          <w:rPr>
            <w:rFonts w:ascii="Times New Roman" w:hAnsi="Times New Roman" w:cs="Times New Roman"/>
            <w:sz w:val="24"/>
            <w:szCs w:val="24"/>
          </w:rPr>
          <w:t>interval</w:t>
        </w:r>
      </w:ins>
      <w:commentRangeEnd w:id="214"/>
      <w:r w:rsidR="00535CC1">
        <w:rPr>
          <w:rStyle w:val="CommentReference"/>
        </w:rPr>
        <w:commentReference w:id="214"/>
      </w:r>
      <w:ins w:id="215" w:author="Derek Ogle" w:date="2018-07-16T15:31:00Z">
        <w:r w:rsidR="0040501B">
          <w:rPr>
            <w:rFonts w:ascii="Times New Roman" w:hAnsi="Times New Roman" w:cs="Times New Roman"/>
            <w:sz w:val="24"/>
            <w:szCs w:val="24"/>
          </w:rPr>
          <w:t>.</w:t>
        </w:r>
      </w:ins>
      <w:ins w:id="216" w:author="Donna Parrish" w:date="2018-07-17T13:44:00Z">
        <w:r w:rsidR="00685A90" w:rsidRPr="00685A90">
          <w:rPr>
            <w:rFonts w:ascii="Times New Roman" w:hAnsi="Times New Roman" w:cs="Times New Roman"/>
            <w:sz w:val="24"/>
            <w:szCs w:val="24"/>
          </w:rPr>
          <w:t xml:space="preserve"> </w:t>
        </w:r>
      </w:ins>
    </w:p>
    <w:p w14:paraId="0B95C6D3" w14:textId="3C310BFD" w:rsidR="00FB57F8" w:rsidDel="0040501B" w:rsidRDefault="00FB57F8" w:rsidP="00B531A9">
      <w:pPr>
        <w:spacing w:after="0" w:line="480" w:lineRule="auto"/>
        <w:rPr>
          <w:del w:id="217" w:author="Derek Ogle" w:date="2018-07-16T15:36:00Z"/>
          <w:rFonts w:ascii="Times New Roman" w:eastAsia="Times New Roman" w:hAnsi="Times New Roman" w:cs="Times New Roman"/>
          <w:sz w:val="24"/>
          <w:szCs w:val="24"/>
        </w:rPr>
      </w:pPr>
    </w:p>
    <w:p w14:paraId="66597A30" w14:textId="51959FEF" w:rsidR="000C7AAE" w:rsidDel="0040501B" w:rsidRDefault="0082301C" w:rsidP="00CF1A17">
      <w:pPr>
        <w:spacing w:after="0" w:line="480" w:lineRule="auto"/>
        <w:ind w:firstLine="720"/>
        <w:rPr>
          <w:del w:id="218" w:author="Derek Ogle" w:date="2018-07-16T15:36:00Z"/>
          <w:rFonts w:ascii="Times New Roman" w:eastAsia="Times New Roman" w:hAnsi="Times New Roman" w:cs="Times New Roman"/>
          <w:sz w:val="24"/>
          <w:szCs w:val="24"/>
        </w:rPr>
      </w:pPr>
      <w:del w:id="219" w:author="Derek Ogle" w:date="2018-07-16T15:36:00Z">
        <w:r w:rsidDel="0040501B">
          <w:rPr>
            <w:rFonts w:ascii="Times New Roman" w:eastAsia="Times New Roman" w:hAnsi="Times New Roman" w:cs="Times New Roman"/>
            <w:sz w:val="24"/>
            <w:szCs w:val="24"/>
          </w:rPr>
          <w:delText>Our results</w:delText>
        </w:r>
        <w:r w:rsidR="00597D57" w:rsidDel="0040501B">
          <w:rPr>
            <w:rFonts w:ascii="Times New Roman" w:eastAsia="Times New Roman" w:hAnsi="Times New Roman" w:cs="Times New Roman"/>
            <w:sz w:val="24"/>
            <w:szCs w:val="24"/>
          </w:rPr>
          <w:delText xml:space="preserve"> indicate </w:delText>
        </w:r>
        <w:r w:rsidDel="0040501B">
          <w:rPr>
            <w:rFonts w:ascii="Times New Roman" w:eastAsia="Times New Roman" w:hAnsi="Times New Roman" w:cs="Times New Roman"/>
            <w:sz w:val="24"/>
            <w:szCs w:val="24"/>
          </w:rPr>
          <w:delText>that Great Chazy River</w:delText>
        </w:r>
        <w:r w:rsidR="00597D57" w:rsidDel="0040501B">
          <w:rPr>
            <w:rFonts w:ascii="Times New Roman" w:eastAsia="Times New Roman" w:hAnsi="Times New Roman" w:cs="Times New Roman"/>
            <w:sz w:val="24"/>
            <w:szCs w:val="24"/>
          </w:rPr>
          <w:delText xml:space="preserve"> fish are larger at younger ages and the </w:delText>
        </w:r>
        <w:r w:rsidDel="0040501B">
          <w:rPr>
            <w:rFonts w:ascii="Times New Roman" w:eastAsia="Times New Roman" w:hAnsi="Times New Roman" w:cs="Times New Roman"/>
            <w:sz w:val="24"/>
            <w:szCs w:val="24"/>
          </w:rPr>
          <w:delText>LaPlatte River</w:delText>
        </w:r>
        <w:r w:rsidR="00597D57" w:rsidDel="0040501B">
          <w:rPr>
            <w:rFonts w:ascii="Times New Roman" w:eastAsia="Times New Roman" w:hAnsi="Times New Roman" w:cs="Times New Roman"/>
            <w:sz w:val="24"/>
            <w:szCs w:val="24"/>
          </w:rPr>
          <w:delText xml:space="preserve"> fish</w:delText>
        </w:r>
        <w:r w:rsidDel="0040501B">
          <w:rPr>
            <w:rFonts w:ascii="Times New Roman" w:eastAsia="Times New Roman" w:hAnsi="Times New Roman" w:cs="Times New Roman"/>
            <w:sz w:val="24"/>
            <w:szCs w:val="24"/>
          </w:rPr>
          <w:delText xml:space="preserve"> are larger </w:delText>
        </w:r>
        <w:r w:rsidR="0008463A" w:rsidDel="0040501B">
          <w:rPr>
            <w:rFonts w:ascii="Times New Roman" w:eastAsia="Times New Roman" w:hAnsi="Times New Roman" w:cs="Times New Roman"/>
            <w:sz w:val="24"/>
            <w:szCs w:val="24"/>
          </w:rPr>
          <w:delText xml:space="preserve">at older ages. </w:delText>
        </w:r>
      </w:del>
      <w:commentRangeStart w:id="220"/>
      <w:ins w:id="221" w:author="Donna Parrish" w:date="2018-07-15T16:38:00Z">
        <w:del w:id="222" w:author="Derek Ogle" w:date="2018-07-16T15:36:00Z">
          <w:r w:rsidR="007330EA" w:rsidDel="0040501B">
            <w:rPr>
              <w:rFonts w:ascii="Times New Roman" w:hAnsi="Times New Roman" w:cs="Times New Roman"/>
              <w:sz w:val="24"/>
              <w:szCs w:val="24"/>
            </w:rPr>
            <w:delText>Based on our results, Lake Champlain Stonecats should have achieved the size to be mature by age 3</w:delText>
          </w:r>
          <w:r w:rsidR="007330EA" w:rsidRPr="00CC0D4F" w:rsidDel="0040501B">
            <w:rPr>
              <w:rFonts w:ascii="Times New Roman" w:hAnsi="Times New Roman" w:cs="Times New Roman"/>
              <w:sz w:val="24"/>
              <w:szCs w:val="24"/>
            </w:rPr>
            <w:delText xml:space="preserve"> </w:delText>
          </w:r>
          <w:r w:rsidR="007330EA" w:rsidDel="0040501B">
            <w:rPr>
              <w:rFonts w:ascii="Times New Roman" w:hAnsi="Times New Roman" w:cs="Times New Roman"/>
              <w:sz w:val="24"/>
              <w:szCs w:val="24"/>
            </w:rPr>
            <w:delText>(Tzilkowski and Stauffer, Jr. 2004).</w:delText>
          </w:r>
          <w:commentRangeEnd w:id="220"/>
          <w:r w:rsidR="007330EA" w:rsidDel="0040501B">
            <w:rPr>
              <w:rStyle w:val="CommentReference"/>
            </w:rPr>
            <w:commentReference w:id="220"/>
          </w:r>
        </w:del>
      </w:ins>
      <w:del w:id="223" w:author="Derek Ogle" w:date="2018-07-16T15:36:00Z">
        <w:r w:rsidR="00597D57" w:rsidDel="0040501B">
          <w:rPr>
            <w:rFonts w:ascii="Times New Roman" w:eastAsia="Times New Roman" w:hAnsi="Times New Roman" w:cs="Times New Roman"/>
            <w:sz w:val="24"/>
            <w:szCs w:val="24"/>
          </w:rPr>
          <w:delText xml:space="preserve">  </w:delText>
        </w:r>
      </w:del>
    </w:p>
    <w:p w14:paraId="1B8F263D" w14:textId="74256EA2" w:rsidR="000C7AAE" w:rsidDel="0040501B" w:rsidRDefault="000C7AAE" w:rsidP="00CF1A17">
      <w:pPr>
        <w:spacing w:after="0" w:line="480" w:lineRule="auto"/>
        <w:ind w:firstLine="720"/>
        <w:rPr>
          <w:del w:id="224" w:author="Derek Ogle" w:date="2018-07-16T15:36:00Z"/>
          <w:rFonts w:ascii="Times New Roman" w:eastAsia="Times New Roman" w:hAnsi="Times New Roman" w:cs="Times New Roman"/>
          <w:sz w:val="24"/>
          <w:szCs w:val="24"/>
        </w:rPr>
      </w:pPr>
    </w:p>
    <w:p w14:paraId="3E16C93B" w14:textId="66978A00" w:rsidR="00837D74" w:rsidDel="0040501B" w:rsidRDefault="00367AA0" w:rsidP="00CF1A17">
      <w:pPr>
        <w:spacing w:after="0" w:line="480" w:lineRule="auto"/>
        <w:ind w:firstLine="720"/>
        <w:rPr>
          <w:del w:id="225" w:author="Derek Ogle" w:date="2018-07-16T15:36:00Z"/>
          <w:rFonts w:ascii="Times New Roman" w:eastAsia="Times New Roman" w:hAnsi="Times New Roman" w:cs="Times New Roman"/>
          <w:sz w:val="24"/>
          <w:szCs w:val="24"/>
        </w:rPr>
      </w:pPr>
      <w:del w:id="226" w:author="Derek Ogle" w:date="2018-07-16T15:36:00Z">
        <w:r w:rsidRPr="00367AA0" w:rsidDel="0040501B">
          <w:rPr>
            <w:rFonts w:ascii="Times New Roman" w:eastAsia="Times New Roman" w:hAnsi="Times New Roman" w:cs="Times New Roman"/>
            <w:sz w:val="24"/>
            <w:szCs w:val="24"/>
          </w:rPr>
          <w:delText xml:space="preserve">Knowing age and length of individual fish in a population is important in understanding the stability of the population. </w:delText>
        </w:r>
      </w:del>
    </w:p>
    <w:p w14:paraId="47B608B6" w14:textId="5E96226D" w:rsidR="00837D74" w:rsidDel="0040501B" w:rsidRDefault="00837D74" w:rsidP="00CF1A17">
      <w:pPr>
        <w:spacing w:after="0" w:line="480" w:lineRule="auto"/>
        <w:ind w:firstLine="720"/>
        <w:rPr>
          <w:del w:id="227" w:author="Derek Ogle" w:date="2018-07-16T15:36:00Z"/>
          <w:rFonts w:ascii="Times New Roman" w:eastAsia="Times New Roman" w:hAnsi="Times New Roman" w:cs="Times New Roman"/>
          <w:sz w:val="24"/>
          <w:szCs w:val="24"/>
        </w:rPr>
      </w:pPr>
    </w:p>
    <w:p w14:paraId="71694EFD" w14:textId="4F0C8079" w:rsidR="00367AA0" w:rsidRPr="00367AA0" w:rsidDel="0040501B" w:rsidRDefault="00367AA0" w:rsidP="00CF1A17">
      <w:pPr>
        <w:spacing w:after="0" w:line="480" w:lineRule="auto"/>
        <w:ind w:firstLine="720"/>
        <w:rPr>
          <w:del w:id="228" w:author="Derek Ogle" w:date="2018-07-16T15:36:00Z"/>
          <w:rFonts w:ascii="Times New Roman" w:eastAsia="Times New Roman" w:hAnsi="Times New Roman" w:cs="Times New Roman"/>
          <w:sz w:val="24"/>
          <w:szCs w:val="24"/>
        </w:rPr>
      </w:pPr>
      <w:del w:id="229" w:author="Derek Ogle" w:date="2018-07-16T15:36:00Z">
        <w:r w:rsidRPr="00367AA0" w:rsidDel="0040501B">
          <w:rPr>
            <w:rFonts w:ascii="Times New Roman" w:eastAsia="Times New Roman" w:hAnsi="Times New Roman" w:cs="Times New Roman"/>
            <w:sz w:val="24"/>
            <w:szCs w:val="24"/>
          </w:rPr>
          <w:delText xml:space="preserve">We were unable to collect spines from Stonecats in Vermont because of they are listed as endangered. </w:delText>
        </w:r>
        <w:r w:rsidR="0018261F" w:rsidDel="0040501B">
          <w:rPr>
            <w:rFonts w:ascii="Times New Roman" w:eastAsia="Times New Roman" w:hAnsi="Times New Roman" w:cs="Times New Roman"/>
            <w:sz w:val="24"/>
            <w:szCs w:val="24"/>
          </w:rPr>
          <w:delText>However, w</w:delText>
        </w:r>
        <w:r w:rsidRPr="00367AA0" w:rsidDel="0040501B">
          <w:rPr>
            <w:rFonts w:ascii="Times New Roman" w:eastAsia="Times New Roman" w:hAnsi="Times New Roman" w:cs="Times New Roman"/>
            <w:sz w:val="24"/>
            <w:szCs w:val="24"/>
          </w:rPr>
          <w:delText xml:space="preserve">e could use </w:delText>
        </w:r>
        <w:r w:rsidR="0018261F" w:rsidDel="0040501B">
          <w:rPr>
            <w:rFonts w:ascii="Times New Roman" w:eastAsia="Times New Roman" w:hAnsi="Times New Roman" w:cs="Times New Roman"/>
            <w:sz w:val="24"/>
            <w:szCs w:val="24"/>
          </w:rPr>
          <w:delText>mark</w:delText>
        </w:r>
        <w:r w:rsidRPr="00367AA0" w:rsidDel="0040501B">
          <w:rPr>
            <w:rFonts w:ascii="Times New Roman" w:eastAsia="Times New Roman" w:hAnsi="Times New Roman" w:cs="Times New Roman"/>
            <w:sz w:val="24"/>
            <w:szCs w:val="24"/>
          </w:rPr>
          <w:delText xml:space="preserve">-recapture data from Stonecats collected in Vermont to estimate growth using Fabens model. We used Stonecat dorsal spines collected from the Great Chazy River, NY to create a von Bertalanffy growth equation, which we compared to Fabens model. </w:delText>
        </w:r>
        <w:r w:rsidR="00CE1B78" w:rsidDel="0040501B">
          <w:rPr>
            <w:rFonts w:ascii="Times New Roman" w:eastAsia="Times New Roman" w:hAnsi="Times New Roman" w:cs="Times New Roman"/>
            <w:sz w:val="24"/>
            <w:szCs w:val="24"/>
          </w:rPr>
          <w:delText>These</w:delText>
        </w:r>
        <w:r w:rsidRPr="00367AA0" w:rsidDel="0040501B">
          <w:rPr>
            <w:rFonts w:ascii="Times New Roman" w:eastAsia="Times New Roman" w:hAnsi="Times New Roman" w:cs="Times New Roman"/>
            <w:sz w:val="24"/>
            <w:szCs w:val="24"/>
          </w:rPr>
          <w:delText xml:space="preserve"> two independent methods give more support for our estimated age-length relationship for Stonecats</w:delText>
        </w:r>
        <w:r w:rsidR="00CE1B78" w:rsidDel="0040501B">
          <w:rPr>
            <w:rFonts w:ascii="Times New Roman" w:eastAsia="Times New Roman" w:hAnsi="Times New Roman" w:cs="Times New Roman"/>
            <w:sz w:val="24"/>
            <w:szCs w:val="24"/>
          </w:rPr>
          <w:delText xml:space="preserve"> than either would alone</w:delText>
        </w:r>
        <w:r w:rsidRPr="00367AA0" w:rsidDel="0040501B">
          <w:rPr>
            <w:rFonts w:ascii="Times New Roman" w:eastAsia="Times New Roman" w:hAnsi="Times New Roman" w:cs="Times New Roman"/>
            <w:sz w:val="24"/>
            <w:szCs w:val="24"/>
          </w:rPr>
          <w:delText>.</w:delText>
        </w:r>
      </w:del>
    </w:p>
    <w:p w14:paraId="70083B50" w14:textId="26D2258A" w:rsidR="00367AA0" w:rsidRPr="00367AA0" w:rsidDel="0040501B" w:rsidRDefault="00367AA0" w:rsidP="00367AA0">
      <w:pPr>
        <w:spacing w:after="0" w:line="480" w:lineRule="auto"/>
        <w:ind w:firstLine="720"/>
        <w:rPr>
          <w:del w:id="230" w:author="Derek Ogle" w:date="2018-07-16T15:36:00Z"/>
          <w:rFonts w:ascii="Times New Roman" w:eastAsia="Times New Roman" w:hAnsi="Times New Roman" w:cs="Times New Roman"/>
          <w:sz w:val="24"/>
          <w:szCs w:val="24"/>
        </w:rPr>
      </w:pPr>
      <w:del w:id="231" w:author="Derek Ogle" w:date="2018-07-16T15:36:00Z">
        <w:r w:rsidRPr="00367AA0" w:rsidDel="0040501B">
          <w:rPr>
            <w:rFonts w:ascii="Times New Roman" w:eastAsia="Times New Roman" w:hAnsi="Times New Roman" w:cs="Times New Roman"/>
            <w:sz w:val="24"/>
            <w:szCs w:val="24"/>
          </w:rPr>
          <w:delText>Both growth models have different strengths</w:delText>
        </w:r>
        <w:r w:rsidR="00A61966" w:rsidDel="0040501B">
          <w:rPr>
            <w:rFonts w:ascii="Times New Roman" w:eastAsia="Times New Roman" w:hAnsi="Times New Roman" w:cs="Times New Roman"/>
            <w:sz w:val="24"/>
            <w:szCs w:val="24"/>
          </w:rPr>
          <w:delText xml:space="preserve"> and weaknesses</w:delText>
        </w:r>
        <w:r w:rsidRPr="00367AA0" w:rsidDel="0040501B">
          <w:rPr>
            <w:rFonts w:ascii="Times New Roman" w:eastAsia="Times New Roman" w:hAnsi="Times New Roman" w:cs="Times New Roman"/>
            <w:sz w:val="24"/>
            <w:szCs w:val="24"/>
          </w:rPr>
          <w:delText>. The data required for Fabens model offers less uncertainty in the metrics because changes in total length and the number of days at large have little error as long as accurate records are kept. However, the model assumes t</w:delText>
        </w:r>
        <w:r w:rsidRPr="00367AA0" w:rsidDel="0040501B">
          <w:rPr>
            <w:rFonts w:ascii="Times New Roman" w:eastAsia="Times New Roman" w:hAnsi="Times New Roman" w:cs="Times New Roman"/>
            <w:sz w:val="24"/>
            <w:szCs w:val="24"/>
            <w:vertAlign w:val="subscript"/>
          </w:rPr>
          <w:delText>0</w:delText>
        </w:r>
        <w:r w:rsidR="00A4582A" w:rsidDel="0040501B">
          <w:rPr>
            <w:rFonts w:ascii="Times New Roman" w:eastAsia="Times New Roman" w:hAnsi="Times New Roman" w:cs="Times New Roman"/>
            <w:sz w:val="24"/>
            <w:szCs w:val="24"/>
          </w:rPr>
          <w:delText>=0</w:delText>
        </w:r>
        <w:r w:rsidRPr="00367AA0" w:rsidDel="0040501B">
          <w:rPr>
            <w:rFonts w:ascii="Times New Roman" w:eastAsia="Times New Roman" w:hAnsi="Times New Roman" w:cs="Times New Roman"/>
            <w:sz w:val="24"/>
            <w:szCs w:val="24"/>
          </w:rPr>
          <w:delText>, which</w:delText>
        </w:r>
        <w:r w:rsidR="0077610B" w:rsidDel="0040501B">
          <w:rPr>
            <w:rFonts w:ascii="Times New Roman" w:eastAsia="Times New Roman" w:hAnsi="Times New Roman" w:cs="Times New Roman"/>
            <w:sz w:val="24"/>
            <w:szCs w:val="24"/>
          </w:rPr>
          <w:delText xml:space="preserve"> is a modeling artifact</w:delText>
        </w:r>
        <w:r w:rsidRPr="00367AA0" w:rsidDel="0040501B">
          <w:rPr>
            <w:rFonts w:ascii="Times New Roman" w:eastAsia="Times New Roman" w:hAnsi="Times New Roman" w:cs="Times New Roman"/>
            <w:sz w:val="24"/>
            <w:szCs w:val="24"/>
          </w:rPr>
          <w:delText xml:space="preserve"> </w:delText>
        </w:r>
        <w:r w:rsidR="0077610B" w:rsidDel="0040501B">
          <w:rPr>
            <w:rFonts w:ascii="Times New Roman" w:eastAsia="Times New Roman" w:hAnsi="Times New Roman" w:cs="Times New Roman"/>
            <w:sz w:val="24"/>
            <w:szCs w:val="24"/>
          </w:rPr>
          <w:delText xml:space="preserve">since </w:delText>
        </w:r>
        <w:r w:rsidRPr="0077610B" w:rsidDel="0040501B">
          <w:rPr>
            <w:rFonts w:ascii="Times New Roman" w:eastAsia="Times New Roman" w:hAnsi="Times New Roman" w:cs="Times New Roman"/>
            <w:sz w:val="24"/>
            <w:szCs w:val="24"/>
          </w:rPr>
          <w:delText xml:space="preserve">is not possible </w:delText>
        </w:r>
        <w:r w:rsidR="0077610B" w:rsidRPr="0077610B" w:rsidDel="0040501B">
          <w:rPr>
            <w:rFonts w:ascii="Times New Roman" w:eastAsia="Times New Roman" w:hAnsi="Times New Roman" w:cs="Times New Roman"/>
            <w:sz w:val="24"/>
            <w:szCs w:val="24"/>
          </w:rPr>
          <w:delText xml:space="preserve">for </w:delText>
        </w:r>
        <w:r w:rsidRPr="0077610B" w:rsidDel="0040501B">
          <w:rPr>
            <w:rFonts w:ascii="Times New Roman" w:eastAsia="Times New Roman" w:hAnsi="Times New Roman" w:cs="Times New Roman"/>
            <w:sz w:val="24"/>
            <w:szCs w:val="24"/>
          </w:rPr>
          <w:delText xml:space="preserve">a fish </w:delText>
        </w:r>
        <w:r w:rsidR="0077610B" w:rsidRPr="0077610B" w:rsidDel="0040501B">
          <w:rPr>
            <w:rFonts w:ascii="Times New Roman" w:eastAsia="Times New Roman" w:hAnsi="Times New Roman" w:cs="Times New Roman"/>
            <w:sz w:val="24"/>
            <w:szCs w:val="24"/>
          </w:rPr>
          <w:delText xml:space="preserve">to be </w:delText>
        </w:r>
        <w:r w:rsidRPr="0077610B" w:rsidDel="0040501B">
          <w:rPr>
            <w:rFonts w:ascii="Times New Roman" w:eastAsia="Times New Roman" w:hAnsi="Times New Roman" w:cs="Times New Roman"/>
            <w:sz w:val="24"/>
            <w:szCs w:val="24"/>
          </w:rPr>
          <w:delText xml:space="preserve">0 </w:delText>
        </w:r>
        <w:r w:rsidR="0018261F" w:rsidRPr="0077610B" w:rsidDel="0040501B">
          <w:rPr>
            <w:rFonts w:ascii="Times New Roman" w:eastAsia="Times New Roman" w:hAnsi="Times New Roman" w:cs="Times New Roman"/>
            <w:sz w:val="24"/>
            <w:szCs w:val="24"/>
          </w:rPr>
          <w:delText xml:space="preserve">mm </w:delText>
        </w:r>
        <w:r w:rsidRPr="0077610B" w:rsidDel="0040501B">
          <w:rPr>
            <w:rFonts w:ascii="Times New Roman" w:eastAsia="Times New Roman" w:hAnsi="Times New Roman" w:cs="Times New Roman"/>
            <w:sz w:val="24"/>
            <w:szCs w:val="24"/>
          </w:rPr>
          <w:delText xml:space="preserve">in </w:delText>
        </w:r>
        <w:r w:rsidR="00C87AE2" w:rsidRPr="0077610B" w:rsidDel="0040501B">
          <w:rPr>
            <w:rFonts w:ascii="Times New Roman" w:eastAsia="Times New Roman" w:hAnsi="Times New Roman" w:cs="Times New Roman"/>
            <w:sz w:val="24"/>
            <w:szCs w:val="24"/>
          </w:rPr>
          <w:delText xml:space="preserve">total </w:delText>
        </w:r>
        <w:r w:rsidRPr="0077610B" w:rsidDel="0040501B">
          <w:rPr>
            <w:rFonts w:ascii="Times New Roman" w:eastAsia="Times New Roman" w:hAnsi="Times New Roman" w:cs="Times New Roman"/>
            <w:sz w:val="24"/>
            <w:szCs w:val="24"/>
          </w:rPr>
          <w:delText>length up</w:delText>
        </w:r>
        <w:r w:rsidR="00A4582A" w:rsidRPr="0077610B" w:rsidDel="0040501B">
          <w:rPr>
            <w:rFonts w:ascii="Times New Roman" w:eastAsia="Times New Roman" w:hAnsi="Times New Roman" w:cs="Times New Roman"/>
            <w:sz w:val="24"/>
            <w:szCs w:val="24"/>
          </w:rPr>
          <w:delText>on</w:delText>
        </w:r>
        <w:r w:rsidRPr="0077610B" w:rsidDel="0040501B">
          <w:rPr>
            <w:rFonts w:ascii="Times New Roman" w:eastAsia="Times New Roman" w:hAnsi="Times New Roman" w:cs="Times New Roman"/>
            <w:sz w:val="24"/>
            <w:szCs w:val="24"/>
          </w:rPr>
          <w:delText xml:space="preserve"> hatching</w:delText>
        </w:r>
        <w:r w:rsidRPr="00367AA0" w:rsidDel="0040501B">
          <w:rPr>
            <w:rFonts w:ascii="Times New Roman" w:eastAsia="Times New Roman" w:hAnsi="Times New Roman" w:cs="Times New Roman"/>
            <w:sz w:val="24"/>
            <w:szCs w:val="24"/>
          </w:rPr>
          <w:delText xml:space="preserve">. The growth curve estimated by the von Bertalanffy model can be inaccurate because of errors associated with age estimation. We recognize that </w:delText>
        </w:r>
        <w:r w:rsidR="00CE1B78" w:rsidDel="0040501B">
          <w:rPr>
            <w:rFonts w:ascii="Times New Roman" w:eastAsia="Times New Roman" w:hAnsi="Times New Roman" w:cs="Times New Roman"/>
            <w:sz w:val="24"/>
            <w:szCs w:val="24"/>
          </w:rPr>
          <w:delText>our</w:delText>
        </w:r>
        <w:r w:rsidR="00CE1B78" w:rsidRPr="00367AA0" w:rsidDel="0040501B">
          <w:rPr>
            <w:rFonts w:ascii="Times New Roman" w:eastAsia="Times New Roman" w:hAnsi="Times New Roman" w:cs="Times New Roman"/>
            <w:sz w:val="24"/>
            <w:szCs w:val="24"/>
          </w:rPr>
          <w:delText xml:space="preserve"> </w:delText>
        </w:r>
        <w:r w:rsidRPr="00367AA0" w:rsidDel="0040501B">
          <w:rPr>
            <w:rFonts w:ascii="Times New Roman" w:eastAsia="Times New Roman" w:hAnsi="Times New Roman" w:cs="Times New Roman"/>
            <w:sz w:val="24"/>
            <w:szCs w:val="24"/>
          </w:rPr>
          <w:delText xml:space="preserve">results have not been validated (Campana 2001). We were unable to PIT tag and recapture individuals &lt; 90 mm TL because they were too small to tag. </w:delText>
        </w:r>
        <w:r w:rsidR="00C87AE2" w:rsidDel="0040501B">
          <w:rPr>
            <w:rFonts w:ascii="Times New Roman" w:eastAsia="Times New Roman" w:hAnsi="Times New Roman" w:cs="Times New Roman"/>
            <w:sz w:val="24"/>
            <w:szCs w:val="24"/>
          </w:rPr>
          <w:delText>L</w:delText>
        </w:r>
        <w:r w:rsidR="00565E44" w:rsidDel="0040501B">
          <w:rPr>
            <w:rFonts w:ascii="Times New Roman" w:eastAsia="Times New Roman" w:hAnsi="Times New Roman" w:cs="Times New Roman"/>
            <w:sz w:val="24"/>
            <w:szCs w:val="24"/>
          </w:rPr>
          <w:delText>imitations of our threatened and endangered species permit</w:delText>
        </w:r>
        <w:r w:rsidR="00C87AE2" w:rsidDel="0040501B">
          <w:rPr>
            <w:rFonts w:ascii="Times New Roman" w:eastAsia="Times New Roman" w:hAnsi="Times New Roman" w:cs="Times New Roman"/>
            <w:sz w:val="24"/>
            <w:szCs w:val="24"/>
          </w:rPr>
          <w:delText xml:space="preserve"> did not allow </w:delText>
        </w:r>
        <w:r w:rsidRPr="00367AA0" w:rsidDel="0040501B">
          <w:rPr>
            <w:rFonts w:ascii="Times New Roman" w:eastAsia="Times New Roman" w:hAnsi="Times New Roman" w:cs="Times New Roman"/>
            <w:sz w:val="24"/>
            <w:szCs w:val="24"/>
          </w:rPr>
          <w:delText>rear</w:delText>
        </w:r>
        <w:r w:rsidR="00C87AE2" w:rsidDel="0040501B">
          <w:rPr>
            <w:rFonts w:ascii="Times New Roman" w:eastAsia="Times New Roman" w:hAnsi="Times New Roman" w:cs="Times New Roman"/>
            <w:sz w:val="24"/>
            <w:szCs w:val="24"/>
          </w:rPr>
          <w:delText>ing</w:delText>
        </w:r>
        <w:r w:rsidRPr="00367AA0" w:rsidDel="0040501B">
          <w:rPr>
            <w:rFonts w:ascii="Times New Roman" w:eastAsia="Times New Roman" w:hAnsi="Times New Roman" w:cs="Times New Roman"/>
            <w:sz w:val="24"/>
            <w:szCs w:val="24"/>
          </w:rPr>
          <w:delText xml:space="preserve"> </w:delText>
        </w:r>
        <w:r w:rsidR="00CE1B78" w:rsidDel="0040501B">
          <w:rPr>
            <w:rFonts w:ascii="Times New Roman" w:eastAsia="Times New Roman" w:hAnsi="Times New Roman" w:cs="Times New Roman"/>
            <w:sz w:val="24"/>
            <w:szCs w:val="24"/>
          </w:rPr>
          <w:delText xml:space="preserve">for </w:delText>
        </w:r>
        <w:r w:rsidR="00B50CC2" w:rsidDel="0040501B">
          <w:rPr>
            <w:rFonts w:ascii="Times New Roman" w:eastAsia="Times New Roman" w:hAnsi="Times New Roman" w:cs="Times New Roman"/>
            <w:sz w:val="24"/>
            <w:szCs w:val="24"/>
          </w:rPr>
          <w:delText xml:space="preserve">the common </w:delText>
        </w:r>
        <w:r w:rsidR="00CE1B78" w:rsidDel="0040501B">
          <w:rPr>
            <w:rFonts w:ascii="Times New Roman" w:eastAsia="Times New Roman" w:hAnsi="Times New Roman" w:cs="Times New Roman"/>
            <w:sz w:val="24"/>
            <w:szCs w:val="24"/>
          </w:rPr>
          <w:delText xml:space="preserve">procedures </w:delText>
        </w:r>
        <w:r w:rsidR="00B50CC2" w:rsidDel="0040501B">
          <w:rPr>
            <w:rFonts w:ascii="Times New Roman" w:eastAsia="Times New Roman" w:hAnsi="Times New Roman" w:cs="Times New Roman"/>
            <w:sz w:val="24"/>
            <w:szCs w:val="24"/>
          </w:rPr>
          <w:delText>of validating</w:delText>
        </w:r>
        <w:r w:rsidR="00761FE2" w:rsidDel="0040501B">
          <w:rPr>
            <w:rFonts w:ascii="Times New Roman" w:eastAsia="Times New Roman" w:hAnsi="Times New Roman" w:cs="Times New Roman"/>
            <w:sz w:val="24"/>
            <w:szCs w:val="24"/>
          </w:rPr>
          <w:delText xml:space="preserve"> ages </w:delText>
        </w:r>
        <w:r w:rsidR="00CE1B78" w:rsidDel="0040501B">
          <w:rPr>
            <w:rFonts w:ascii="Times New Roman" w:eastAsia="Times New Roman" w:hAnsi="Times New Roman" w:cs="Times New Roman"/>
            <w:sz w:val="24"/>
            <w:szCs w:val="24"/>
          </w:rPr>
          <w:delText xml:space="preserve">such as raising </w:delText>
        </w:r>
        <w:r w:rsidRPr="00367AA0" w:rsidDel="0040501B">
          <w:rPr>
            <w:rFonts w:ascii="Times New Roman" w:eastAsia="Times New Roman" w:hAnsi="Times New Roman" w:cs="Times New Roman"/>
            <w:sz w:val="24"/>
            <w:szCs w:val="24"/>
          </w:rPr>
          <w:delText>Stonecats in the laboratory to observe</w:delText>
        </w:r>
        <w:r w:rsidR="00A4582A" w:rsidDel="0040501B">
          <w:rPr>
            <w:rFonts w:ascii="Times New Roman" w:eastAsia="Times New Roman" w:hAnsi="Times New Roman" w:cs="Times New Roman"/>
            <w:sz w:val="24"/>
            <w:szCs w:val="24"/>
          </w:rPr>
          <w:delText xml:space="preserve"> when the first annulus was formed</w:delText>
        </w:r>
        <w:r w:rsidR="00565E44" w:rsidDel="0040501B">
          <w:rPr>
            <w:rFonts w:ascii="Times New Roman" w:eastAsia="Times New Roman" w:hAnsi="Times New Roman" w:cs="Times New Roman"/>
            <w:sz w:val="24"/>
            <w:szCs w:val="24"/>
          </w:rPr>
          <w:delText xml:space="preserve"> </w:delText>
        </w:r>
        <w:r w:rsidR="00C87AE2" w:rsidDel="0040501B">
          <w:rPr>
            <w:rFonts w:ascii="Times New Roman" w:eastAsia="Times New Roman" w:hAnsi="Times New Roman" w:cs="Times New Roman"/>
            <w:sz w:val="24"/>
            <w:szCs w:val="24"/>
          </w:rPr>
          <w:delText>or</w:delText>
        </w:r>
        <w:r w:rsidR="00565E44" w:rsidDel="0040501B">
          <w:rPr>
            <w:rFonts w:ascii="Times New Roman" w:eastAsia="Times New Roman" w:hAnsi="Times New Roman" w:cs="Times New Roman"/>
            <w:sz w:val="24"/>
            <w:szCs w:val="24"/>
          </w:rPr>
          <w:delText xml:space="preserve"> </w:delText>
        </w:r>
        <w:r w:rsidRPr="00367AA0" w:rsidDel="0040501B">
          <w:rPr>
            <w:rFonts w:ascii="Times New Roman" w:eastAsia="Times New Roman" w:hAnsi="Times New Roman" w:cs="Times New Roman"/>
            <w:sz w:val="24"/>
            <w:szCs w:val="24"/>
          </w:rPr>
          <w:delText>tag</w:delText>
        </w:r>
        <w:r w:rsidR="00C87AE2" w:rsidDel="0040501B">
          <w:rPr>
            <w:rFonts w:ascii="Times New Roman" w:eastAsia="Times New Roman" w:hAnsi="Times New Roman" w:cs="Times New Roman"/>
            <w:sz w:val="24"/>
            <w:szCs w:val="24"/>
          </w:rPr>
          <w:delText>ging</w:delText>
        </w:r>
        <w:r w:rsidRPr="00367AA0" w:rsidDel="0040501B">
          <w:rPr>
            <w:rFonts w:ascii="Times New Roman" w:eastAsia="Times New Roman" w:hAnsi="Times New Roman" w:cs="Times New Roman"/>
            <w:sz w:val="24"/>
            <w:szCs w:val="24"/>
          </w:rPr>
          <w:delText xml:space="preserve"> young-of-year Stonecats </w:delText>
        </w:r>
        <w:r w:rsidR="00CE1B78" w:rsidDel="0040501B">
          <w:rPr>
            <w:rFonts w:ascii="Times New Roman" w:eastAsia="Times New Roman" w:hAnsi="Times New Roman" w:cs="Times New Roman"/>
            <w:sz w:val="24"/>
            <w:szCs w:val="24"/>
          </w:rPr>
          <w:delText xml:space="preserve">and killing them upon recapture the following year </w:delText>
        </w:r>
        <w:r w:rsidR="00C87AE2" w:rsidDel="0040501B">
          <w:rPr>
            <w:rFonts w:ascii="Times New Roman" w:eastAsia="Times New Roman" w:hAnsi="Times New Roman" w:cs="Times New Roman"/>
            <w:sz w:val="24"/>
            <w:szCs w:val="24"/>
          </w:rPr>
          <w:delText>to</w:delText>
        </w:r>
        <w:r w:rsidRPr="00367AA0" w:rsidDel="0040501B">
          <w:rPr>
            <w:rFonts w:ascii="Times New Roman" w:eastAsia="Times New Roman" w:hAnsi="Times New Roman" w:cs="Times New Roman"/>
            <w:sz w:val="24"/>
            <w:szCs w:val="24"/>
          </w:rPr>
          <w:delText xml:space="preserve"> check for the first annulus. </w:delText>
        </w:r>
      </w:del>
    </w:p>
    <w:p w14:paraId="4D0C3CEB" w14:textId="22007001" w:rsidR="006C3781" w:rsidDel="0040501B" w:rsidRDefault="00367AA0" w:rsidP="00CF1A17">
      <w:pPr>
        <w:spacing w:after="0" w:line="480" w:lineRule="auto"/>
        <w:ind w:firstLine="720"/>
        <w:rPr>
          <w:del w:id="232" w:author="Derek Ogle" w:date="2018-07-16T15:36:00Z"/>
          <w:rFonts w:ascii="Times New Roman" w:eastAsia="Times New Roman" w:hAnsi="Times New Roman" w:cs="Times New Roman"/>
          <w:sz w:val="24"/>
          <w:szCs w:val="24"/>
        </w:rPr>
      </w:pPr>
      <w:del w:id="233" w:author="Derek Ogle" w:date="2018-07-16T15:36:00Z">
        <w:r w:rsidRPr="00367AA0" w:rsidDel="0040501B">
          <w:rPr>
            <w:rFonts w:ascii="Times New Roman" w:eastAsia="Times New Roman" w:hAnsi="Times New Roman" w:cs="Times New Roman"/>
            <w:sz w:val="24"/>
            <w:szCs w:val="24"/>
          </w:rPr>
          <w:delText xml:space="preserve">Growth curves are location specific and our estimated curves are the only ones available for this geographic region. It is not uncommon for fish </w:delText>
        </w:r>
        <w:r w:rsidR="00CE4B37" w:rsidDel="0040501B">
          <w:rPr>
            <w:rFonts w:ascii="Times New Roman" w:eastAsia="Times New Roman" w:hAnsi="Times New Roman" w:cs="Times New Roman"/>
            <w:sz w:val="24"/>
            <w:szCs w:val="24"/>
          </w:rPr>
          <w:delText xml:space="preserve">of the same species </w:delText>
        </w:r>
        <w:r w:rsidRPr="00367AA0" w:rsidDel="0040501B">
          <w:rPr>
            <w:rFonts w:ascii="Times New Roman" w:eastAsia="Times New Roman" w:hAnsi="Times New Roman" w:cs="Times New Roman"/>
            <w:sz w:val="24"/>
            <w:szCs w:val="24"/>
          </w:rPr>
          <w:delText>to grow at different rates</w:delText>
        </w:r>
        <w:r w:rsidR="00CE4B37" w:rsidDel="0040501B">
          <w:rPr>
            <w:rFonts w:ascii="Times New Roman" w:eastAsia="Times New Roman" w:hAnsi="Times New Roman" w:cs="Times New Roman"/>
            <w:sz w:val="24"/>
            <w:szCs w:val="24"/>
          </w:rPr>
          <w:delText xml:space="preserve"> when they occupy different systems</w:delText>
        </w:r>
        <w:r w:rsidRPr="00367AA0" w:rsidDel="0040501B">
          <w:rPr>
            <w:rFonts w:ascii="Times New Roman" w:eastAsia="Times New Roman" w:hAnsi="Times New Roman" w:cs="Times New Roman"/>
            <w:sz w:val="24"/>
            <w:szCs w:val="24"/>
          </w:rPr>
          <w:delText xml:space="preserve"> given </w:delText>
        </w:r>
        <w:r w:rsidR="00CE4B37" w:rsidDel="0040501B">
          <w:rPr>
            <w:rFonts w:ascii="Times New Roman" w:eastAsia="Times New Roman" w:hAnsi="Times New Roman" w:cs="Times New Roman"/>
            <w:sz w:val="24"/>
            <w:szCs w:val="24"/>
          </w:rPr>
          <w:delText xml:space="preserve">that </w:delText>
        </w:r>
        <w:r w:rsidRPr="00367AA0" w:rsidDel="0040501B">
          <w:rPr>
            <w:rFonts w:ascii="Times New Roman" w:eastAsia="Times New Roman" w:hAnsi="Times New Roman" w:cs="Times New Roman"/>
            <w:sz w:val="24"/>
            <w:szCs w:val="24"/>
          </w:rPr>
          <w:delText>predation pressure, thermal constraints, and food availability</w:delText>
        </w:r>
        <w:r w:rsidR="00CE4B37" w:rsidDel="0040501B">
          <w:rPr>
            <w:rFonts w:ascii="Times New Roman" w:eastAsia="Times New Roman" w:hAnsi="Times New Roman" w:cs="Times New Roman"/>
            <w:sz w:val="24"/>
            <w:szCs w:val="24"/>
          </w:rPr>
          <w:delText xml:space="preserve"> are variable</w:delText>
        </w:r>
        <w:r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A</w:delText>
        </w:r>
        <w:r w:rsidR="00761FE2" w:rsidRPr="00367AA0" w:rsidDel="0040501B">
          <w:rPr>
            <w:rFonts w:ascii="Times New Roman" w:eastAsia="Times New Roman" w:hAnsi="Times New Roman" w:cs="Times New Roman"/>
            <w:sz w:val="24"/>
            <w:szCs w:val="24"/>
          </w:rPr>
          <w:delText>symptot</w:delText>
        </w:r>
        <w:r w:rsidR="00761FE2" w:rsidDel="0040501B">
          <w:rPr>
            <w:rFonts w:ascii="Times New Roman" w:eastAsia="Times New Roman" w:hAnsi="Times New Roman" w:cs="Times New Roman"/>
            <w:sz w:val="24"/>
            <w:szCs w:val="24"/>
          </w:rPr>
          <w:delText>ic</w:delText>
        </w:r>
        <w:r w:rsidR="00761FE2"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lengths</w:delText>
        </w:r>
        <w:r w:rsidR="00761FE2" w:rsidRPr="00367AA0" w:rsidDel="0040501B">
          <w:rPr>
            <w:rFonts w:ascii="Times New Roman" w:eastAsia="Times New Roman" w:hAnsi="Times New Roman" w:cs="Times New Roman"/>
            <w:sz w:val="24"/>
            <w:szCs w:val="24"/>
          </w:rPr>
          <w:delText xml:space="preserve"> (L</w:delText>
        </w:r>
        <w:r w:rsidR="00761FE2" w:rsidRPr="00367AA0" w:rsidDel="0040501B">
          <w:rPr>
            <w:rFonts w:ascii="Times New Roman" w:eastAsia="Times New Roman" w:hAnsi="Times New Roman" w:cs="Times New Roman"/>
            <w:sz w:val="24"/>
            <w:szCs w:val="24"/>
            <w:vertAlign w:val="subscript"/>
          </w:rPr>
          <w:delText>∞</w:delText>
        </w:r>
        <w:r w:rsidR="00761FE2" w:rsidRPr="00367AA0" w:rsidDel="0040501B">
          <w:rPr>
            <w:rFonts w:ascii="Times New Roman" w:eastAsia="Times New Roman" w:hAnsi="Times New Roman" w:cs="Times New Roman"/>
            <w:sz w:val="24"/>
            <w:szCs w:val="24"/>
          </w:rPr>
          <w:delText>)</w:delText>
        </w:r>
        <w:r w:rsidR="007644B7"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 xml:space="preserve">of the two models </w:delText>
        </w:r>
        <w:r w:rsidR="007644B7" w:rsidDel="0040501B">
          <w:rPr>
            <w:rFonts w:ascii="Times New Roman" w:eastAsia="Times New Roman" w:hAnsi="Times New Roman" w:cs="Times New Roman"/>
            <w:sz w:val="24"/>
            <w:szCs w:val="24"/>
          </w:rPr>
          <w:delText>differe</w:delText>
        </w:r>
        <w:r w:rsidR="00761FE2" w:rsidDel="0040501B">
          <w:rPr>
            <w:rFonts w:ascii="Times New Roman" w:eastAsia="Times New Roman" w:hAnsi="Times New Roman" w:cs="Times New Roman"/>
            <w:sz w:val="24"/>
            <w:szCs w:val="24"/>
          </w:rPr>
          <w:delText>d by 25 mm</w:delText>
        </w:r>
        <w:r w:rsidR="007644B7" w:rsidRPr="00367AA0" w:rsidDel="0040501B">
          <w:rPr>
            <w:rFonts w:ascii="Times New Roman" w:eastAsia="Times New Roman" w:hAnsi="Times New Roman" w:cs="Times New Roman"/>
            <w:sz w:val="24"/>
            <w:szCs w:val="24"/>
          </w:rPr>
          <w:delText xml:space="preserve"> </w:delText>
        </w:r>
        <w:r w:rsidR="00CE1B78" w:rsidDel="0040501B">
          <w:rPr>
            <w:rFonts w:ascii="Times New Roman" w:eastAsia="Times New Roman" w:hAnsi="Times New Roman" w:cs="Times New Roman"/>
            <w:sz w:val="24"/>
            <w:szCs w:val="24"/>
          </w:rPr>
          <w:delText>and</w:delText>
        </w:r>
        <w:r w:rsidR="007644B7"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 xml:space="preserve">they differed in </w:delText>
        </w:r>
        <w:r w:rsidR="007644B7" w:rsidRPr="00367AA0" w:rsidDel="0040501B">
          <w:rPr>
            <w:rFonts w:ascii="Times New Roman" w:eastAsia="Times New Roman" w:hAnsi="Times New Roman" w:cs="Times New Roman"/>
            <w:sz w:val="24"/>
            <w:szCs w:val="24"/>
          </w:rPr>
          <w:delText xml:space="preserve">growth </w:delText>
        </w:r>
        <w:r w:rsidR="006C3781" w:rsidDel="0040501B">
          <w:rPr>
            <w:rFonts w:ascii="Times New Roman" w:eastAsia="Times New Roman" w:hAnsi="Times New Roman" w:cs="Times New Roman"/>
            <w:sz w:val="24"/>
            <w:szCs w:val="24"/>
          </w:rPr>
          <w:delText xml:space="preserve">rate coefficients </w:delText>
        </w:r>
        <w:r w:rsidR="007644B7" w:rsidRPr="00367AA0" w:rsidDel="0040501B">
          <w:rPr>
            <w:rFonts w:ascii="Times New Roman" w:eastAsia="Times New Roman" w:hAnsi="Times New Roman" w:cs="Times New Roman"/>
            <w:sz w:val="24"/>
            <w:szCs w:val="24"/>
          </w:rPr>
          <w:delText>(K; Table 1).</w:delText>
        </w:r>
        <w:r w:rsidR="007644B7" w:rsidDel="0040501B">
          <w:rPr>
            <w:rFonts w:ascii="Times New Roman" w:eastAsia="Times New Roman" w:hAnsi="Times New Roman" w:cs="Times New Roman"/>
            <w:sz w:val="24"/>
            <w:szCs w:val="24"/>
          </w:rPr>
          <w:delText xml:space="preserve"> However, the most common sizes </w:delText>
        </w:r>
        <w:r w:rsidR="00761FE2" w:rsidDel="0040501B">
          <w:rPr>
            <w:rFonts w:ascii="Times New Roman" w:eastAsia="Times New Roman" w:hAnsi="Times New Roman" w:cs="Times New Roman"/>
            <w:sz w:val="24"/>
            <w:szCs w:val="24"/>
          </w:rPr>
          <w:delText xml:space="preserve">we </w:delText>
        </w:r>
        <w:r w:rsidR="007644B7" w:rsidDel="0040501B">
          <w:rPr>
            <w:rFonts w:ascii="Times New Roman" w:eastAsia="Times New Roman" w:hAnsi="Times New Roman" w:cs="Times New Roman"/>
            <w:sz w:val="24"/>
            <w:szCs w:val="24"/>
          </w:rPr>
          <w:delText xml:space="preserve">collected </w:delText>
        </w:r>
        <w:r w:rsidR="00761FE2" w:rsidDel="0040501B">
          <w:rPr>
            <w:rFonts w:ascii="Times New Roman" w:eastAsia="Times New Roman" w:hAnsi="Times New Roman" w:cs="Times New Roman"/>
            <w:sz w:val="24"/>
            <w:szCs w:val="24"/>
          </w:rPr>
          <w:delText>did not approach asymptotic lengths (</w:delText>
        </w:r>
        <w:r w:rsidR="00A30D6B" w:rsidDel="0040501B">
          <w:rPr>
            <w:rFonts w:ascii="Times New Roman" w:eastAsia="Times New Roman" w:hAnsi="Times New Roman" w:cs="Times New Roman"/>
            <w:sz w:val="24"/>
            <w:szCs w:val="24"/>
          </w:rPr>
          <w:delText>i.e., most were &lt;</w:delText>
        </w:r>
        <w:r w:rsidR="007644B7" w:rsidDel="0040501B">
          <w:rPr>
            <w:rFonts w:ascii="Times New Roman" w:eastAsia="Times New Roman" w:hAnsi="Times New Roman" w:cs="Times New Roman"/>
            <w:sz w:val="24"/>
            <w:szCs w:val="24"/>
          </w:rPr>
          <w:delText xml:space="preserve">150 mm </w:delText>
        </w:r>
        <w:r w:rsidR="00CE1B78" w:rsidDel="0040501B">
          <w:rPr>
            <w:rFonts w:ascii="Times New Roman" w:eastAsia="Times New Roman" w:hAnsi="Times New Roman" w:cs="Times New Roman"/>
            <w:sz w:val="24"/>
            <w:szCs w:val="24"/>
          </w:rPr>
          <w:delText>TL</w:delText>
        </w:r>
        <w:r w:rsidR="00A30D6B" w:rsidDel="0040501B">
          <w:rPr>
            <w:rFonts w:ascii="Times New Roman" w:eastAsia="Times New Roman" w:hAnsi="Times New Roman" w:cs="Times New Roman"/>
            <w:sz w:val="24"/>
            <w:szCs w:val="24"/>
          </w:rPr>
          <w:delText>)</w:delText>
        </w:r>
        <w:r w:rsidR="00D11AB9" w:rsidDel="0040501B">
          <w:rPr>
            <w:rFonts w:ascii="Times New Roman" w:eastAsia="Times New Roman" w:hAnsi="Times New Roman" w:cs="Times New Roman"/>
            <w:sz w:val="24"/>
            <w:szCs w:val="24"/>
          </w:rPr>
          <w:delText xml:space="preserve"> </w:delText>
        </w:r>
        <w:r w:rsidR="003C4DB2" w:rsidDel="0040501B">
          <w:rPr>
            <w:rFonts w:ascii="Times New Roman" w:eastAsia="Times New Roman" w:hAnsi="Times New Roman" w:cs="Times New Roman"/>
            <w:sz w:val="24"/>
            <w:szCs w:val="24"/>
          </w:rPr>
          <w:delText xml:space="preserve">and </w:delText>
        </w:r>
        <w:r w:rsidR="00761FE2" w:rsidDel="0040501B">
          <w:rPr>
            <w:rFonts w:ascii="Times New Roman" w:eastAsia="Times New Roman" w:hAnsi="Times New Roman" w:cs="Times New Roman"/>
            <w:sz w:val="24"/>
            <w:szCs w:val="24"/>
          </w:rPr>
          <w:delText xml:space="preserve">they were </w:delText>
        </w:r>
        <w:r w:rsidR="007644B7" w:rsidDel="0040501B">
          <w:rPr>
            <w:rFonts w:ascii="Times New Roman" w:eastAsia="Times New Roman" w:hAnsi="Times New Roman" w:cs="Times New Roman"/>
            <w:sz w:val="24"/>
            <w:szCs w:val="24"/>
          </w:rPr>
          <w:delText xml:space="preserve">estimated </w:delText>
        </w:r>
        <w:r w:rsidR="00CE4B37" w:rsidDel="0040501B">
          <w:rPr>
            <w:rFonts w:ascii="Times New Roman" w:eastAsia="Times New Roman" w:hAnsi="Times New Roman" w:cs="Times New Roman"/>
            <w:sz w:val="24"/>
            <w:szCs w:val="24"/>
          </w:rPr>
          <w:delText xml:space="preserve">to be less than </w:delText>
        </w:r>
        <w:r w:rsidR="007644B7" w:rsidDel="0040501B">
          <w:rPr>
            <w:rFonts w:ascii="Times New Roman" w:eastAsia="Times New Roman" w:hAnsi="Times New Roman" w:cs="Times New Roman"/>
            <w:sz w:val="24"/>
            <w:szCs w:val="24"/>
          </w:rPr>
          <w:delText xml:space="preserve">4 years </w:delText>
        </w:r>
        <w:r w:rsidR="00CE1B78" w:rsidDel="0040501B">
          <w:rPr>
            <w:rFonts w:ascii="Times New Roman" w:eastAsia="Times New Roman" w:hAnsi="Times New Roman" w:cs="Times New Roman"/>
            <w:sz w:val="24"/>
            <w:szCs w:val="24"/>
          </w:rPr>
          <w:delText>old</w:delText>
        </w:r>
        <w:r w:rsidR="007644B7" w:rsidDel="0040501B">
          <w:rPr>
            <w:rFonts w:ascii="Times New Roman" w:eastAsia="Times New Roman" w:hAnsi="Times New Roman" w:cs="Times New Roman"/>
            <w:sz w:val="24"/>
            <w:szCs w:val="24"/>
          </w:rPr>
          <w:delText>.</w:delText>
        </w:r>
        <w:r w:rsidR="006C3781" w:rsidDel="0040501B">
          <w:rPr>
            <w:rFonts w:ascii="Times New Roman" w:eastAsia="Times New Roman" w:hAnsi="Times New Roman" w:cs="Times New Roman"/>
            <w:sz w:val="24"/>
            <w:szCs w:val="24"/>
          </w:rPr>
          <w:delText xml:space="preserve"> </w:delText>
        </w:r>
        <w:r w:rsidR="006C3781" w:rsidRPr="00367AA0" w:rsidDel="0040501B">
          <w:rPr>
            <w:rFonts w:ascii="Times New Roman" w:eastAsia="Times New Roman" w:hAnsi="Times New Roman" w:cs="Times New Roman"/>
            <w:sz w:val="24"/>
            <w:szCs w:val="24"/>
          </w:rPr>
          <w:delText>These estimated growth curves illustrate the variability of length-at-age estimates</w:delText>
        </w:r>
        <w:r w:rsidR="00BE08FC" w:rsidDel="0040501B">
          <w:rPr>
            <w:rFonts w:ascii="Times New Roman" w:eastAsia="Times New Roman" w:hAnsi="Times New Roman" w:cs="Times New Roman"/>
            <w:sz w:val="24"/>
            <w:szCs w:val="24"/>
          </w:rPr>
          <w:delText>.</w:delText>
        </w:r>
        <w:r w:rsidR="006C3781" w:rsidRPr="00367AA0" w:rsidDel="0040501B">
          <w:rPr>
            <w:rFonts w:ascii="Times New Roman" w:eastAsia="Times New Roman" w:hAnsi="Times New Roman" w:cs="Times New Roman"/>
            <w:sz w:val="24"/>
            <w:szCs w:val="24"/>
          </w:rPr>
          <w:delText xml:space="preserve"> However, there is overlap with the estimated </w:delText>
        </w:r>
        <w:r w:rsidR="006C3781" w:rsidDel="0040501B">
          <w:rPr>
            <w:rFonts w:ascii="Times New Roman" w:eastAsia="Times New Roman" w:hAnsi="Times New Roman" w:cs="Times New Roman"/>
            <w:sz w:val="24"/>
            <w:szCs w:val="24"/>
          </w:rPr>
          <w:delText xml:space="preserve">total </w:delText>
        </w:r>
        <w:r w:rsidR="006C3781" w:rsidRPr="00367AA0" w:rsidDel="0040501B">
          <w:rPr>
            <w:rFonts w:ascii="Times New Roman" w:eastAsia="Times New Roman" w:hAnsi="Times New Roman" w:cs="Times New Roman"/>
            <w:sz w:val="24"/>
            <w:szCs w:val="24"/>
          </w:rPr>
          <w:delText xml:space="preserve">length for different ages within the same model. The ranges in </w:delText>
        </w:r>
        <w:r w:rsidR="006C3781" w:rsidDel="0040501B">
          <w:rPr>
            <w:rFonts w:ascii="Times New Roman" w:eastAsia="Times New Roman" w:hAnsi="Times New Roman" w:cs="Times New Roman"/>
            <w:sz w:val="24"/>
            <w:szCs w:val="24"/>
          </w:rPr>
          <w:delText xml:space="preserve">total </w:delText>
        </w:r>
        <w:r w:rsidR="006C3781" w:rsidRPr="00367AA0" w:rsidDel="0040501B">
          <w:rPr>
            <w:rFonts w:ascii="Times New Roman" w:eastAsia="Times New Roman" w:hAnsi="Times New Roman" w:cs="Times New Roman"/>
            <w:sz w:val="24"/>
            <w:szCs w:val="24"/>
          </w:rPr>
          <w:delText xml:space="preserve">lengths for each age estimate would </w:delText>
        </w:r>
        <w:r w:rsidR="006C3781" w:rsidDel="0040501B">
          <w:rPr>
            <w:rFonts w:ascii="Times New Roman" w:eastAsia="Times New Roman" w:hAnsi="Times New Roman" w:cs="Times New Roman"/>
            <w:sz w:val="24"/>
            <w:szCs w:val="24"/>
          </w:rPr>
          <w:delText xml:space="preserve">likely </w:delText>
        </w:r>
        <w:r w:rsidR="006C3781" w:rsidRPr="00367AA0" w:rsidDel="0040501B">
          <w:rPr>
            <w:rFonts w:ascii="Times New Roman" w:eastAsia="Times New Roman" w:hAnsi="Times New Roman" w:cs="Times New Roman"/>
            <w:sz w:val="24"/>
            <w:szCs w:val="24"/>
          </w:rPr>
          <w:delText xml:space="preserve">be </w:delText>
        </w:r>
        <w:r w:rsidR="006C3781" w:rsidDel="0040501B">
          <w:rPr>
            <w:rFonts w:ascii="Times New Roman" w:eastAsia="Times New Roman" w:hAnsi="Times New Roman" w:cs="Times New Roman"/>
            <w:sz w:val="24"/>
            <w:szCs w:val="24"/>
          </w:rPr>
          <w:delText>smaller</w:delText>
        </w:r>
        <w:r w:rsidR="006C3781" w:rsidRPr="00367AA0" w:rsidDel="0040501B">
          <w:rPr>
            <w:rFonts w:ascii="Times New Roman" w:eastAsia="Times New Roman" w:hAnsi="Times New Roman" w:cs="Times New Roman"/>
            <w:sz w:val="24"/>
            <w:szCs w:val="24"/>
          </w:rPr>
          <w:delText xml:space="preserve"> if we had recaptured a greater number of individuals and had more confidence in the </w:delText>
        </w:r>
        <w:r w:rsidR="006C3781" w:rsidDel="0040501B">
          <w:rPr>
            <w:rFonts w:ascii="Times New Roman" w:eastAsia="Times New Roman" w:hAnsi="Times New Roman" w:cs="Times New Roman"/>
            <w:sz w:val="24"/>
            <w:szCs w:val="24"/>
          </w:rPr>
          <w:delText xml:space="preserve">age </w:delText>
        </w:r>
        <w:r w:rsidR="006C3781" w:rsidRPr="00367AA0" w:rsidDel="0040501B">
          <w:rPr>
            <w:rFonts w:ascii="Times New Roman" w:eastAsia="Times New Roman" w:hAnsi="Times New Roman" w:cs="Times New Roman"/>
            <w:sz w:val="24"/>
            <w:szCs w:val="24"/>
          </w:rPr>
          <w:delText>estimate</w:delText>
        </w:r>
        <w:r w:rsidR="006C3781" w:rsidDel="0040501B">
          <w:rPr>
            <w:rFonts w:ascii="Times New Roman" w:eastAsia="Times New Roman" w:hAnsi="Times New Roman" w:cs="Times New Roman"/>
            <w:sz w:val="24"/>
            <w:szCs w:val="24"/>
          </w:rPr>
          <w:delText>s</w:delText>
        </w:r>
        <w:r w:rsidR="006C3781" w:rsidRPr="00367AA0" w:rsidDel="0040501B">
          <w:rPr>
            <w:rFonts w:ascii="Times New Roman" w:eastAsia="Times New Roman" w:hAnsi="Times New Roman" w:cs="Times New Roman"/>
            <w:sz w:val="24"/>
            <w:szCs w:val="24"/>
          </w:rPr>
          <w:delText xml:space="preserve"> from </w:delText>
        </w:r>
        <w:r w:rsidR="006C3781" w:rsidDel="0040501B">
          <w:rPr>
            <w:rFonts w:ascii="Times New Roman" w:eastAsia="Times New Roman" w:hAnsi="Times New Roman" w:cs="Times New Roman"/>
            <w:sz w:val="24"/>
            <w:szCs w:val="24"/>
          </w:rPr>
          <w:delText xml:space="preserve">the dorsal </w:delText>
        </w:r>
        <w:r w:rsidR="006C3781" w:rsidRPr="00367AA0" w:rsidDel="0040501B">
          <w:rPr>
            <w:rFonts w:ascii="Times New Roman" w:eastAsia="Times New Roman" w:hAnsi="Times New Roman" w:cs="Times New Roman"/>
            <w:sz w:val="24"/>
            <w:szCs w:val="24"/>
          </w:rPr>
          <w:delText>spines.</w:delText>
        </w:r>
        <w:r w:rsidR="007644B7" w:rsidDel="0040501B">
          <w:rPr>
            <w:rFonts w:ascii="Times New Roman" w:eastAsia="Times New Roman" w:hAnsi="Times New Roman" w:cs="Times New Roman"/>
            <w:sz w:val="24"/>
            <w:szCs w:val="24"/>
          </w:rPr>
          <w:delText xml:space="preserve"> </w:delText>
        </w:r>
      </w:del>
    </w:p>
    <w:p w14:paraId="18466ADC" w14:textId="6C0D3FD6" w:rsidR="00D56607" w:rsidRPr="00367AA0" w:rsidDel="0040501B" w:rsidRDefault="006C3781" w:rsidP="006C3781">
      <w:pPr>
        <w:spacing w:after="0" w:line="480" w:lineRule="auto"/>
        <w:ind w:firstLine="720"/>
        <w:rPr>
          <w:del w:id="234" w:author="Derek Ogle" w:date="2018-07-16T15:36:00Z"/>
          <w:rFonts w:ascii="Times New Roman" w:eastAsia="Times New Roman" w:hAnsi="Times New Roman" w:cs="Times New Roman"/>
          <w:sz w:val="24"/>
          <w:szCs w:val="24"/>
        </w:rPr>
      </w:pPr>
      <w:del w:id="235" w:author="Derek Ogle" w:date="2018-07-16T15:36:00Z">
        <w:r w:rsidRPr="00367AA0" w:rsidDel="0040501B">
          <w:rPr>
            <w:rFonts w:ascii="Times New Roman" w:eastAsia="Times New Roman" w:hAnsi="Times New Roman" w:cs="Times New Roman"/>
            <w:sz w:val="24"/>
            <w:szCs w:val="24"/>
          </w:rPr>
          <w:delText xml:space="preserve">Although </w:delText>
        </w:r>
        <w:r w:rsidR="0084020D" w:rsidDel="0040501B">
          <w:rPr>
            <w:rFonts w:ascii="Times New Roman" w:eastAsia="Times New Roman" w:hAnsi="Times New Roman" w:cs="Times New Roman"/>
            <w:sz w:val="24"/>
            <w:szCs w:val="24"/>
          </w:rPr>
          <w:delText>we</w:delText>
        </w:r>
        <w:r w:rsidR="0084020D" w:rsidRPr="00367AA0" w:rsidDel="0040501B">
          <w:rPr>
            <w:rFonts w:ascii="Times New Roman" w:eastAsia="Times New Roman" w:hAnsi="Times New Roman" w:cs="Times New Roman"/>
            <w:sz w:val="24"/>
            <w:szCs w:val="24"/>
          </w:rPr>
          <w:delText xml:space="preserve"> </w:delText>
        </w:r>
        <w:r w:rsidR="0084020D" w:rsidDel="0040501B">
          <w:rPr>
            <w:rFonts w:ascii="Times New Roman" w:eastAsia="Times New Roman" w:hAnsi="Times New Roman" w:cs="Times New Roman"/>
            <w:sz w:val="24"/>
            <w:szCs w:val="24"/>
          </w:rPr>
          <w:delText xml:space="preserve">followed </w:delText>
        </w:r>
        <w:r w:rsidRPr="00367AA0" w:rsidDel="0040501B">
          <w:rPr>
            <w:rFonts w:ascii="Times New Roman" w:eastAsia="Times New Roman" w:hAnsi="Times New Roman" w:cs="Times New Roman"/>
            <w:sz w:val="24"/>
            <w:szCs w:val="24"/>
          </w:rPr>
          <w:delText xml:space="preserve">recommended procedures </w:delText>
        </w:r>
        <w:r w:rsidR="0084020D" w:rsidDel="0040501B">
          <w:rPr>
            <w:rFonts w:ascii="Times New Roman" w:eastAsia="Times New Roman" w:hAnsi="Times New Roman" w:cs="Times New Roman"/>
            <w:sz w:val="24"/>
            <w:szCs w:val="24"/>
          </w:rPr>
          <w:delText xml:space="preserve">to </w:delText>
        </w:r>
        <w:r w:rsidRPr="00367AA0" w:rsidDel="0040501B">
          <w:rPr>
            <w:rFonts w:ascii="Times New Roman" w:eastAsia="Times New Roman" w:hAnsi="Times New Roman" w:cs="Times New Roman"/>
            <w:sz w:val="24"/>
            <w:szCs w:val="24"/>
          </w:rPr>
          <w:delText xml:space="preserve">estimate the ages </w:delText>
        </w:r>
        <w:r w:rsidDel="0040501B">
          <w:rPr>
            <w:rFonts w:ascii="Times New Roman" w:eastAsia="Times New Roman" w:hAnsi="Times New Roman" w:cs="Times New Roman"/>
            <w:sz w:val="24"/>
            <w:szCs w:val="24"/>
          </w:rPr>
          <w:delText xml:space="preserve">of </w:delText>
        </w:r>
        <w:r w:rsidRPr="00367AA0" w:rsidDel="0040501B">
          <w:rPr>
            <w:rFonts w:ascii="Times New Roman" w:eastAsia="Times New Roman" w:hAnsi="Times New Roman" w:cs="Times New Roman"/>
            <w:sz w:val="24"/>
            <w:szCs w:val="24"/>
          </w:rPr>
          <w:delText>Stonecat</w:delText>
        </w:r>
        <w:r w:rsidDel="0040501B">
          <w:rPr>
            <w:rFonts w:ascii="Times New Roman" w:eastAsia="Times New Roman" w:hAnsi="Times New Roman" w:cs="Times New Roman"/>
            <w:sz w:val="24"/>
            <w:szCs w:val="24"/>
          </w:rPr>
          <w:delText>s</w:delText>
        </w:r>
        <w:r w:rsidRPr="00367AA0" w:rsidDel="0040501B">
          <w:rPr>
            <w:rFonts w:ascii="Times New Roman" w:eastAsia="Times New Roman" w:hAnsi="Times New Roman" w:cs="Times New Roman"/>
            <w:sz w:val="24"/>
            <w:szCs w:val="24"/>
          </w:rPr>
          <w:delText xml:space="preserve"> </w:delText>
        </w:r>
        <w:r w:rsidDel="0040501B">
          <w:rPr>
            <w:rFonts w:ascii="Times New Roman" w:eastAsia="Times New Roman" w:hAnsi="Times New Roman" w:cs="Times New Roman"/>
            <w:sz w:val="24"/>
            <w:szCs w:val="24"/>
          </w:rPr>
          <w:delText xml:space="preserve">from </w:delText>
        </w:r>
        <w:r w:rsidRPr="00367AA0" w:rsidDel="0040501B">
          <w:rPr>
            <w:rFonts w:ascii="Times New Roman" w:eastAsia="Times New Roman" w:hAnsi="Times New Roman" w:cs="Times New Roman"/>
            <w:sz w:val="24"/>
            <w:szCs w:val="24"/>
          </w:rPr>
          <w:delText>spines</w:delText>
        </w:r>
        <w:r w:rsidDel="0040501B">
          <w:rPr>
            <w:rFonts w:ascii="Times New Roman" w:eastAsia="Times New Roman" w:hAnsi="Times New Roman" w:cs="Times New Roman"/>
            <w:sz w:val="24"/>
            <w:szCs w:val="24"/>
          </w:rPr>
          <w:delText xml:space="preserve"> </w:delText>
        </w:r>
        <w:r w:rsidRPr="00367AA0" w:rsidDel="0040501B">
          <w:rPr>
            <w:rFonts w:ascii="Times New Roman" w:eastAsia="Times New Roman" w:hAnsi="Times New Roman" w:cs="Times New Roman"/>
            <w:sz w:val="24"/>
            <w:szCs w:val="24"/>
          </w:rPr>
          <w:delText>(Clugston and Cooper 1960; Paruch 1979</w:delText>
        </w:r>
        <w:r w:rsidR="00BD2385" w:rsidDel="0040501B">
          <w:rPr>
            <w:rFonts w:ascii="Times New Roman" w:eastAsia="Times New Roman" w:hAnsi="Times New Roman" w:cs="Times New Roman"/>
            <w:sz w:val="24"/>
            <w:szCs w:val="24"/>
          </w:rPr>
          <w:delText>) and from another madtom (Manny et al. 2014) and an ictalurid (</w:delText>
        </w:r>
        <w:r w:rsidRPr="00367AA0" w:rsidDel="0040501B">
          <w:rPr>
            <w:rFonts w:ascii="Times New Roman" w:eastAsia="Times New Roman" w:hAnsi="Times New Roman" w:cs="Times New Roman"/>
            <w:sz w:val="24"/>
            <w:szCs w:val="24"/>
          </w:rPr>
          <w:delText>Buckmeier et al. 2002), there was often disagreement and uncertain</w:delText>
        </w:r>
        <w:r w:rsidDel="0040501B">
          <w:rPr>
            <w:rFonts w:ascii="Times New Roman" w:eastAsia="Times New Roman" w:hAnsi="Times New Roman" w:cs="Times New Roman"/>
            <w:sz w:val="24"/>
            <w:szCs w:val="24"/>
          </w:rPr>
          <w:delText>t</w:delText>
        </w:r>
        <w:r w:rsidRPr="00367AA0" w:rsidDel="0040501B">
          <w:rPr>
            <w:rFonts w:ascii="Times New Roman" w:eastAsia="Times New Roman" w:hAnsi="Times New Roman" w:cs="Times New Roman"/>
            <w:sz w:val="24"/>
            <w:szCs w:val="24"/>
          </w:rPr>
          <w:delText xml:space="preserve">y </w:delText>
        </w:r>
        <w:r w:rsidDel="0040501B">
          <w:rPr>
            <w:rFonts w:ascii="Times New Roman" w:eastAsia="Times New Roman" w:hAnsi="Times New Roman" w:cs="Times New Roman"/>
            <w:sz w:val="24"/>
            <w:szCs w:val="24"/>
          </w:rPr>
          <w:delText>in determining ages</w:delText>
        </w:r>
        <w:r w:rsidRPr="00367AA0" w:rsidDel="0040501B">
          <w:rPr>
            <w:rFonts w:ascii="Times New Roman" w:eastAsia="Times New Roman" w:hAnsi="Times New Roman" w:cs="Times New Roman"/>
            <w:sz w:val="24"/>
            <w:szCs w:val="24"/>
          </w:rPr>
          <w:delText xml:space="preserve">. </w:delText>
        </w:r>
        <w:r w:rsidRPr="00D11AB9" w:rsidDel="0040501B">
          <w:rPr>
            <w:rFonts w:ascii="Times New Roman" w:eastAsia="Times New Roman" w:hAnsi="Times New Roman" w:cs="Times New Roman"/>
            <w:sz w:val="24"/>
            <w:szCs w:val="24"/>
          </w:rPr>
          <w:delText xml:space="preserve">Only ages agreed upon by three individuals were used in the analysis, but </w:delText>
        </w:r>
        <w:r w:rsidDel="0040501B">
          <w:rPr>
            <w:rFonts w:ascii="Times New Roman" w:eastAsia="Times New Roman" w:hAnsi="Times New Roman" w:cs="Times New Roman"/>
            <w:sz w:val="24"/>
            <w:szCs w:val="24"/>
          </w:rPr>
          <w:delText>the</w:delText>
        </w:r>
        <w:r w:rsidRPr="00D11AB9" w:rsidDel="0040501B">
          <w:rPr>
            <w:rFonts w:ascii="Times New Roman" w:eastAsia="Times New Roman" w:hAnsi="Times New Roman" w:cs="Times New Roman"/>
            <w:sz w:val="24"/>
            <w:szCs w:val="24"/>
          </w:rPr>
          <w:delText xml:space="preserve"> wide range of total lengths possible for ages 0 and 1</w:delText>
        </w:r>
        <w:r w:rsidDel="0040501B">
          <w:rPr>
            <w:rFonts w:ascii="Times New Roman" w:eastAsia="Times New Roman" w:hAnsi="Times New Roman" w:cs="Times New Roman"/>
            <w:sz w:val="24"/>
            <w:szCs w:val="24"/>
          </w:rPr>
          <w:delText xml:space="preserve"> was likely because we had difficulty seeing the first annulus. </w:delText>
        </w:r>
      </w:del>
    </w:p>
    <w:p w14:paraId="10DEB670" w14:textId="78C1473B" w:rsidR="007D3091" w:rsidDel="0040501B" w:rsidRDefault="006C3781" w:rsidP="00CF1A17">
      <w:pPr>
        <w:spacing w:after="0" w:line="480" w:lineRule="auto"/>
        <w:ind w:firstLine="720"/>
        <w:rPr>
          <w:ins w:id="236" w:author="Donna Parrish" w:date="2018-07-15T16:06:00Z"/>
          <w:del w:id="237" w:author="Derek Ogle" w:date="2018-07-16T15:36:00Z"/>
          <w:rFonts w:ascii="Times New Roman" w:eastAsia="Times New Roman" w:hAnsi="Times New Roman" w:cs="Times New Roman"/>
          <w:sz w:val="24"/>
          <w:szCs w:val="24"/>
        </w:rPr>
      </w:pPr>
      <w:del w:id="238" w:author="Derek Ogle" w:date="2018-07-16T15:36:00Z">
        <w:r w:rsidDel="0040501B">
          <w:rPr>
            <w:rFonts w:ascii="Times New Roman" w:eastAsia="Times New Roman" w:hAnsi="Times New Roman" w:cs="Times New Roman"/>
            <w:sz w:val="24"/>
            <w:szCs w:val="24"/>
          </w:rPr>
          <w:delText>We were particularly interested in how our results from Stonecat</w:delText>
        </w:r>
      </w:del>
      <w:ins w:id="239" w:author="Donna Parrish" w:date="2018-07-15T16:05:00Z">
        <w:del w:id="240" w:author="Derek Ogle" w:date="2018-07-16T15:36:00Z">
          <w:r w:rsidR="00D56607" w:rsidDel="0040501B">
            <w:rPr>
              <w:rFonts w:ascii="Times New Roman" w:eastAsia="Times New Roman" w:hAnsi="Times New Roman" w:cs="Times New Roman"/>
              <w:sz w:val="24"/>
              <w:szCs w:val="24"/>
            </w:rPr>
            <w:delText>s</w:delText>
          </w:r>
        </w:del>
      </w:ins>
      <w:del w:id="241" w:author="Derek Ogle" w:date="2018-07-16T15:36:00Z">
        <w:r w:rsidDel="0040501B">
          <w:rPr>
            <w:rFonts w:ascii="Times New Roman" w:eastAsia="Times New Roman" w:hAnsi="Times New Roman" w:cs="Times New Roman"/>
            <w:sz w:val="24"/>
            <w:szCs w:val="24"/>
          </w:rPr>
          <w:delText xml:space="preserve"> </w:delText>
        </w:r>
      </w:del>
      <w:ins w:id="242" w:author="Donna Parrish" w:date="2018-07-15T16:05:00Z">
        <w:del w:id="243" w:author="Derek Ogle" w:date="2018-07-16T15:36:00Z">
          <w:r w:rsidR="00D56607" w:rsidDel="0040501B">
            <w:rPr>
              <w:rFonts w:ascii="Times New Roman" w:eastAsia="Times New Roman" w:hAnsi="Times New Roman" w:cs="Times New Roman"/>
              <w:sz w:val="24"/>
              <w:szCs w:val="24"/>
            </w:rPr>
            <w:delText xml:space="preserve">from </w:delText>
          </w:r>
        </w:del>
      </w:ins>
      <w:del w:id="244" w:author="Derek Ogle" w:date="2018-07-16T15:36:00Z">
        <w:r w:rsidDel="0040501B">
          <w:rPr>
            <w:rFonts w:ascii="Times New Roman" w:eastAsia="Times New Roman" w:hAnsi="Times New Roman" w:cs="Times New Roman"/>
            <w:sz w:val="24"/>
            <w:szCs w:val="24"/>
          </w:rPr>
          <w:delText>populations near the edge of their range compare to those near the middle. D</w:delText>
        </w:r>
        <w:r w:rsidR="007D3091" w:rsidDel="0040501B">
          <w:rPr>
            <w:rFonts w:ascii="Times New Roman" w:eastAsia="Times New Roman" w:hAnsi="Times New Roman" w:cs="Times New Roman"/>
            <w:sz w:val="24"/>
            <w:szCs w:val="24"/>
          </w:rPr>
          <w:delText>ata f</w:delText>
        </w:r>
      </w:del>
      <w:ins w:id="245" w:author="Donna Parrish" w:date="2018-07-15T16:28:00Z">
        <w:del w:id="246" w:author="Derek Ogle" w:date="2018-07-16T15:36:00Z">
          <w:r w:rsidR="00CC0D4F" w:rsidDel="0040501B">
            <w:rPr>
              <w:rFonts w:ascii="Times New Roman" w:eastAsia="Times New Roman" w:hAnsi="Times New Roman" w:cs="Times New Roman"/>
              <w:sz w:val="24"/>
              <w:szCs w:val="24"/>
            </w:rPr>
            <w:delText>F</w:delText>
          </w:r>
        </w:del>
      </w:ins>
      <w:del w:id="247" w:author="Derek Ogle" w:date="2018-07-16T15:36:00Z">
        <w:r w:rsidR="007D3091" w:rsidDel="0040501B">
          <w:rPr>
            <w:rFonts w:ascii="Times New Roman" w:eastAsia="Times New Roman" w:hAnsi="Times New Roman" w:cs="Times New Roman"/>
            <w:sz w:val="24"/>
            <w:szCs w:val="24"/>
          </w:rPr>
          <w:delText>rom much older studies</w:delText>
        </w:r>
      </w:del>
      <w:ins w:id="248" w:author="Donna Parrish" w:date="2018-07-15T16:29:00Z">
        <w:del w:id="249" w:author="Derek Ogle" w:date="2018-07-16T15:36:00Z">
          <w:r w:rsidR="00CC0D4F" w:rsidDel="0040501B">
            <w:rPr>
              <w:rFonts w:ascii="Times New Roman" w:eastAsia="Times New Roman" w:hAnsi="Times New Roman" w:cs="Times New Roman"/>
              <w:sz w:val="24"/>
              <w:szCs w:val="24"/>
            </w:rPr>
            <w:delText xml:space="preserve"> (Gilbert 1953; Carlson 1966; Paruch 1979)</w:delText>
          </w:r>
        </w:del>
      </w:ins>
      <w:del w:id="250" w:author="Derek Ogle" w:date="2018-07-16T15:36:00Z">
        <w:r w:rsidR="007D3091" w:rsidDel="0040501B">
          <w:rPr>
            <w:rFonts w:ascii="Times New Roman" w:eastAsia="Times New Roman" w:hAnsi="Times New Roman" w:cs="Times New Roman"/>
            <w:sz w:val="24"/>
            <w:szCs w:val="24"/>
          </w:rPr>
          <w:delText xml:space="preserve"> (Table 2), </w:delText>
        </w:r>
        <w:r w:rsidDel="0040501B">
          <w:rPr>
            <w:rFonts w:ascii="Times New Roman" w:eastAsia="Times New Roman" w:hAnsi="Times New Roman" w:cs="Times New Roman"/>
            <w:sz w:val="24"/>
            <w:szCs w:val="24"/>
          </w:rPr>
          <w:delText xml:space="preserve">indicate that </w:delText>
        </w:r>
        <w:r w:rsidR="007D3091" w:rsidDel="0040501B">
          <w:rPr>
            <w:rFonts w:ascii="Times New Roman" w:eastAsia="Times New Roman" w:hAnsi="Times New Roman" w:cs="Times New Roman"/>
            <w:sz w:val="24"/>
            <w:szCs w:val="24"/>
          </w:rPr>
          <w:delText>Stonecats</w:delText>
        </w:r>
        <w:r w:rsidR="0077610B" w:rsidDel="0040501B">
          <w:rPr>
            <w:rFonts w:ascii="Times New Roman" w:eastAsia="Times New Roman" w:hAnsi="Times New Roman" w:cs="Times New Roman"/>
            <w:sz w:val="24"/>
            <w:szCs w:val="24"/>
          </w:rPr>
          <w:delText xml:space="preserve"> in New York and Vermont</w:delText>
        </w:r>
      </w:del>
      <w:ins w:id="251" w:author="Donna Parrish" w:date="2018-07-15T16:29:00Z">
        <w:del w:id="252" w:author="Derek Ogle" w:date="2018-07-16T15:36:00Z">
          <w:r w:rsidR="00CC0D4F" w:rsidDel="0040501B">
            <w:rPr>
              <w:rFonts w:ascii="Times New Roman" w:eastAsia="Times New Roman" w:hAnsi="Times New Roman" w:cs="Times New Roman"/>
              <w:sz w:val="24"/>
              <w:szCs w:val="24"/>
            </w:rPr>
            <w:delText>Lake Champlain tributaries</w:delText>
          </w:r>
        </w:del>
      </w:ins>
      <w:del w:id="253" w:author="Derek Ogle" w:date="2018-07-16T15:36:00Z">
        <w:r w:rsidR="0077610B" w:rsidDel="0040501B">
          <w:rPr>
            <w:rFonts w:ascii="Times New Roman" w:eastAsia="Times New Roman" w:hAnsi="Times New Roman" w:cs="Times New Roman"/>
            <w:sz w:val="24"/>
            <w:szCs w:val="24"/>
          </w:rPr>
          <w:delText xml:space="preserve"> </w:delText>
        </w:r>
        <w:r w:rsidR="007D3091" w:rsidDel="0040501B">
          <w:rPr>
            <w:rFonts w:ascii="Times New Roman" w:eastAsia="Times New Roman" w:hAnsi="Times New Roman" w:cs="Times New Roman"/>
            <w:sz w:val="24"/>
            <w:szCs w:val="24"/>
          </w:rPr>
          <w:delText>grow faster than those in Ohio</w:delText>
        </w:r>
      </w:del>
      <w:ins w:id="254" w:author="Donna Parrish" w:date="2018-07-15T16:27:00Z">
        <w:del w:id="255" w:author="Derek Ogle" w:date="2018-07-16T15:36:00Z">
          <w:r w:rsidR="00CC0D4F" w:rsidDel="0040501B">
            <w:rPr>
              <w:rFonts w:ascii="Times New Roman" w:eastAsia="Times New Roman" w:hAnsi="Times New Roman" w:cs="Times New Roman"/>
              <w:sz w:val="24"/>
              <w:szCs w:val="24"/>
            </w:rPr>
            <w:delText xml:space="preserve"> streams</w:delText>
          </w:r>
        </w:del>
      </w:ins>
      <w:del w:id="256" w:author="Derek Ogle" w:date="2018-07-16T15:36:00Z">
        <w:r w:rsidR="007D3091" w:rsidDel="0040501B">
          <w:rPr>
            <w:rFonts w:ascii="Times New Roman" w:eastAsia="Times New Roman" w:hAnsi="Times New Roman" w:cs="Times New Roman"/>
            <w:sz w:val="24"/>
            <w:szCs w:val="24"/>
          </w:rPr>
          <w:delText>, Illinois</w:delText>
        </w:r>
      </w:del>
      <w:ins w:id="257" w:author="Donna Parrish" w:date="2018-07-15T16:27:00Z">
        <w:del w:id="258" w:author="Derek Ogle" w:date="2018-07-16T15:36:00Z">
          <w:r w:rsidR="00CC0D4F" w:rsidDel="0040501B">
            <w:rPr>
              <w:rFonts w:ascii="Times New Roman" w:eastAsia="Times New Roman" w:hAnsi="Times New Roman" w:cs="Times New Roman"/>
              <w:sz w:val="24"/>
              <w:szCs w:val="24"/>
            </w:rPr>
            <w:delText>South Dakota</w:delText>
          </w:r>
        </w:del>
      </w:ins>
      <w:del w:id="259" w:author="Derek Ogle" w:date="2018-07-16T15:36:00Z">
        <w:r w:rsidR="007D3091" w:rsidDel="0040501B">
          <w:rPr>
            <w:rFonts w:ascii="Times New Roman" w:eastAsia="Times New Roman" w:hAnsi="Times New Roman" w:cs="Times New Roman"/>
            <w:sz w:val="24"/>
            <w:szCs w:val="24"/>
          </w:rPr>
          <w:delText xml:space="preserve">, and Missouri </w:delText>
        </w:r>
      </w:del>
      <w:ins w:id="260" w:author="Donna Parrish" w:date="2018-07-15T16:27:00Z">
        <w:del w:id="261" w:author="Derek Ogle" w:date="2018-07-16T15:36:00Z">
          <w:r w:rsidR="00CC0D4F" w:rsidDel="0040501B">
            <w:rPr>
              <w:rFonts w:ascii="Times New Roman" w:eastAsia="Times New Roman" w:hAnsi="Times New Roman" w:cs="Times New Roman"/>
              <w:sz w:val="24"/>
              <w:szCs w:val="24"/>
            </w:rPr>
            <w:delText>Wisconsin</w:delText>
          </w:r>
        </w:del>
      </w:ins>
      <w:del w:id="262" w:author="Derek Ogle" w:date="2018-07-16T15:36:00Z">
        <w:r w:rsidR="007D3091" w:rsidDel="0040501B">
          <w:rPr>
            <w:rFonts w:ascii="Times New Roman" w:eastAsia="Times New Roman" w:hAnsi="Times New Roman" w:cs="Times New Roman"/>
            <w:sz w:val="24"/>
            <w:szCs w:val="24"/>
          </w:rPr>
          <w:delText>(Gilbert 1953, Walsh and Burr 1985)</w:delText>
        </w:r>
      </w:del>
      <w:ins w:id="263" w:author="Donna Parrish" w:date="2018-07-15T16:28:00Z">
        <w:del w:id="264" w:author="Derek Ogle" w:date="2018-07-16T15:36:00Z">
          <w:r w:rsidR="00CC0D4F" w:rsidDel="0040501B">
            <w:rPr>
              <w:rFonts w:ascii="Times New Roman" w:eastAsia="Times New Roman" w:hAnsi="Times New Roman" w:cs="Times New Roman"/>
              <w:sz w:val="24"/>
              <w:szCs w:val="24"/>
            </w:rPr>
            <w:delText>, but not Lake Erie.</w:delText>
          </w:r>
        </w:del>
      </w:ins>
      <w:del w:id="265" w:author="Derek Ogle" w:date="2018-07-16T15:36:00Z">
        <w:r w:rsidR="007D3091" w:rsidDel="0040501B">
          <w:rPr>
            <w:rFonts w:ascii="Times New Roman" w:eastAsia="Times New Roman" w:hAnsi="Times New Roman" w:cs="Times New Roman"/>
            <w:sz w:val="24"/>
            <w:szCs w:val="24"/>
          </w:rPr>
          <w:delText>.</w:delText>
        </w:r>
        <w:r w:rsidR="00367AA0" w:rsidRPr="00367AA0" w:rsidDel="0040501B">
          <w:rPr>
            <w:rFonts w:ascii="Times New Roman" w:eastAsia="Times New Roman" w:hAnsi="Times New Roman" w:cs="Times New Roman"/>
            <w:sz w:val="24"/>
            <w:szCs w:val="24"/>
          </w:rPr>
          <w:delText xml:space="preserve"> </w:delText>
        </w:r>
        <w:r w:rsidR="007D3091" w:rsidDel="0040501B">
          <w:rPr>
            <w:rFonts w:ascii="Times New Roman" w:eastAsia="Times New Roman" w:hAnsi="Times New Roman" w:cs="Times New Roman"/>
            <w:sz w:val="24"/>
            <w:szCs w:val="24"/>
          </w:rPr>
          <w:delText xml:space="preserve">Unfortunately, these are the only data we could find for comparisons and they </w:delText>
        </w:r>
        <w:r w:rsidDel="0040501B">
          <w:rPr>
            <w:rFonts w:ascii="Times New Roman" w:eastAsia="Times New Roman" w:hAnsi="Times New Roman" w:cs="Times New Roman"/>
            <w:sz w:val="24"/>
            <w:szCs w:val="24"/>
          </w:rPr>
          <w:delText xml:space="preserve">are </w:delText>
        </w:r>
        <w:r w:rsidR="007D3091" w:rsidDel="0040501B">
          <w:rPr>
            <w:rFonts w:ascii="Times New Roman" w:eastAsia="Times New Roman" w:hAnsi="Times New Roman" w:cs="Times New Roman"/>
            <w:sz w:val="24"/>
            <w:szCs w:val="24"/>
          </w:rPr>
          <w:delText>limited in sample size (Walsh and Burr 1985) and do not report size ranges.</w:delText>
        </w:r>
      </w:del>
    </w:p>
    <w:p w14:paraId="09144D3E" w14:textId="29D6A5A2" w:rsidR="00D56607" w:rsidDel="0040501B" w:rsidRDefault="00D56607" w:rsidP="00CF1A17">
      <w:pPr>
        <w:spacing w:after="0" w:line="480" w:lineRule="auto"/>
        <w:ind w:firstLine="720"/>
        <w:rPr>
          <w:ins w:id="266" w:author="Donna Parrish" w:date="2018-07-15T16:06:00Z"/>
          <w:del w:id="267" w:author="Derek Ogle" w:date="2018-07-16T15:36:00Z"/>
          <w:rFonts w:ascii="Times New Roman" w:eastAsia="Times New Roman" w:hAnsi="Times New Roman" w:cs="Times New Roman"/>
          <w:sz w:val="24"/>
          <w:szCs w:val="24"/>
        </w:rPr>
      </w:pPr>
    </w:p>
    <w:p w14:paraId="5FC8D9D2" w14:textId="3DDA5807" w:rsidR="00D56607" w:rsidDel="00B82A97" w:rsidRDefault="00D56607" w:rsidP="00D56607">
      <w:pPr>
        <w:spacing w:after="0" w:line="480" w:lineRule="auto"/>
        <w:ind w:firstLine="720"/>
        <w:rPr>
          <w:ins w:id="268" w:author="Donna Parrish" w:date="2018-07-15T16:43:00Z"/>
          <w:del w:id="269" w:author="Derek Ogle" w:date="2018-07-16T15:55:00Z"/>
          <w:rFonts w:ascii="Times New Roman" w:eastAsia="Times New Roman" w:hAnsi="Times New Roman" w:cs="Times New Roman"/>
          <w:sz w:val="24"/>
          <w:szCs w:val="24"/>
        </w:rPr>
      </w:pPr>
      <w:ins w:id="270" w:author="Donna Parrish" w:date="2018-07-15T16:08:00Z">
        <w:del w:id="271" w:author="Derek Ogle" w:date="2018-07-16T15:55:00Z">
          <w:r w:rsidDel="00B82A97">
            <w:rPr>
              <w:rFonts w:ascii="Times New Roman" w:eastAsia="Times New Roman" w:hAnsi="Times New Roman" w:cs="Times New Roman"/>
              <w:sz w:val="24"/>
              <w:szCs w:val="24"/>
            </w:rPr>
            <w:delText>Problems with aging? The</w:delText>
          </w:r>
          <w:r w:rsidRPr="00D11AB9" w:rsidDel="00B82A97">
            <w:rPr>
              <w:rFonts w:ascii="Times New Roman" w:eastAsia="Times New Roman" w:hAnsi="Times New Roman" w:cs="Times New Roman"/>
              <w:sz w:val="24"/>
              <w:szCs w:val="24"/>
            </w:rPr>
            <w:delText xml:space="preserve"> wide range of total lengths possible for ages 0 and 1</w:delText>
          </w:r>
          <w:r w:rsidDel="00B82A97">
            <w:rPr>
              <w:rFonts w:ascii="Times New Roman" w:eastAsia="Times New Roman" w:hAnsi="Times New Roman" w:cs="Times New Roman"/>
              <w:sz w:val="24"/>
              <w:szCs w:val="24"/>
            </w:rPr>
            <w:delText xml:space="preserve"> was likely because we had difficulty seeing the first annulus. Others have had trouble aging spines (Tzilkowski and Stauffer, Jr. 2004). </w:delText>
          </w:r>
        </w:del>
      </w:ins>
    </w:p>
    <w:p w14:paraId="152A8DA2" w14:textId="7C6FD816" w:rsidR="006721DA" w:rsidDel="00B82A97" w:rsidRDefault="006721DA" w:rsidP="00D56607">
      <w:pPr>
        <w:spacing w:after="0" w:line="480" w:lineRule="auto"/>
        <w:ind w:firstLine="720"/>
        <w:rPr>
          <w:ins w:id="272" w:author="Donna Parrish" w:date="2018-07-15T16:43:00Z"/>
          <w:del w:id="273" w:author="Derek Ogle" w:date="2018-07-16T15:55:00Z"/>
          <w:rFonts w:ascii="Times New Roman" w:eastAsia="Times New Roman" w:hAnsi="Times New Roman" w:cs="Times New Roman"/>
          <w:sz w:val="24"/>
          <w:szCs w:val="24"/>
        </w:rPr>
      </w:pPr>
    </w:p>
    <w:p w14:paraId="5EB7ABCB" w14:textId="05E37A13" w:rsidR="006721DA" w:rsidDel="00B82A97" w:rsidRDefault="006721DA" w:rsidP="00D56607">
      <w:pPr>
        <w:spacing w:after="0" w:line="480" w:lineRule="auto"/>
        <w:ind w:firstLine="720"/>
        <w:rPr>
          <w:ins w:id="274" w:author="Donna Parrish" w:date="2018-07-15T16:08:00Z"/>
          <w:del w:id="275" w:author="Derek Ogle" w:date="2018-07-16T15:55:00Z"/>
          <w:rFonts w:ascii="Times New Roman" w:eastAsia="Times New Roman" w:hAnsi="Times New Roman" w:cs="Times New Roman"/>
          <w:sz w:val="24"/>
          <w:szCs w:val="24"/>
        </w:rPr>
      </w:pPr>
      <w:ins w:id="276" w:author="Donna Parrish" w:date="2018-07-15T16:43:00Z">
        <w:del w:id="277" w:author="Derek Ogle" w:date="2018-07-16T15:55:00Z">
          <w:r w:rsidDel="00B82A97">
            <w:rPr>
              <w:rFonts w:ascii="Times New Roman" w:eastAsia="Times New Roman" w:hAnsi="Times New Roman" w:cs="Times New Roman"/>
              <w:sz w:val="24"/>
              <w:szCs w:val="24"/>
            </w:rPr>
            <w:delText>Fish sizes from Great Chazy?</w:delText>
          </w:r>
        </w:del>
      </w:ins>
      <w:ins w:id="278" w:author="Donna Parrish" w:date="2018-07-15T16:44:00Z">
        <w:del w:id="279" w:author="Derek Ogle" w:date="2018-07-16T15:55:00Z">
          <w:r w:rsidDel="00B82A97">
            <w:rPr>
              <w:rFonts w:ascii="Times New Roman" w:eastAsia="Times New Roman" w:hAnsi="Times New Roman" w:cs="Times New Roman"/>
              <w:sz w:val="24"/>
              <w:szCs w:val="24"/>
            </w:rPr>
            <w:delText xml:space="preserve"> We know that the mortality from TFM </w:delText>
          </w:r>
        </w:del>
      </w:ins>
      <w:ins w:id="280" w:author="Donna Parrish" w:date="2018-07-15T16:45:00Z">
        <w:del w:id="281" w:author="Derek Ogle" w:date="2018-07-16T15:55:00Z">
          <w:r w:rsidDel="00B82A97">
            <w:rPr>
              <w:rFonts w:ascii="Times New Roman" w:eastAsia="Times New Roman" w:hAnsi="Times New Roman" w:cs="Times New Roman"/>
              <w:sz w:val="24"/>
              <w:szCs w:val="24"/>
            </w:rPr>
            <w:delText>is more prevalent for age 0 fish. That’s why we had so many more young fish in the sample. Should this be mentioned?</w:delText>
          </w:r>
        </w:del>
      </w:ins>
    </w:p>
    <w:p w14:paraId="4C55A974" w14:textId="5C00B627" w:rsidR="00D56607" w:rsidDel="0040501B" w:rsidRDefault="00D56607" w:rsidP="00CF1A17">
      <w:pPr>
        <w:spacing w:after="0" w:line="480" w:lineRule="auto"/>
        <w:ind w:firstLine="720"/>
        <w:rPr>
          <w:del w:id="282" w:author="Derek Ogle" w:date="2018-07-16T15:36:00Z"/>
          <w:rFonts w:ascii="Times New Roman" w:eastAsia="Times New Roman" w:hAnsi="Times New Roman" w:cs="Times New Roman"/>
          <w:sz w:val="24"/>
          <w:szCs w:val="24"/>
        </w:rPr>
      </w:pPr>
    </w:p>
    <w:p w14:paraId="478960F3" w14:textId="549F1D0C" w:rsidR="00367AA0" w:rsidDel="0040501B" w:rsidRDefault="00367AA0" w:rsidP="00D56607">
      <w:pPr>
        <w:spacing w:after="0" w:line="480" w:lineRule="auto"/>
        <w:ind w:firstLine="720"/>
        <w:rPr>
          <w:ins w:id="283" w:author="Donna Parrish" w:date="2018-07-15T16:24:00Z"/>
          <w:del w:id="284" w:author="Derek Ogle" w:date="2018-07-16T15:36:00Z"/>
          <w:rFonts w:ascii="Times New Roman" w:hAnsi="Times New Roman" w:cs="Times New Roman"/>
          <w:sz w:val="24"/>
          <w:szCs w:val="24"/>
        </w:rPr>
      </w:pPr>
      <w:commentRangeStart w:id="285"/>
      <w:del w:id="286" w:author="Derek Ogle" w:date="2018-07-16T15:36:00Z">
        <w:r w:rsidRPr="00367AA0" w:rsidDel="0040501B">
          <w:rPr>
            <w:rFonts w:ascii="Times New Roman" w:eastAsia="Times New Roman" w:hAnsi="Times New Roman" w:cs="Times New Roman"/>
            <w:sz w:val="24"/>
            <w:szCs w:val="24"/>
          </w:rPr>
          <w:delText xml:space="preserve">The estimated ages </w:delText>
        </w:r>
        <w:r w:rsidR="00565E44" w:rsidDel="0040501B">
          <w:rPr>
            <w:rFonts w:ascii="Times New Roman" w:eastAsia="Times New Roman" w:hAnsi="Times New Roman" w:cs="Times New Roman"/>
            <w:sz w:val="24"/>
            <w:szCs w:val="24"/>
          </w:rPr>
          <w:delText>provide</w:delText>
        </w:r>
        <w:r w:rsidRPr="00367AA0" w:rsidDel="0040501B">
          <w:rPr>
            <w:rFonts w:ascii="Times New Roman" w:eastAsia="Times New Roman" w:hAnsi="Times New Roman" w:cs="Times New Roman"/>
            <w:sz w:val="24"/>
            <w:szCs w:val="24"/>
          </w:rPr>
          <w:delText xml:space="preserve"> managers a better idea of the current</w:delText>
        </w:r>
        <w:r w:rsidR="00565E44" w:rsidDel="0040501B">
          <w:rPr>
            <w:rFonts w:ascii="Times New Roman" w:eastAsia="Times New Roman" w:hAnsi="Times New Roman" w:cs="Times New Roman"/>
            <w:sz w:val="24"/>
            <w:szCs w:val="24"/>
          </w:rPr>
          <w:delText xml:space="preserve"> Stonecat demographics</w:delText>
        </w:r>
        <w:r w:rsidRPr="00367AA0" w:rsidDel="0040501B">
          <w:rPr>
            <w:rFonts w:ascii="Times New Roman" w:eastAsia="Times New Roman" w:hAnsi="Times New Roman" w:cs="Times New Roman"/>
            <w:sz w:val="24"/>
            <w:szCs w:val="24"/>
          </w:rPr>
          <w:delText xml:space="preserve"> and sheds more light on th</w:delText>
        </w:r>
        <w:r w:rsidR="00565E44" w:rsidDel="0040501B">
          <w:rPr>
            <w:rFonts w:ascii="Times New Roman" w:eastAsia="Times New Roman" w:hAnsi="Times New Roman" w:cs="Times New Roman"/>
            <w:sz w:val="24"/>
            <w:szCs w:val="24"/>
          </w:rPr>
          <w:delText>is</w:delText>
        </w:r>
        <w:r w:rsidRPr="00367AA0" w:rsidDel="0040501B">
          <w:rPr>
            <w:rFonts w:ascii="Times New Roman" w:eastAsia="Times New Roman" w:hAnsi="Times New Roman" w:cs="Times New Roman"/>
            <w:sz w:val="24"/>
            <w:szCs w:val="24"/>
          </w:rPr>
          <w:delText xml:space="preserve"> cryptic endangered species. </w:delText>
        </w:r>
      </w:del>
      <w:ins w:id="287" w:author="Donna Parrish" w:date="2018-07-15T16:09:00Z">
        <w:del w:id="288" w:author="Derek Ogle" w:date="2018-07-16T15:36:00Z">
          <w:r w:rsidR="00D56607" w:rsidDel="0040501B">
            <w:rPr>
              <w:rFonts w:ascii="Times New Roman" w:eastAsia="Times New Roman" w:hAnsi="Times New Roman" w:cs="Times New Roman"/>
              <w:sz w:val="24"/>
              <w:szCs w:val="24"/>
            </w:rPr>
            <w:delText xml:space="preserve">In Lake Champlain, these tributaries are treated with </w:delText>
          </w:r>
        </w:del>
      </w:ins>
      <w:ins w:id="289" w:author="Donna Parrish" w:date="2018-07-15T16:10:00Z">
        <w:del w:id="290" w:author="Derek Ogle" w:date="2018-07-16T15:36:00Z">
          <w:r w:rsidR="00D56607" w:rsidRPr="00AD0723" w:rsidDel="0040501B">
            <w:rPr>
              <w:rFonts w:ascii="Times New Roman" w:hAnsi="Times New Roman" w:cs="Times New Roman"/>
              <w:sz w:val="24"/>
              <w:szCs w:val="24"/>
            </w:rPr>
            <w:delText xml:space="preserve">3-trifluoromethyl-4-nitrophenol (TFM) has been used to control larval </w:delText>
          </w:r>
          <w:r w:rsidR="00E80A19" w:rsidDel="0040501B">
            <w:rPr>
              <w:rFonts w:ascii="Times New Roman" w:hAnsi="Times New Roman" w:cs="Times New Roman"/>
              <w:sz w:val="24"/>
              <w:szCs w:val="24"/>
            </w:rPr>
            <w:delText>S</w:delText>
          </w:r>
          <w:r w:rsidR="00D56607" w:rsidRPr="00AD0723" w:rsidDel="0040501B">
            <w:rPr>
              <w:rFonts w:ascii="Times New Roman" w:hAnsi="Times New Roman" w:cs="Times New Roman"/>
              <w:sz w:val="24"/>
              <w:szCs w:val="24"/>
            </w:rPr>
            <w:delText xml:space="preserve">ea </w:delText>
          </w:r>
          <w:r w:rsidR="00E80A19" w:rsidDel="0040501B">
            <w:rPr>
              <w:rFonts w:ascii="Times New Roman" w:hAnsi="Times New Roman" w:cs="Times New Roman"/>
              <w:sz w:val="24"/>
              <w:szCs w:val="24"/>
            </w:rPr>
            <w:delText>L</w:delText>
          </w:r>
          <w:r w:rsidR="00D56607" w:rsidRPr="00AD0723" w:rsidDel="0040501B">
            <w:rPr>
              <w:rFonts w:ascii="Times New Roman" w:hAnsi="Times New Roman" w:cs="Times New Roman"/>
              <w:sz w:val="24"/>
              <w:szCs w:val="24"/>
            </w:rPr>
            <w:delText>amprey (</w:delText>
          </w:r>
          <w:r w:rsidR="00D56607" w:rsidRPr="00AD0723" w:rsidDel="0040501B">
            <w:rPr>
              <w:rFonts w:ascii="Times New Roman" w:hAnsi="Times New Roman" w:cs="Times New Roman"/>
              <w:i/>
              <w:iCs/>
              <w:sz w:val="24"/>
              <w:szCs w:val="24"/>
            </w:rPr>
            <w:delText>Petromyzon marinus</w:delText>
          </w:r>
          <w:r w:rsidR="00D56607" w:rsidRPr="00AD0723" w:rsidDel="0040501B">
            <w:rPr>
              <w:rFonts w:ascii="Times New Roman" w:hAnsi="Times New Roman" w:cs="Times New Roman"/>
              <w:sz w:val="24"/>
              <w:szCs w:val="24"/>
            </w:rPr>
            <w:delText>)</w:delText>
          </w:r>
        </w:del>
      </w:ins>
      <w:ins w:id="291" w:author="Donna Parrish" w:date="2018-07-15T16:11:00Z">
        <w:del w:id="292" w:author="Derek Ogle" w:date="2018-07-16T15:36:00Z">
          <w:r w:rsidR="00E80A19" w:rsidDel="0040501B">
            <w:rPr>
              <w:rFonts w:ascii="Times New Roman" w:hAnsi="Times New Roman" w:cs="Times New Roman"/>
              <w:sz w:val="24"/>
              <w:szCs w:val="24"/>
            </w:rPr>
            <w:delText xml:space="preserve"> numbers. Tributaries are treated on</w:delText>
          </w:r>
        </w:del>
      </w:ins>
      <w:ins w:id="293" w:author="Donna Parrish" w:date="2018-07-15T16:14:00Z">
        <w:del w:id="294" w:author="Derek Ogle" w:date="2018-07-16T15:36:00Z">
          <w:r w:rsidR="00E80A19" w:rsidDel="0040501B">
            <w:rPr>
              <w:rFonts w:ascii="Times New Roman" w:hAnsi="Times New Roman" w:cs="Times New Roman"/>
              <w:sz w:val="24"/>
              <w:szCs w:val="24"/>
            </w:rPr>
            <w:delText xml:space="preserve"> </w:delText>
          </w:r>
        </w:del>
      </w:ins>
      <w:ins w:id="295" w:author="Donna Parrish" w:date="2018-07-15T16:15:00Z">
        <w:del w:id="296" w:author="Derek Ogle" w:date="2018-07-16T15:36:00Z">
          <w:r w:rsidR="00E80A19" w:rsidDel="0040501B">
            <w:rPr>
              <w:rFonts w:ascii="Times New Roman" w:hAnsi="Times New Roman" w:cs="Times New Roman"/>
              <w:sz w:val="24"/>
              <w:szCs w:val="24"/>
            </w:rPr>
            <w:delText xml:space="preserve">a rotating basis </w:delText>
          </w:r>
        </w:del>
      </w:ins>
      <w:ins w:id="297" w:author="Donna Parrish" w:date="2018-07-15T16:14:00Z">
        <w:del w:id="298" w:author="Derek Ogle" w:date="2018-07-16T15:36:00Z">
          <w:r w:rsidR="00E80A19" w:rsidDel="0040501B">
            <w:rPr>
              <w:rFonts w:ascii="Times New Roman" w:hAnsi="Times New Roman" w:cs="Times New Roman"/>
              <w:sz w:val="24"/>
              <w:szCs w:val="24"/>
            </w:rPr>
            <w:delText>every four or more years</w:delText>
          </w:r>
        </w:del>
      </w:ins>
      <w:ins w:id="299" w:author="Donna Parrish" w:date="2018-07-15T16:11:00Z">
        <w:del w:id="300" w:author="Derek Ogle" w:date="2018-07-16T15:36:00Z">
          <w:r w:rsidR="00E80A19" w:rsidDel="0040501B">
            <w:rPr>
              <w:rFonts w:ascii="Times New Roman" w:hAnsi="Times New Roman" w:cs="Times New Roman"/>
              <w:sz w:val="24"/>
              <w:szCs w:val="24"/>
            </w:rPr>
            <w:delText xml:space="preserve">. </w:delText>
          </w:r>
        </w:del>
      </w:ins>
      <w:ins w:id="301" w:author="Donna Parrish" w:date="2018-07-15T16:15:00Z">
        <w:del w:id="302" w:author="Derek Ogle" w:date="2018-07-16T15:36:00Z">
          <w:r w:rsidR="00E80A19" w:rsidDel="0040501B">
            <w:rPr>
              <w:rFonts w:ascii="Times New Roman" w:hAnsi="Times New Roman" w:cs="Times New Roman"/>
              <w:sz w:val="24"/>
              <w:szCs w:val="24"/>
            </w:rPr>
            <w:delText xml:space="preserve">Results from a bioassay indicated that 10% </w:delText>
          </w:r>
        </w:del>
      </w:ins>
      <w:ins w:id="303" w:author="Donna Parrish" w:date="2018-07-15T16:17:00Z">
        <w:del w:id="304" w:author="Derek Ogle" w:date="2018-07-16T15:36:00Z">
          <w:r w:rsidR="00E80A19" w:rsidDel="0040501B">
            <w:rPr>
              <w:rFonts w:ascii="Times New Roman" w:hAnsi="Times New Roman" w:cs="Times New Roman"/>
              <w:sz w:val="24"/>
              <w:szCs w:val="24"/>
            </w:rPr>
            <w:delText xml:space="preserve">mortality </w:delText>
          </w:r>
        </w:del>
      </w:ins>
      <w:ins w:id="305" w:author="Donna Parrish" w:date="2018-07-15T16:15:00Z">
        <w:del w:id="306" w:author="Derek Ogle" w:date="2018-07-16T15:36:00Z">
          <w:r w:rsidR="00E80A19" w:rsidDel="0040501B">
            <w:rPr>
              <w:rFonts w:ascii="Times New Roman" w:hAnsi="Times New Roman" w:cs="Times New Roman"/>
              <w:sz w:val="24"/>
              <w:szCs w:val="24"/>
            </w:rPr>
            <w:delText xml:space="preserve">of </w:delText>
          </w:r>
        </w:del>
      </w:ins>
      <w:ins w:id="307" w:author="Donna Parrish" w:date="2018-07-15T16:20:00Z">
        <w:del w:id="308" w:author="Derek Ogle" w:date="2018-07-16T15:36:00Z">
          <w:r w:rsidR="00E80A19" w:rsidDel="0040501B">
            <w:rPr>
              <w:rFonts w:ascii="Times New Roman" w:hAnsi="Times New Roman" w:cs="Times New Roman"/>
              <w:sz w:val="24"/>
              <w:szCs w:val="24"/>
            </w:rPr>
            <w:delText>S</w:delText>
          </w:r>
        </w:del>
      </w:ins>
      <w:ins w:id="309" w:author="Donna Parrish" w:date="2018-07-15T16:15:00Z">
        <w:del w:id="310" w:author="Derek Ogle" w:date="2018-07-16T15:36:00Z">
          <w:r w:rsidR="00E80A19" w:rsidDel="0040501B">
            <w:rPr>
              <w:rFonts w:ascii="Times New Roman" w:hAnsi="Times New Roman" w:cs="Times New Roman"/>
              <w:sz w:val="24"/>
              <w:szCs w:val="24"/>
            </w:rPr>
            <w:delText xml:space="preserve">tonecats </w:delText>
          </w:r>
        </w:del>
      </w:ins>
      <w:ins w:id="311" w:author="Donna Parrish" w:date="2018-07-15T16:17:00Z">
        <w:del w:id="312" w:author="Derek Ogle" w:date="2018-07-16T15:36:00Z">
          <w:r w:rsidR="00E80A19" w:rsidDel="0040501B">
            <w:rPr>
              <w:rFonts w:ascii="Times New Roman" w:hAnsi="Times New Roman" w:cs="Times New Roman"/>
              <w:sz w:val="24"/>
              <w:szCs w:val="24"/>
            </w:rPr>
            <w:delText xml:space="preserve">could occur </w:delText>
          </w:r>
        </w:del>
      </w:ins>
      <w:ins w:id="313" w:author="Donna Parrish" w:date="2018-07-15T16:20:00Z">
        <w:del w:id="314" w:author="Derek Ogle" w:date="2018-07-16T15:36:00Z">
          <w:r w:rsidR="00E80A19" w:rsidDel="0040501B">
            <w:rPr>
              <w:rFonts w:ascii="Times New Roman" w:hAnsi="Times New Roman" w:cs="Times New Roman"/>
              <w:sz w:val="24"/>
              <w:szCs w:val="24"/>
            </w:rPr>
            <w:delText xml:space="preserve">at </w:delText>
          </w:r>
        </w:del>
      </w:ins>
      <w:ins w:id="315" w:author="Donna Parrish" w:date="2018-07-15T16:17:00Z">
        <w:del w:id="316" w:author="Derek Ogle" w:date="2018-07-16T15:36:00Z">
          <w:r w:rsidR="00E80A19" w:rsidDel="0040501B">
            <w:rPr>
              <w:rFonts w:ascii="Times New Roman" w:hAnsi="Times New Roman" w:cs="Times New Roman"/>
              <w:sz w:val="24"/>
              <w:szCs w:val="24"/>
            </w:rPr>
            <w:delText xml:space="preserve">a </w:delText>
          </w:r>
        </w:del>
      </w:ins>
      <w:ins w:id="317" w:author="Donna Parrish" w:date="2018-07-15T16:18:00Z">
        <w:del w:id="318" w:author="Derek Ogle" w:date="2018-07-16T15:36:00Z">
          <w:r w:rsidR="00E80A19" w:rsidDel="0040501B">
            <w:rPr>
              <w:rFonts w:ascii="Times New Roman" w:hAnsi="Times New Roman" w:cs="Times New Roman"/>
              <w:sz w:val="24"/>
              <w:szCs w:val="24"/>
            </w:rPr>
            <w:delText xml:space="preserve">TFM </w:delText>
          </w:r>
        </w:del>
      </w:ins>
      <w:ins w:id="319" w:author="Donna Parrish" w:date="2018-07-15T16:17:00Z">
        <w:del w:id="320" w:author="Derek Ogle" w:date="2018-07-16T15:36:00Z">
          <w:r w:rsidR="00E80A19" w:rsidDel="0040501B">
            <w:rPr>
              <w:rFonts w:ascii="Times New Roman" w:hAnsi="Times New Roman" w:cs="Times New Roman"/>
              <w:sz w:val="24"/>
              <w:szCs w:val="24"/>
            </w:rPr>
            <w:delText>concentration of 1.2 time</w:delText>
          </w:r>
        </w:del>
      </w:ins>
      <w:ins w:id="321" w:author="Donna Parrish" w:date="2018-07-15T16:18:00Z">
        <w:del w:id="322" w:author="Derek Ogle" w:date="2018-07-16T15:36:00Z">
          <w:r w:rsidR="00E80A19" w:rsidDel="0040501B">
            <w:rPr>
              <w:rFonts w:ascii="Times New Roman" w:hAnsi="Times New Roman" w:cs="Times New Roman"/>
              <w:sz w:val="24"/>
              <w:szCs w:val="24"/>
            </w:rPr>
            <w:delText>s that needed to kill 99% of the larval Sea Lamprey present (Calloway 2012).</w:delText>
          </w:r>
        </w:del>
      </w:ins>
      <w:ins w:id="323" w:author="Donna Parrish" w:date="2018-07-15T16:20:00Z">
        <w:del w:id="324" w:author="Derek Ogle" w:date="2018-07-16T15:36:00Z">
          <w:r w:rsidR="00E80A19" w:rsidDel="0040501B">
            <w:rPr>
              <w:rFonts w:ascii="Times New Roman" w:hAnsi="Times New Roman" w:cs="Times New Roman"/>
              <w:sz w:val="24"/>
              <w:szCs w:val="24"/>
            </w:rPr>
            <w:delText xml:space="preserve"> </w:delText>
          </w:r>
        </w:del>
      </w:ins>
      <w:ins w:id="325" w:author="Donna Parrish" w:date="2018-07-15T16:23:00Z">
        <w:del w:id="326" w:author="Derek Ogle" w:date="2018-07-16T15:36:00Z">
          <w:r w:rsidR="00CC0D4F" w:rsidDel="0040501B">
            <w:rPr>
              <w:rFonts w:ascii="Times New Roman" w:hAnsi="Times New Roman" w:cs="Times New Roman"/>
              <w:sz w:val="24"/>
              <w:szCs w:val="24"/>
            </w:rPr>
            <w:delText xml:space="preserve">Based on our results, </w:delText>
          </w:r>
        </w:del>
      </w:ins>
      <w:ins w:id="327" w:author="Donna Parrish" w:date="2018-07-15T16:21:00Z">
        <w:del w:id="328" w:author="Derek Ogle" w:date="2018-07-16T15:36:00Z">
          <w:r w:rsidR="00CC0D4F" w:rsidDel="0040501B">
            <w:rPr>
              <w:rFonts w:ascii="Times New Roman" w:hAnsi="Times New Roman" w:cs="Times New Roman"/>
              <w:sz w:val="24"/>
              <w:szCs w:val="24"/>
            </w:rPr>
            <w:delText xml:space="preserve">Lake Champlain Stonecats </w:delText>
          </w:r>
        </w:del>
      </w:ins>
      <w:ins w:id="329" w:author="Donna Parrish" w:date="2018-07-15T16:23:00Z">
        <w:del w:id="330" w:author="Derek Ogle" w:date="2018-07-16T15:36:00Z">
          <w:r w:rsidR="00CC0D4F" w:rsidDel="0040501B">
            <w:rPr>
              <w:rFonts w:ascii="Times New Roman" w:hAnsi="Times New Roman" w:cs="Times New Roman"/>
              <w:sz w:val="24"/>
              <w:szCs w:val="24"/>
            </w:rPr>
            <w:delText>should have achieved the size to be mature by age 3</w:delText>
          </w:r>
          <w:r w:rsidR="00CC0D4F" w:rsidRPr="00CC0D4F" w:rsidDel="0040501B">
            <w:rPr>
              <w:rFonts w:ascii="Times New Roman" w:hAnsi="Times New Roman" w:cs="Times New Roman"/>
              <w:sz w:val="24"/>
              <w:szCs w:val="24"/>
            </w:rPr>
            <w:delText xml:space="preserve"> </w:delText>
          </w:r>
          <w:r w:rsidR="00CC0D4F" w:rsidDel="0040501B">
            <w:rPr>
              <w:rFonts w:ascii="Times New Roman" w:hAnsi="Times New Roman" w:cs="Times New Roman"/>
              <w:sz w:val="24"/>
              <w:szCs w:val="24"/>
            </w:rPr>
            <w:delText xml:space="preserve">(Tzilkowski and Stauffer, Jr. 2004), </w:delText>
          </w:r>
        </w:del>
      </w:ins>
      <w:ins w:id="331" w:author="Donna Parrish" w:date="2018-07-15T16:24:00Z">
        <w:del w:id="332" w:author="Derek Ogle" w:date="2018-07-16T15:36:00Z">
          <w:r w:rsidR="00CC0D4F" w:rsidDel="0040501B">
            <w:rPr>
              <w:rFonts w:ascii="Times New Roman" w:hAnsi="Times New Roman" w:cs="Times New Roman"/>
              <w:sz w:val="24"/>
              <w:szCs w:val="24"/>
            </w:rPr>
            <w:delText>which is one year less than the minimum treatment interval. Thus, our results provide information for the management agencies to reduce any effects recurring TFM treatments may have on Stonecat populations.</w:delText>
          </w:r>
        </w:del>
      </w:ins>
      <w:commentRangeEnd w:id="285"/>
      <w:ins w:id="333" w:author="Donna Parrish" w:date="2018-07-15T16:42:00Z">
        <w:del w:id="334" w:author="Derek Ogle" w:date="2018-07-16T15:36:00Z">
          <w:r w:rsidR="006721DA" w:rsidDel="0040501B">
            <w:rPr>
              <w:rStyle w:val="CommentReference"/>
            </w:rPr>
            <w:commentReference w:id="285"/>
          </w:r>
        </w:del>
      </w:ins>
    </w:p>
    <w:p w14:paraId="25E166F5" w14:textId="02CEE174" w:rsidR="00CC0D4F" w:rsidRPr="00D56607" w:rsidDel="00B82A97" w:rsidRDefault="00CC0D4F" w:rsidP="00D56607">
      <w:pPr>
        <w:spacing w:after="0" w:line="480" w:lineRule="auto"/>
        <w:ind w:firstLine="720"/>
        <w:rPr>
          <w:del w:id="335" w:author="Derek Ogle" w:date="2018-07-16T15:55:00Z"/>
          <w:rFonts w:ascii="Times New Roman" w:eastAsia="Times New Roman" w:hAnsi="Times New Roman" w:cs="Times New Roman"/>
          <w:sz w:val="24"/>
          <w:szCs w:val="24"/>
        </w:rPr>
      </w:pPr>
    </w:p>
    <w:p w14:paraId="7C5933D9" w14:textId="55ABDB9B" w:rsidR="00565E44" w:rsidDel="00B82A97" w:rsidRDefault="00565E44" w:rsidP="00E80A19">
      <w:pPr>
        <w:spacing w:after="0" w:line="480" w:lineRule="auto"/>
        <w:ind w:firstLine="720"/>
        <w:rPr>
          <w:del w:id="336" w:author="Derek Ogle" w:date="2018-07-16T15:55:00Z"/>
          <w:rFonts w:ascii="Times New Roman" w:eastAsia="Times New Roman" w:hAnsi="Times New Roman" w:cs="Times New Roman"/>
          <w:b/>
          <w:sz w:val="24"/>
          <w:szCs w:val="24"/>
        </w:rPr>
      </w:pPr>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77777777" w:rsidR="00772098" w:rsidRPr="00772098" w:rsidRDefault="00772098" w:rsidP="00772098">
      <w:pPr>
        <w:spacing w:after="0" w:line="480" w:lineRule="auto"/>
        <w:rPr>
          <w:rFonts w:ascii="Times New Roman" w:eastAsia="Times New Roman" w:hAnsi="Times New Roman" w:cs="Times New Roman"/>
          <w:b/>
          <w:sz w:val="24"/>
          <w:szCs w:val="24"/>
        </w:rPr>
      </w:pPr>
      <w:r w:rsidRPr="00772098">
        <w:rPr>
          <w:rFonts w:ascii="Times New Roman" w:eastAsia="Times New Roman" w:hAnsi="Times New Roman" w:cs="Times New Roman"/>
          <w:b/>
          <w:sz w:val="24"/>
          <w:szCs w:val="24"/>
        </w:rPr>
        <w:t>ACKNOWLEDGMENTS</w:t>
      </w:r>
    </w:p>
    <w:p w14:paraId="0254FDD4" w14:textId="4E6680BA" w:rsidR="00B82A97" w:rsidRPr="00367AA0" w:rsidRDefault="00D6790C" w:rsidP="00D6790C">
      <w:pPr>
        <w:spacing w:after="0" w:line="480" w:lineRule="auto"/>
        <w:ind w:firstLine="720"/>
        <w:rPr>
          <w:ins w:id="337" w:author="Derek Ogle" w:date="2018-07-16T15:59:00Z"/>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t xml:space="preserve">We thank </w:t>
      </w:r>
      <w:r>
        <w:rPr>
          <w:rFonts w:ascii="Times New Roman" w:eastAsiaTheme="minorEastAsia" w:hAnsi="Times New Roman" w:cs="Times New Roman"/>
          <w:iCs/>
          <w:sz w:val="24"/>
          <w:szCs w:val="24"/>
          <w:lang w:eastAsia="ja-JP"/>
        </w:rPr>
        <w:t>Vermont biologists</w:t>
      </w:r>
      <w:r w:rsidRPr="00D6790C">
        <w:rPr>
          <w:rFonts w:ascii="Times New Roman" w:eastAsiaTheme="minorEastAsia" w:hAnsi="Times New Roman" w:cs="Times New Roman"/>
          <w:iCs/>
          <w:sz w:val="24"/>
          <w:szCs w:val="24"/>
          <w:lang w:eastAsia="ja-JP"/>
        </w:rPr>
        <w:t>, Ken 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and Bernie Pientka, for their guidance and participation throughout the project; M. Stein, L. Simard, A. Sotola and other technicians and volunteers who assisted in the field and lab. Funding was from the Vermont Fish and Wildlife State Wildlife Grants Program.</w:t>
      </w:r>
      <w:r w:rsidRPr="00D6790C">
        <w:rPr>
          <w:rFonts w:ascii="Times New Roman" w:hAnsi="Times New Roman" w:cs="Times New Roman"/>
          <w:color w:val="333333"/>
          <w:sz w:val="24"/>
          <w:szCs w:val="24"/>
        </w:rPr>
        <w:t xml:space="preserve"> </w:t>
      </w:r>
      <w:r w:rsidRPr="003D1F19">
        <w:rPr>
          <w:rFonts w:ascii="Times New Roman" w:hAnsi="Times New Roman" w:cs="Times New Roman"/>
          <w:color w:val="333333"/>
          <w:sz w:val="24"/>
          <w:szCs w:val="24"/>
        </w:rPr>
        <w:t>The views expressed here are those of the authors and do not necessarily reflect the views of the sponsors.</w:t>
      </w:r>
      <w:r w:rsidR="004F3403">
        <w:rPr>
          <w:rFonts w:ascii="Times New Roman" w:hAnsi="Times New Roman" w:cs="Times New Roman"/>
          <w:color w:val="333333"/>
          <w:sz w:val="24"/>
          <w:szCs w:val="24"/>
        </w:rPr>
        <w:t xml:space="preserve"> </w:t>
      </w:r>
      <w:r w:rsidR="004F3403" w:rsidRPr="004F3403">
        <w:rPr>
          <w:rFonts w:ascii="Times New Roman" w:hAnsi="Times New Roman" w:cs="Times New Roman"/>
          <w:color w:val="333333"/>
          <w:sz w:val="24"/>
          <w:szCs w:val="24"/>
          <w:shd w:val="clear" w:color="auto" w:fill="FFFFFF"/>
        </w:rPr>
        <w:t>Any use of trade, firm, or product names is for descriptive purposes only and does not imply endorsement by the U.S. Government.</w:t>
      </w:r>
      <w:r w:rsidRPr="004F3403">
        <w:rPr>
          <w:rFonts w:ascii="Times New Roman" w:hAnsi="Times New Roman" w:cs="Times New Roman"/>
          <w:color w:val="333333"/>
          <w:sz w:val="24"/>
          <w:szCs w:val="24"/>
        </w:rPr>
        <w:t xml:space="preserve"> </w:t>
      </w:r>
      <w:r w:rsidRPr="00D6790C">
        <w:rPr>
          <w:rFonts w:ascii="Times New Roman" w:eastAsiaTheme="minorEastAsia" w:hAnsi="Times New Roman" w:cs="Times New Roman"/>
          <w:sz w:val="24"/>
          <w:szCs w:val="24"/>
          <w:lang w:eastAsia="ja-JP"/>
        </w:rPr>
        <w:t>This study was performed under the auspices of the University of Vermont IACUC Protocol #12-005</w:t>
      </w:r>
      <w:r w:rsidR="008B4BD2">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D6790C">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77777777" w:rsidR="003901F7" w:rsidRPr="0003577A" w:rsidRDefault="003901F7" w:rsidP="0003577A">
      <w:pPr>
        <w:spacing w:line="480" w:lineRule="auto"/>
        <w:rPr>
          <w:rFonts w:ascii="Times New Roman" w:hAnsi="Times New Roman" w:cs="Times New Roman"/>
          <w:sz w:val="24"/>
          <w:szCs w:val="24"/>
        </w:rPr>
      </w:pPr>
      <w:r w:rsidRPr="0003577A">
        <w:rPr>
          <w:rFonts w:ascii="Times New Roman" w:hAnsi="Times New Roman" w:cs="Times New Roman"/>
          <w:b/>
          <w:sz w:val="24"/>
          <w:szCs w:val="24"/>
        </w:rPr>
        <w:t>REFERENCES</w:t>
      </w:r>
    </w:p>
    <w:p w14:paraId="02A5EC7C" w14:textId="77777777"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Baty, F., C. Ritz, S. Charles, M. Brutsche, J. P. Flandrois, and M. L. Delignette-Muller. 2015. A toolbox for nonlinear regression in R: the package nlstools. Journal of Statistical Software 66(5):1-21.</w:t>
      </w:r>
    </w:p>
    <w:p w14:paraId="326E0EB7" w14:textId="11752E8B"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Becker, G. C. 1983. Fishes of Wisconsin. University of Wisco</w:t>
      </w:r>
      <w:r w:rsidR="00D16BFF" w:rsidRPr="0003577A">
        <w:rPr>
          <w:rFonts w:ascii="Times New Roman" w:hAnsi="Times New Roman" w:cs="Times New Roman"/>
          <w:sz w:val="24"/>
          <w:szCs w:val="24"/>
        </w:rPr>
        <w:t>nsin Press, Madison, Wisconsin</w:t>
      </w:r>
      <w:r w:rsidRPr="0003577A">
        <w:rPr>
          <w:rFonts w:ascii="Times New Roman" w:hAnsi="Times New Roman" w:cs="Times New Roman"/>
          <w:sz w:val="24"/>
          <w:szCs w:val="24"/>
        </w:rPr>
        <w:t>.</w:t>
      </w:r>
    </w:p>
    <w:p w14:paraId="2FACA184" w14:textId="343B834A" w:rsidR="00776CD8"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Beverton, R. J. H., and S. J. Holt. 1957. On the dynamics of exploited fish populations. United Kingdom Ministry of Agriculture; Fisheries.</w:t>
      </w:r>
    </w:p>
    <w:p w14:paraId="3AD65263" w14:textId="77777777" w:rsidR="000C7AAE" w:rsidRPr="00725C1C" w:rsidRDefault="000C7AAE" w:rsidP="000C7AAE">
      <w:pPr>
        <w:spacing w:line="480" w:lineRule="auto"/>
        <w:ind w:left="720" w:hanging="720"/>
        <w:rPr>
          <w:rFonts w:ascii="Times New Roman" w:hAnsi="Times New Roman" w:cs="Times New Roman"/>
          <w:sz w:val="24"/>
          <w:szCs w:val="24"/>
        </w:rPr>
      </w:pPr>
      <w:r w:rsidRPr="00AC12C4">
        <w:rPr>
          <w:rFonts w:ascii="Times New Roman" w:hAnsi="Times New Roman" w:cs="Times New Roman"/>
          <w:sz w:val="24"/>
          <w:szCs w:val="24"/>
        </w:rPr>
        <w:t xml:space="preserve">Buckmeier, D. L., E. R. Irwin, R. K. </w:t>
      </w:r>
      <w:r w:rsidRPr="00725C1C">
        <w:rPr>
          <w:rFonts w:ascii="Times New Roman" w:hAnsi="Times New Roman" w:cs="Times New Roman"/>
          <w:sz w:val="24"/>
          <w:szCs w:val="24"/>
        </w:rPr>
        <w:t xml:space="preserve">Betsill, and J. A. Prentice. 2002. Validity of otoliths and pectoral spines for estimating ages of Channel Catfish. North American Journal of Fisheries Management 22: 934-942. </w:t>
      </w:r>
    </w:p>
    <w:p w14:paraId="0FC4E863" w14:textId="69640C94" w:rsidR="009A16BF" w:rsidRDefault="00776CD8"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Stoeckel.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The natural history of madtoms (genus Noturus),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W. A. Hubert, C. F. Rabeni,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international ictalurid symposium. American Fisheries Society, Symposium 24, Bethesda, Maryland.</w:t>
      </w:r>
    </w:p>
    <w:p w14:paraId="668FB173" w14:textId="238B6982" w:rsidR="009A16BF" w:rsidRPr="0003577A" w:rsidRDefault="009A16BF"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Calloway, M.T.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(lampricide).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p>
    <w:p w14:paraId="6311DD9D" w14:textId="2C104221" w:rsidR="005D6F7D"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r w:rsidRPr="0003577A">
        <w:rPr>
          <w:rFonts w:ascii="Times New Roman" w:hAnsi="Times New Roman" w:cs="Times New Roman"/>
          <w:i/>
          <w:sz w:val="24"/>
          <w:szCs w:val="24"/>
        </w:rPr>
        <w:t>Noturus flavus</w:t>
      </w:r>
      <w:r w:rsidRPr="0003577A">
        <w:rPr>
          <w:rFonts w:ascii="Times New Roman" w:hAnsi="Times New Roman" w:cs="Times New Roman"/>
          <w:sz w:val="24"/>
          <w:szCs w:val="24"/>
        </w:rPr>
        <w:t xml:space="preserve"> Rafinesque, in the Vermillion River. Proceedings of the South Dakota Academy of Sciences 45:131-137.</w:t>
      </w:r>
    </w:p>
    <w:p w14:paraId="06C5AE87" w14:textId="33ABD421" w:rsidR="000C7AAE" w:rsidRPr="0003577A" w:rsidRDefault="000C7AAE" w:rsidP="000357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Carlson, D. M., R. A. Daniels, and J. J. Wright. 2016. Atlas of inland fishes of New York. New York State Museum Record 7, New York State Education Department and Department of Environmental Conservation, Albany, New York. </w:t>
      </w:r>
    </w:p>
    <w:p w14:paraId="0C4B1618" w14:textId="47F6D338"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Elzhov, T. V., K. M. Mullen, A.-N. Spiess, and B. Bolker. 2015. minpack.lm: R interface to the Levenberg-Marquardt nonlinear least-squares algorithm found in MINPACK, plus support for bounds. R package.</w:t>
      </w:r>
    </w:p>
    <w:p w14:paraId="379B50B7" w14:textId="567726D0"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Fischer, J. R.</w:t>
      </w:r>
      <w:ins w:id="338" w:author="Derek Ogle" w:date="2018-07-15T18:23:00Z">
        <w:r w:rsidR="00AD0723">
          <w:rPr>
            <w:rFonts w:ascii="Times New Roman" w:hAnsi="Times New Roman" w:cs="Times New Roman"/>
            <w:sz w:val="24"/>
            <w:szCs w:val="24"/>
          </w:rPr>
          <w:t>,</w:t>
        </w:r>
      </w:ins>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Isermann,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3B5DC1E5" w:rsidR="003901F7"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Francis, R. I. C. C. 1988. Maximum likelihood estimation of growth and growth variability from tagging data. New Zealand Journal of Marine and Freshwater Research 22:42-51.</w:t>
      </w:r>
    </w:p>
    <w:p w14:paraId="3DE34056" w14:textId="77777777" w:rsidR="00803F83" w:rsidRPr="00367AA0" w:rsidRDefault="00803F83" w:rsidP="00803F83">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(Rafinesque). Master’s thesis. The Ohio State University, Columbus, Ohio.</w:t>
      </w:r>
    </w:p>
    <w:p w14:paraId="0AA5FC53" w14:textId="77777777" w:rsidR="000C7AAE" w:rsidRPr="00367AA0"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96BAF02" w:rsidR="000C7AAE" w:rsidRPr="00067253"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Manny, B. A., B. A. Daley, J. Boase, A. N. Horne, and J. Chiotti. 2014</w:t>
      </w:r>
      <w:r w:rsidRPr="00067253">
        <w:rPr>
          <w:rFonts w:ascii="Times New Roman" w:eastAsia="Times New Roman" w:hAnsi="Times New Roman" w:cs="Times New Roman"/>
          <w:sz w:val="24"/>
          <w:szCs w:val="24"/>
        </w:rPr>
        <w:t>. Occurrence, habitat, and movements of the endangered northern madtom (</w:t>
      </w:r>
      <w:r w:rsidRPr="00983FDD">
        <w:rPr>
          <w:rFonts w:ascii="Times New Roman" w:eastAsia="Times New Roman" w:hAnsi="Times New Roman" w:cs="Times New Roman"/>
          <w:i/>
          <w:sz w:val="24"/>
          <w:szCs w:val="24"/>
        </w:rPr>
        <w:t>Noturus stigmosus</w:t>
      </w:r>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 118-124</w:t>
      </w:r>
      <w:r w:rsidRPr="00067253">
        <w:rPr>
          <w:rFonts w:ascii="Times New Roman" w:eastAsia="Times New Roman" w:hAnsi="Times New Roman" w:cs="Times New Roman"/>
          <w:sz w:val="24"/>
          <w:szCs w:val="24"/>
        </w:rPr>
        <w:t>.</w:t>
      </w:r>
    </w:p>
    <w:p w14:paraId="73C4B49E" w14:textId="77777777"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Ogle, D. H. 2016. Introductory fisheries analysis with R. Chapman &amp; Hall/CRC Press, Boca Raton, Florida.</w:t>
      </w:r>
    </w:p>
    <w:p w14:paraId="5C520037" w14:textId="3C86EE55"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Isermann,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Paruch, W. 1979. Age and growth of I</w:t>
      </w:r>
      <w:r w:rsidR="00F536E1" w:rsidRPr="0003577A">
        <w:rPr>
          <w:rFonts w:ascii="Times New Roman" w:hAnsi="Times New Roman" w:cs="Times New Roman"/>
          <w:sz w:val="24"/>
          <w:szCs w:val="24"/>
        </w:rPr>
        <w:t>ctaluridae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4F01DA28" w:rsidR="008B4BD2" w:rsidRDefault="008B4BD2"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Pelton, D. K.</w:t>
      </w:r>
      <w:ins w:id="339" w:author="Derek Ogle" w:date="2018-07-15T18:24:00Z">
        <w:r w:rsidR="00AD0723">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S. N. Levine, and M. Braner. 1998. Measurements of phosphorus uptake by macrophytes and epiphytes from the LaPlatte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1DD7F350" w14:textId="77777777" w:rsidR="000C7AAE" w:rsidRPr="00367AA0"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D. L. Parrish, T. M. Donovan. 2016. Predicting the stability of endangered Stonecats (</w:t>
      </w:r>
      <w:r w:rsidRPr="002A03B3">
        <w:rPr>
          <w:rFonts w:ascii="Times New Roman" w:eastAsia="Times New Roman" w:hAnsi="Times New Roman" w:cs="Times New Roman"/>
          <w:i/>
          <w:sz w:val="24"/>
          <w:szCs w:val="24"/>
        </w:rPr>
        <w:t>Noturus flavus</w:t>
      </w:r>
      <w:r>
        <w:rPr>
          <w:rFonts w:ascii="Times New Roman" w:eastAsia="Times New Roman" w:hAnsi="Times New Roman" w:cs="Times New Roman"/>
          <w:sz w:val="24"/>
          <w:szCs w:val="24"/>
        </w:rPr>
        <w:t>) in the LaPlatte River, Vermont. Transactions of the American Fisheries Society 145: 903-912.</w:t>
      </w:r>
    </w:p>
    <w:p w14:paraId="23A013E7" w14:textId="2163BA20" w:rsidR="00AD0723" w:rsidRDefault="00AD0723" w:rsidP="0003577A">
      <w:pPr>
        <w:spacing w:line="480" w:lineRule="auto"/>
        <w:ind w:left="720" w:hanging="720"/>
        <w:rPr>
          <w:ins w:id="340" w:author="Derek Ogle" w:date="2018-07-15T18:23:00Z"/>
          <w:rFonts w:ascii="Times New Roman" w:hAnsi="Times New Roman" w:cs="Times New Roman"/>
          <w:sz w:val="24"/>
          <w:szCs w:val="24"/>
        </w:rPr>
      </w:pPr>
      <w:ins w:id="341" w:author="Derek Ogle" w:date="2018-07-15T18:22:00Z">
        <w:r w:rsidRPr="0003577A">
          <w:rPr>
            <w:rFonts w:ascii="Times New Roman" w:hAnsi="Times New Roman" w:cs="Times New Roman"/>
            <w:sz w:val="24"/>
            <w:szCs w:val="24"/>
          </w:rPr>
          <w:t>Quist</w:t>
        </w:r>
      </w:ins>
      <w:ins w:id="342" w:author="Derek Ogle" w:date="2018-07-15T18:23:00Z">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ins>
      <w:ins w:id="343" w:author="Derek Ogle" w:date="2018-07-15T18:22:00Z">
        <w:r>
          <w:rPr>
            <w:rFonts w:ascii="Times New Roman" w:hAnsi="Times New Roman" w:cs="Times New Roman"/>
            <w:sz w:val="24"/>
            <w:szCs w:val="24"/>
          </w:rPr>
          <w:t>and D. A. Isermann</w:t>
        </w:r>
        <w:r w:rsidRPr="0003577A">
          <w:rPr>
            <w:rFonts w:ascii="Times New Roman" w:hAnsi="Times New Roman" w:cs="Times New Roman"/>
            <w:sz w:val="24"/>
            <w:szCs w:val="24"/>
          </w:rPr>
          <w:t>. Age and growth of fishes: principles and techniques. American Fisheries Society, Bethesda, Maryland.</w:t>
        </w:r>
      </w:ins>
    </w:p>
    <w:p w14:paraId="1D5BFA07" w14:textId="719CB386"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R Development Core Team. 2017. R: a language and environment for statistical computing. R Foundation for Statistical Computing. Vienna, Austria. URL </w:t>
      </w:r>
      <w:hyperlink r:id="rId10"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03577A">
      <w:pPr>
        <w:spacing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53E18D29" w:rsidR="00AD0723" w:rsidRDefault="00150CE1" w:rsidP="0003577A">
      <w:pPr>
        <w:spacing w:line="480" w:lineRule="auto"/>
        <w:ind w:left="720" w:hanging="720"/>
        <w:rPr>
          <w:ins w:id="344" w:author="Derek Ogle" w:date="2018-07-15T18:24:00Z"/>
          <w:rFonts w:ascii="Times New Roman" w:hAnsi="Times New Roman" w:cs="Times New Roman"/>
          <w:noProof/>
          <w:sz w:val="24"/>
          <w:szCs w:val="24"/>
        </w:rPr>
      </w:pPr>
      <w:r>
        <w:rPr>
          <w:rFonts w:ascii="Times New Roman" w:hAnsi="Times New Roman" w:cs="Times New Roman"/>
          <w:noProof/>
          <w:sz w:val="24"/>
          <w:szCs w:val="24"/>
        </w:rPr>
        <w:t>Tzilkowski, C. J., and J. R. Stauffer, Jr. 2004. Biology and diet of the northern madtom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and stonecat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78</w:t>
      </w:r>
      <w:del w:id="345" w:author="Donna Parrish" w:date="2018-07-17T14:00:00Z">
        <w:r w:rsidR="00803F83" w:rsidDel="00EE309F">
          <w:rPr>
            <w:rFonts w:ascii="Times New Roman" w:hAnsi="Times New Roman" w:cs="Times New Roman"/>
            <w:noProof/>
            <w:sz w:val="24"/>
            <w:szCs w:val="24"/>
          </w:rPr>
          <w:delText xml:space="preserve"> </w:delText>
        </w:r>
        <w:commentRangeStart w:id="346"/>
        <w:r w:rsidR="00803F83" w:rsidDel="00EE309F">
          <w:rPr>
            <w:rFonts w:ascii="Times New Roman" w:hAnsi="Times New Roman" w:cs="Times New Roman"/>
            <w:noProof/>
            <w:sz w:val="24"/>
            <w:szCs w:val="24"/>
          </w:rPr>
          <w:delText>(</w:delText>
        </w:r>
        <w:commentRangeStart w:id="347"/>
        <w:r w:rsidR="00803F83" w:rsidDel="00EE309F">
          <w:rPr>
            <w:rFonts w:ascii="Times New Roman" w:hAnsi="Times New Roman" w:cs="Times New Roman"/>
            <w:noProof/>
            <w:sz w:val="24"/>
            <w:szCs w:val="24"/>
          </w:rPr>
          <w:delText>1</w:delText>
        </w:r>
      </w:del>
      <w:commentRangeEnd w:id="347"/>
      <w:r w:rsidR="00EE309F">
        <w:rPr>
          <w:rStyle w:val="CommentReference"/>
        </w:rPr>
        <w:commentReference w:id="347"/>
      </w:r>
      <w:del w:id="348" w:author="Donna Parrish" w:date="2018-07-17T14:00:00Z">
        <w:r w:rsidR="00803F83" w:rsidDel="00EE309F">
          <w:rPr>
            <w:rFonts w:ascii="Times New Roman" w:hAnsi="Times New Roman" w:cs="Times New Roman"/>
            <w:noProof/>
            <w:sz w:val="24"/>
            <w:szCs w:val="24"/>
          </w:rPr>
          <w:delText>)</w:delText>
        </w:r>
        <w:commentRangeEnd w:id="346"/>
        <w:r w:rsidR="00AD0723" w:rsidDel="00EE309F">
          <w:rPr>
            <w:rStyle w:val="CommentReference"/>
          </w:rPr>
          <w:commentReference w:id="346"/>
        </w:r>
      </w:del>
      <w:r w:rsidR="00803F83">
        <w:rPr>
          <w:rFonts w:ascii="Times New Roman" w:hAnsi="Times New Roman" w:cs="Times New Roman"/>
          <w:noProof/>
          <w:sz w:val="24"/>
          <w:szCs w:val="24"/>
        </w:rPr>
        <w:t>: 3-11.</w:t>
      </w:r>
    </w:p>
    <w:p w14:paraId="5AEB89F9" w14:textId="5A557F20" w:rsidR="003901F7" w:rsidRPr="0003577A" w:rsidRDefault="00AD0723" w:rsidP="00AD0723">
      <w:pPr>
        <w:spacing w:line="480" w:lineRule="auto"/>
        <w:ind w:left="720" w:hanging="720"/>
        <w:rPr>
          <w:rFonts w:ascii="Times New Roman" w:hAnsi="Times New Roman" w:cs="Times New Roman"/>
          <w:sz w:val="24"/>
          <w:szCs w:val="24"/>
        </w:rPr>
      </w:pPr>
      <w:ins w:id="349" w:author="Derek Ogle" w:date="2018-07-15T18:25:00Z">
        <w:r w:rsidRPr="00367AA0">
          <w:rPr>
            <w:rFonts w:ascii="Times New Roman" w:eastAsia="Times New Roman" w:hAnsi="Times New Roman" w:cs="Times New Roman"/>
            <w:sz w:val="24"/>
            <w:szCs w:val="24"/>
          </w:rPr>
          <w:t xml:space="preserve">Walsh, S. J., and B. M. Burr. 1985. Biology of the Stonecat,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(Siluriformes, Ictaluridae), in central Illinois and Missouri streams, and comparison with Great Lakes populations and congeners. Ohio Journal of Science 85:85-96.</w:t>
        </w:r>
      </w:ins>
      <w:r w:rsidR="003901F7" w:rsidRPr="0003577A">
        <w:rPr>
          <w:rFonts w:ascii="Times New Roman" w:hAnsi="Times New Roman" w:cs="Times New Roman"/>
          <w:sz w:val="24"/>
          <w:szCs w:val="24"/>
        </w:rPr>
        <w:br w:type="page"/>
      </w:r>
    </w:p>
    <w:p w14:paraId="4A73C549" w14:textId="520BB718" w:rsidR="00ED11B4" w:rsidRPr="00ED11B4" w:rsidRDefault="00ED11B4" w:rsidP="00367AA0">
      <w:pPr>
        <w:spacing w:after="0" w:line="36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t>Figure headings</w:t>
      </w:r>
    </w:p>
    <w:p w14:paraId="1FEA5295" w14:textId="682193C8" w:rsidR="00ED11B4" w:rsidRDefault="00ED11B4" w:rsidP="00ED11B4">
      <w:pPr>
        <w:spacing w:line="480" w:lineRule="auto"/>
        <w:rPr>
          <w:rFonts w:ascii="Times New Roman" w:eastAsia="Times New Roman" w:hAnsi="Times New Roman" w:cs="Times New Roman"/>
          <w:bCs/>
          <w:sz w:val="24"/>
          <w:szCs w:val="24"/>
        </w:rPr>
      </w:pPr>
    </w:p>
    <w:p w14:paraId="2C407DF6" w14:textId="77777777" w:rsidR="00F536E1" w:rsidRDefault="00F536E1" w:rsidP="00F536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1. </w:t>
      </w:r>
      <w:r>
        <w:rPr>
          <w:rFonts w:ascii="Times New Roman" w:eastAsia="Times New Roman" w:hAnsi="Times New Roman" w:cs="Times New Roman"/>
          <w:sz w:val="24"/>
          <w:szCs w:val="24"/>
        </w:rPr>
        <w:t>Fit (solid line), with 95% confidence bounds (dashed lines), of the traditional von Bertalanffy growth function to total lengths and ages estimated from spines of Stonecats collected from the Great Chazy River, New York in 2011 and 2012. Ages have been adjusted to represent the number of observed annuli on the spine plus the fraction of growth completed in the year the fish were collected. Observations are plotted with a semi-transparent color such that darker points represent more observations.</w:t>
      </w:r>
    </w:p>
    <w:p w14:paraId="57682E98" w14:textId="6F15193F" w:rsidR="00F536E1" w:rsidRDefault="00F536E1" w:rsidP="00F536E1">
      <w:pPr>
        <w:spacing w:line="480" w:lineRule="auto"/>
        <w:rPr>
          <w:ins w:id="350" w:author="Derek Ogle" w:date="2018-07-16T16:0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Stonecats captured and recaptured from the LaPlatte River, Vermont in 2012-2014. Each bar in the histogram is fourteen days wide. Note that </w:t>
      </w:r>
      <w:r w:rsidR="006456B9">
        <w:rPr>
          <w:rFonts w:ascii="Times New Roman" w:eastAsia="Times New Roman" w:hAnsi="Times New Roman" w:cs="Times New Roman"/>
          <w:sz w:val="24"/>
          <w:szCs w:val="24"/>
        </w:rPr>
        <w:t xml:space="preserve">nine </w:t>
      </w:r>
      <w:r>
        <w:rPr>
          <w:rFonts w:ascii="Times New Roman" w:eastAsia="Times New Roman" w:hAnsi="Times New Roman" w:cs="Times New Roman"/>
          <w:sz w:val="24"/>
          <w:szCs w:val="24"/>
        </w:rPr>
        <w:t>capture-recapture events where the time between capture and recapture was less than seven days are not included.</w:t>
      </w:r>
    </w:p>
    <w:p w14:paraId="17767409" w14:textId="4FFC5362" w:rsidR="00442CDB" w:rsidRDefault="00442CDB" w:rsidP="00F536E1">
      <w:pPr>
        <w:spacing w:line="480" w:lineRule="auto"/>
        <w:rPr>
          <w:rFonts w:ascii="Times New Roman" w:eastAsia="Times New Roman" w:hAnsi="Times New Roman" w:cs="Times New Roman"/>
          <w:sz w:val="24"/>
          <w:szCs w:val="24"/>
        </w:rPr>
      </w:pPr>
      <w:ins w:id="351" w:author="Derek Ogle" w:date="2018-07-16T16:08:00Z">
        <w:r>
          <w:rPr>
            <w:rFonts w:ascii="Times New Roman" w:eastAsia="Times New Roman" w:hAnsi="Times New Roman" w:cs="Times New Roman"/>
            <w:sz w:val="24"/>
            <w:szCs w:val="24"/>
          </w:rPr>
          <w:t xml:space="preserve">Figure 3. Histograms of total length of Stonecats captured in the LaPlatte River during May, June, and July of 2012, 2013, and 2014. Note that no sampling occurred in </w:t>
        </w:r>
      </w:ins>
      <w:ins w:id="352" w:author="Derek Ogle" w:date="2018-07-16T16:09:00Z">
        <w:r>
          <w:rPr>
            <w:rFonts w:ascii="Times New Roman" w:eastAsia="Times New Roman" w:hAnsi="Times New Roman" w:cs="Times New Roman"/>
            <w:sz w:val="24"/>
            <w:szCs w:val="24"/>
          </w:rPr>
          <w:t>May 2012, June 2013, or May 2014.</w:t>
        </w:r>
      </w:ins>
    </w:p>
    <w:p w14:paraId="65E5ED5D" w14:textId="36F4F7CC" w:rsidR="00F536E1" w:rsidRDefault="00F536E1" w:rsidP="00F536E1">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ins w:id="353" w:author="Derek Ogle" w:date="2018-07-16T16:08:00Z">
        <w:r w:rsidR="00442CDB">
          <w:rPr>
            <w:rFonts w:ascii="Times New Roman" w:eastAsia="Times New Roman" w:hAnsi="Times New Roman" w:cs="Times New Roman"/>
            <w:bCs/>
            <w:sz w:val="24"/>
            <w:szCs w:val="24"/>
          </w:rPr>
          <w:t>4</w:t>
        </w:r>
      </w:ins>
      <w:del w:id="354" w:author="Derek Ogle" w:date="2018-07-16T16:08:00Z">
        <w:r w:rsidDel="00442CDB">
          <w:rPr>
            <w:rFonts w:ascii="Times New Roman" w:eastAsia="Times New Roman" w:hAnsi="Times New Roman" w:cs="Times New Roman"/>
            <w:bCs/>
            <w:sz w:val="24"/>
            <w:szCs w:val="24"/>
          </w:rPr>
          <w:delText>3</w:delText>
        </w:r>
      </w:del>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Annual total length increment versus initial total length for the two locations of this study (Great Chazy and LaPlatte rivers) and for four previous studies (Lake Erie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Gilbert 1953</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Wisconsin streams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Paruch 1979</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Vermillion River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Carlson 1966</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Ohio streams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Gilbert 1953). The </w:t>
      </w:r>
      <w:commentRangeStart w:id="355"/>
      <w:r>
        <w:rPr>
          <w:rFonts w:ascii="Times New Roman" w:eastAsia="Times New Roman" w:hAnsi="Times New Roman" w:cs="Times New Roman"/>
          <w:sz w:val="24"/>
          <w:szCs w:val="24"/>
        </w:rPr>
        <w:t xml:space="preserve">LaPlatte River results are shown with 95% bootstrap confidence </w:t>
      </w:r>
      <w:commentRangeEnd w:id="355"/>
      <w:r w:rsidR="009B36DF">
        <w:rPr>
          <w:rStyle w:val="CommentReference"/>
        </w:rPr>
        <w:commentReference w:id="355"/>
      </w:r>
      <w:r>
        <w:rPr>
          <w:rFonts w:ascii="Times New Roman" w:eastAsia="Times New Roman" w:hAnsi="Times New Roman" w:cs="Times New Roman"/>
          <w:sz w:val="24"/>
          <w:szCs w:val="24"/>
        </w:rPr>
        <w:t xml:space="preserve">intervals for the annual increment obtained from parameters in the von Bertalanffy growth function modified by Francis (1988). </w:t>
      </w:r>
      <w:commentRangeStart w:id="356"/>
      <w:r>
        <w:rPr>
          <w:rFonts w:ascii="Times New Roman" w:eastAsia="Times New Roman" w:hAnsi="Times New Roman" w:cs="Times New Roman"/>
          <w:sz w:val="24"/>
          <w:szCs w:val="24"/>
        </w:rPr>
        <w:t xml:space="preserve">The Great Chazy River results show 95% bootstrap confidence intervals </w:t>
      </w:r>
      <w:commentRangeEnd w:id="356"/>
      <w:r w:rsidR="00EE309F">
        <w:rPr>
          <w:rStyle w:val="CommentReference"/>
        </w:rPr>
        <w:commentReference w:id="356"/>
      </w:r>
      <w:r>
        <w:rPr>
          <w:rFonts w:ascii="Times New Roman" w:eastAsia="Times New Roman" w:hAnsi="Times New Roman" w:cs="Times New Roman"/>
          <w:sz w:val="24"/>
          <w:szCs w:val="24"/>
        </w:rPr>
        <w:t>for both the annual increment and the initial total length as predicted from the fit of the traditional von Bertalanffy growth function.</w:t>
      </w:r>
    </w:p>
    <w:p w14:paraId="6B2F3B97" w14:textId="48358F15" w:rsidR="00F536E1" w:rsidRDefault="00F536E1" w:rsidP="00ED11B4">
      <w:pPr>
        <w:spacing w:line="480" w:lineRule="auto"/>
        <w:rPr>
          <w:rFonts w:ascii="Times New Roman" w:eastAsia="Times New Roman" w:hAnsi="Times New Roman" w:cs="Times New Roman"/>
          <w:bCs/>
          <w:sz w:val="24"/>
          <w:szCs w:val="24"/>
        </w:rPr>
      </w:pPr>
    </w:p>
    <w:p w14:paraId="3379AD77" w14:textId="7D95A6D3" w:rsidR="00B938DC" w:rsidRDefault="00B938DC">
      <w:r>
        <w:br/>
      </w:r>
    </w:p>
    <w:p w14:paraId="712DDEFE" w14:textId="7B33A151" w:rsidR="00B938DC" w:rsidRDefault="00B938DC"/>
    <w:p w14:paraId="6C5A0FA8" w14:textId="77777777" w:rsidR="00B938DC" w:rsidRDefault="00B938DC" w:rsidP="00B938DC">
      <w:pPr>
        <w:rPr>
          <w:rFonts w:ascii="Times New Roman" w:eastAsia="Times New Roman" w:hAnsi="Times New Roman" w:cs="Times New Roman"/>
          <w:sz w:val="24"/>
          <w:szCs w:val="24"/>
        </w:rPr>
      </w:pPr>
      <w:r>
        <w:rPr>
          <w:noProof/>
        </w:rPr>
        <w:drawing>
          <wp:inline distT="0" distB="0" distL="0" distR="0" wp14:anchorId="1E9CBC82" wp14:editId="7DF882CB">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572000"/>
                    </a:xfrm>
                    <a:prstGeom prst="rect">
                      <a:avLst/>
                    </a:prstGeom>
                  </pic:spPr>
                </pic:pic>
              </a:graphicData>
            </a:graphic>
          </wp:inline>
        </w:drawing>
      </w:r>
    </w:p>
    <w:p w14:paraId="56179AC3" w14:textId="674CB559" w:rsidR="00B938DC" w:rsidRDefault="00B938DC" w:rsidP="00B938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
    <w:p w14:paraId="6299190F" w14:textId="77777777" w:rsidR="00B938DC" w:rsidRDefault="00B938DC" w:rsidP="00B938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6335B5" w14:textId="77777777" w:rsidR="00B938DC" w:rsidRDefault="00B938DC" w:rsidP="00B938DC">
      <w:pPr>
        <w:jc w:val="center"/>
        <w:rPr>
          <w:rFonts w:ascii="Times New Roman" w:eastAsia="Times New Roman" w:hAnsi="Times New Roman" w:cs="Times New Roman"/>
          <w:sz w:val="24"/>
          <w:szCs w:val="24"/>
        </w:rPr>
      </w:pPr>
      <w:r>
        <w:rPr>
          <w:noProof/>
        </w:rPr>
        <w:drawing>
          <wp:inline distT="0" distB="0" distL="0" distR="0" wp14:anchorId="41BE8F18" wp14:editId="4684748B">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4572000"/>
                    </a:xfrm>
                    <a:prstGeom prst="rect">
                      <a:avLst/>
                    </a:prstGeom>
                  </pic:spPr>
                </pic:pic>
              </a:graphicData>
            </a:graphic>
          </wp:inline>
        </w:drawing>
      </w:r>
    </w:p>
    <w:p w14:paraId="471031C0" w14:textId="653CF012" w:rsidR="00B938DC" w:rsidRDefault="00B938DC" w:rsidP="00B938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p>
    <w:p w14:paraId="53517A26" w14:textId="021503C8" w:rsidR="00B938DC" w:rsidRDefault="00B82A97" w:rsidP="00B938DC">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ins w:id="357" w:author="Derek Ogle" w:date="2018-07-16T16:01:00Z">
        <w:r>
          <w:rPr>
            <w:noProof/>
          </w:rPr>
          <w:drawing>
            <wp:inline distT="0" distB="0" distL="0" distR="0" wp14:anchorId="7B3ECB4C" wp14:editId="330A12EE">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86400"/>
                      </a:xfrm>
                      <a:prstGeom prst="rect">
                        <a:avLst/>
                      </a:prstGeom>
                    </pic:spPr>
                  </pic:pic>
                </a:graphicData>
              </a:graphic>
            </wp:inline>
          </w:drawing>
        </w:r>
      </w:ins>
    </w:p>
    <w:p w14:paraId="77C7F71E" w14:textId="5F90AB74" w:rsidR="00B938DC" w:rsidRDefault="00B938DC" w:rsidP="00B938DC">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p>
    <w:p w14:paraId="4D6028A4" w14:textId="4961E049" w:rsidR="00B938DC" w:rsidRDefault="00B82A97" w:rsidP="00B938DC">
      <w:pPr>
        <w:widowControl w:val="0"/>
        <w:autoSpaceDE w:val="0"/>
        <w:autoSpaceDN w:val="0"/>
        <w:adjustRightInd w:val="0"/>
        <w:spacing w:after="0" w:line="480" w:lineRule="auto"/>
        <w:rPr>
          <w:rFonts w:ascii="Times New Roman" w:eastAsia="Times New Roman" w:hAnsi="Times New Roman" w:cs="Times New Roman"/>
          <w:sz w:val="24"/>
          <w:szCs w:val="24"/>
        </w:rPr>
      </w:pPr>
      <w:ins w:id="358" w:author="Derek Ogle" w:date="2018-07-16T16:00:00Z">
        <w:r>
          <w:rPr>
            <w:noProof/>
          </w:rPr>
          <w:drawing>
            <wp:inline distT="0" distB="0" distL="0" distR="0" wp14:anchorId="4AE62B08" wp14:editId="7B0DBBED">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4572000"/>
                      </a:xfrm>
                      <a:prstGeom prst="rect">
                        <a:avLst/>
                      </a:prstGeom>
                    </pic:spPr>
                  </pic:pic>
                </a:graphicData>
              </a:graphic>
            </wp:inline>
          </w:drawing>
        </w:r>
      </w:ins>
    </w:p>
    <w:p w14:paraId="015D9D58" w14:textId="53DB54AF" w:rsidR="00B82A97" w:rsidRDefault="00B82A97" w:rsidP="00B82A97">
      <w:pPr>
        <w:widowControl w:val="0"/>
        <w:autoSpaceDE w:val="0"/>
        <w:autoSpaceDN w:val="0"/>
        <w:adjustRightInd w:val="0"/>
        <w:spacing w:after="0" w:line="480" w:lineRule="auto"/>
        <w:rPr>
          <w:ins w:id="359" w:author="Derek Ogle" w:date="2018-07-16T16:00:00Z"/>
          <w:rFonts w:ascii="Times New Roman" w:eastAsia="Times New Roman" w:hAnsi="Times New Roman" w:cs="Times New Roman"/>
          <w:sz w:val="24"/>
          <w:szCs w:val="24"/>
        </w:rPr>
      </w:pPr>
      <w:ins w:id="360" w:author="Derek Ogle" w:date="2018-07-16T16:00:00Z">
        <w:r>
          <w:rPr>
            <w:rFonts w:ascii="Times New Roman" w:eastAsia="Times New Roman" w:hAnsi="Times New Roman" w:cs="Times New Roman"/>
            <w:sz w:val="24"/>
            <w:szCs w:val="24"/>
          </w:rPr>
          <w:t xml:space="preserve">Figure 4. </w:t>
        </w:r>
      </w:ins>
    </w:p>
    <w:p w14:paraId="26CC102F" w14:textId="77777777" w:rsidR="00EE412C" w:rsidRDefault="00EE412C"/>
    <w:sectPr w:rsidR="00EE412C" w:rsidSect="0003577A">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onna Parrish" w:date="2018-07-15T16:51:00Z" w:initials="DP">
    <w:p w14:paraId="6B7B5321" w14:textId="096491DD" w:rsidR="00FE68E6" w:rsidRDefault="00FE68E6">
      <w:pPr>
        <w:pStyle w:val="CommentText"/>
      </w:pPr>
      <w:r>
        <w:rPr>
          <w:rStyle w:val="CommentReference"/>
        </w:rPr>
        <w:annotationRef/>
      </w:r>
      <w:r>
        <w:t>Not sure if this is better or not as far as a title</w:t>
      </w:r>
    </w:p>
  </w:comment>
  <w:comment w:id="3" w:author="Donna Parrish" w:date="2018-07-17T14:18:00Z" w:initials="DP">
    <w:p w14:paraId="0F30A565" w14:textId="489EC8FB" w:rsidR="00FD612C" w:rsidRDefault="00FD612C">
      <w:pPr>
        <w:pStyle w:val="CommentText"/>
      </w:pPr>
      <w:r>
        <w:rPr>
          <w:rStyle w:val="CommentReference"/>
        </w:rPr>
        <w:annotationRef/>
      </w:r>
      <w:r>
        <w:t>I can work on this later today or tomorrow. Maybe this should be pretty short because it is a Management Brief.</w:t>
      </w:r>
    </w:p>
  </w:comment>
  <w:comment w:id="20" w:author="Donna Parrish" w:date="2018-07-15T16:52:00Z" w:initials="DP">
    <w:p w14:paraId="0D4C2815" w14:textId="72B342D6" w:rsidR="00FE68E6" w:rsidRDefault="00FE68E6">
      <w:pPr>
        <w:pStyle w:val="CommentText"/>
      </w:pPr>
      <w:r>
        <w:rPr>
          <w:rStyle w:val="CommentReference"/>
        </w:rPr>
        <w:annotationRef/>
      </w:r>
      <w:r>
        <w:t>This alludes to the TFM issue without going into it. Is this the best way to handle it? Please see Discussion regarding parallel construct with Intro. If best, then does it apply to Abstract?</w:t>
      </w:r>
    </w:p>
  </w:comment>
  <w:comment w:id="29" w:author="Donna Parrish" w:date="2018-07-17T19:11:00Z" w:initials="DP">
    <w:p w14:paraId="0B6CE573" w14:textId="37E38430" w:rsidR="00A313B0" w:rsidRDefault="00A313B0">
      <w:pPr>
        <w:pStyle w:val="CommentText"/>
      </w:pPr>
      <w:r>
        <w:rPr>
          <w:rStyle w:val="CommentReference"/>
        </w:rPr>
        <w:annotationRef/>
      </w:r>
      <w:r>
        <w:t>Ellen Marsden thought we should add something about how the post treatment assessment was done. Since she is the USGS reviewer I think I need to add something.</w:t>
      </w:r>
      <w:bookmarkStart w:id="39" w:name="_GoBack"/>
      <w:bookmarkEnd w:id="39"/>
      <w:r>
        <w:t xml:space="preserve"> </w:t>
      </w:r>
    </w:p>
  </w:comment>
  <w:comment w:id="40" w:author="Derek Ogle" w:date="2018-07-14T22:00:00Z" w:initials="DO">
    <w:p w14:paraId="138444B4" w14:textId="77777777" w:rsidR="00FE68E6" w:rsidRDefault="00FE68E6" w:rsidP="003901F7">
      <w:pPr>
        <w:pStyle w:val="CommentText"/>
      </w:pPr>
      <w:r>
        <w:rPr>
          <w:rStyle w:val="CommentReference"/>
        </w:rPr>
        <w:annotationRef/>
      </w:r>
      <w:r>
        <w:t>Are these dates correct for JUST LaPlatte (i.e., Missisquoi is remved).</w:t>
      </w:r>
    </w:p>
  </w:comment>
  <w:comment w:id="41" w:author="Betsy Puchala" w:date="2018-07-16T19:06:00Z" w:initials="BP">
    <w:p w14:paraId="13E68A33" w14:textId="3087104F" w:rsidR="00FE68E6" w:rsidRDefault="00FE68E6">
      <w:pPr>
        <w:pStyle w:val="CommentText"/>
      </w:pPr>
      <w:r>
        <w:rPr>
          <w:rStyle w:val="CommentReference"/>
        </w:rPr>
        <w:annotationRef/>
      </w:r>
      <w:r>
        <w:t xml:space="preserve">These dates are still correct with Just the LaPlatte Data. </w:t>
      </w:r>
    </w:p>
  </w:comment>
  <w:comment w:id="42" w:author="Donna Parrish" w:date="2018-07-15T14:14:00Z" w:initials="DP">
    <w:p w14:paraId="5322A029" w14:textId="647D35A6" w:rsidR="00FE68E6" w:rsidRDefault="00FE68E6">
      <w:pPr>
        <w:pStyle w:val="CommentText"/>
      </w:pPr>
      <w:r>
        <w:rPr>
          <w:rStyle w:val="CommentReference"/>
        </w:rPr>
        <w:annotationRef/>
      </w:r>
      <w:r>
        <w:t>Betsy, How many fish from the LaPlatte were collected in minnow traps? I recall that there were very few. Are they still represented now that we are not including the Missisquoi?</w:t>
      </w:r>
    </w:p>
  </w:comment>
  <w:comment w:id="43" w:author="Betsy Puchala" w:date="2018-07-16T19:06:00Z" w:initials="BP">
    <w:p w14:paraId="78261381" w14:textId="77777777" w:rsidR="00FE68E6" w:rsidRDefault="00FE68E6">
      <w:pPr>
        <w:pStyle w:val="CommentText"/>
      </w:pPr>
      <w:r>
        <w:rPr>
          <w:rStyle w:val="CommentReference"/>
        </w:rPr>
        <w:annotationRef/>
      </w:r>
      <w:r>
        <w:t xml:space="preserve">We used minnow traps in the LaPlatte in 2012 and 2013. Although Im not sure if we actually recollected individuals, I think we should still keep that information because we tried. </w:t>
      </w:r>
    </w:p>
    <w:p w14:paraId="43AE904E" w14:textId="77777777" w:rsidR="00FE68E6" w:rsidRDefault="00FE68E6">
      <w:pPr>
        <w:pStyle w:val="CommentText"/>
      </w:pPr>
    </w:p>
    <w:p w14:paraId="24A34E12" w14:textId="2B167C7F" w:rsidR="00FE68E6" w:rsidRDefault="00FE68E6">
      <w:pPr>
        <w:pStyle w:val="CommentText"/>
      </w:pPr>
      <w:r>
        <w:t xml:space="preserve">But to answer your questions between 2012 and 2013 we collected 10 individuals, but two of those were recaptures from pervious backpacking events. </w:t>
      </w:r>
    </w:p>
  </w:comment>
  <w:comment w:id="44" w:author="Derek Ogle" w:date="2018-07-14T22:00:00Z" w:initials="DO">
    <w:p w14:paraId="544C58FF" w14:textId="77777777" w:rsidR="00FE68E6" w:rsidRDefault="00FE68E6" w:rsidP="003901F7">
      <w:pPr>
        <w:pStyle w:val="CommentText"/>
      </w:pPr>
      <w:r>
        <w:rPr>
          <w:rStyle w:val="CommentReference"/>
        </w:rPr>
        <w:annotationRef/>
      </w:r>
      <w:r>
        <w:t>Are these correct for JUST LaPlatte (i.e., Missisquoi is remved).</w:t>
      </w:r>
    </w:p>
  </w:comment>
  <w:comment w:id="45" w:author="Betsy Puchala" w:date="2018-07-16T19:13:00Z" w:initials="BP">
    <w:p w14:paraId="2BD1E5D9" w14:textId="075E6FC8" w:rsidR="00FE68E6" w:rsidRDefault="00FE68E6">
      <w:pPr>
        <w:pStyle w:val="CommentText"/>
      </w:pPr>
      <w:r>
        <w:rPr>
          <w:rStyle w:val="CommentReference"/>
        </w:rPr>
        <w:annotationRef/>
      </w:r>
      <w:r>
        <w:t xml:space="preserve">Yes, these values are correct for just the LaPlatte data. </w:t>
      </w:r>
    </w:p>
  </w:comment>
  <w:comment w:id="77" w:author="Betsy Puchala" w:date="2018-07-16T19:18:00Z" w:initials="BP">
    <w:p w14:paraId="738117DD" w14:textId="286DF4F8" w:rsidR="00FE68E6" w:rsidRDefault="00FE68E6">
      <w:pPr>
        <w:pStyle w:val="CommentText"/>
      </w:pPr>
      <w:r>
        <w:rPr>
          <w:rStyle w:val="CommentReference"/>
        </w:rPr>
        <w:annotationRef/>
      </w:r>
      <w:r>
        <w:t xml:space="preserve">These fish ranged in length at time of initial capture from 28 mm to 205 mm, with a mean of 124 (SD = 31) mm. </w:t>
      </w:r>
    </w:p>
  </w:comment>
  <w:comment w:id="102" w:author="Betsy Puchala" w:date="2018-07-16T20:24:00Z" w:initials="BP">
    <w:p w14:paraId="6F181790" w14:textId="6010E984" w:rsidR="00FE68E6" w:rsidRDefault="00FE68E6">
      <w:pPr>
        <w:pStyle w:val="CommentText"/>
      </w:pPr>
      <w:r>
        <w:rPr>
          <w:rStyle w:val="CommentReference"/>
        </w:rPr>
        <w:annotationRef/>
      </w:r>
      <w:r>
        <w:t xml:space="preserve">I recognize that these values only </w:t>
      </w:r>
      <w:r w:rsidR="009B36DF">
        <w:t xml:space="preserve">represent recaptured fish. Do you think it will be too confusing to readers to also include the same metrics for all 1311 fish that had been collected (above)? </w:t>
      </w:r>
    </w:p>
  </w:comment>
  <w:comment w:id="104" w:author="Donna Parrish" w:date="2018-07-17T13:47:00Z" w:initials="DP">
    <w:p w14:paraId="71875601" w14:textId="051E352C" w:rsidR="00685A90" w:rsidRDefault="00685A90">
      <w:pPr>
        <w:pStyle w:val="CommentText"/>
      </w:pPr>
      <w:r>
        <w:rPr>
          <w:rStyle w:val="CommentReference"/>
        </w:rPr>
        <w:annotationRef/>
      </w:r>
      <w:r>
        <w:t>I don’t think it is confusing. What am I missing?</w:t>
      </w:r>
    </w:p>
  </w:comment>
  <w:comment w:id="106" w:author="Donna Parrish" w:date="2018-07-17T14:13:00Z" w:initials="DP">
    <w:p w14:paraId="4EE44005" w14:textId="1277EC57" w:rsidR="00535CC1" w:rsidRDefault="00535CC1">
      <w:pPr>
        <w:pStyle w:val="CommentText"/>
      </w:pPr>
      <w:r>
        <w:rPr>
          <w:rStyle w:val="CommentReference"/>
        </w:rPr>
        <w:annotationRef/>
      </w:r>
      <w:r>
        <w:t>Estimated needed twice?</w:t>
      </w:r>
    </w:p>
  </w:comment>
  <w:comment w:id="120" w:author="Donna Parrish" w:date="2018-07-17T14:05:00Z" w:initials="DP">
    <w:p w14:paraId="05834C87" w14:textId="695175F3" w:rsidR="00535CC1" w:rsidRDefault="00535CC1">
      <w:pPr>
        <w:pStyle w:val="CommentText"/>
      </w:pPr>
      <w:r>
        <w:rPr>
          <w:rStyle w:val="CommentReference"/>
        </w:rPr>
        <w:annotationRef/>
      </w:r>
      <w:r>
        <w:t>Most instructions say not to cite figures in Discussion. OK to delete?</w:t>
      </w:r>
    </w:p>
  </w:comment>
  <w:comment w:id="128" w:author="Donna Parrish" w:date="2018-07-17T14:07:00Z" w:initials="DP">
    <w:p w14:paraId="25EA97F9" w14:textId="6B69A51E" w:rsidR="00535CC1" w:rsidRDefault="00535CC1">
      <w:pPr>
        <w:pStyle w:val="CommentText"/>
      </w:pPr>
      <w:r>
        <w:rPr>
          <w:rStyle w:val="CommentReference"/>
        </w:rPr>
        <w:annotationRef/>
      </w:r>
      <w:r>
        <w:t>I don’t think age 1 is hyphenated when not modifying anything.</w:t>
      </w:r>
    </w:p>
  </w:comment>
  <w:comment w:id="189" w:author="Betsy Puchala" w:date="2018-07-16T20:56:00Z" w:initials="BP">
    <w:p w14:paraId="29759DCE" w14:textId="5059EC0B" w:rsidR="004C0F68" w:rsidRPr="004C0F68" w:rsidRDefault="004C0F68" w:rsidP="004C0F68">
      <w:pPr>
        <w:autoSpaceDE w:val="0"/>
        <w:autoSpaceDN w:val="0"/>
        <w:adjustRightInd w:val="0"/>
        <w:spacing w:after="0" w:line="240" w:lineRule="auto"/>
        <w:rPr>
          <w:rFonts w:ascii="Calibri" w:hAnsi="Calibri" w:cs="Calibri"/>
        </w:rPr>
      </w:pPr>
      <w:r>
        <w:rPr>
          <w:rStyle w:val="CommentReference"/>
        </w:rPr>
        <w:annotationRef/>
      </w:r>
      <w:r>
        <w:t xml:space="preserve">The Calloway study only used Stonecats TL between 122 mm -200 mm. </w:t>
      </w:r>
    </w:p>
  </w:comment>
  <w:comment w:id="190" w:author="Donna Parrish" w:date="2018-07-17T13:40:00Z" w:initials="DP">
    <w:p w14:paraId="153EE89F" w14:textId="2F2CD5E3" w:rsidR="00365A57" w:rsidRDefault="00365A57">
      <w:pPr>
        <w:pStyle w:val="CommentText"/>
      </w:pPr>
      <w:r>
        <w:rPr>
          <w:rStyle w:val="CommentReference"/>
        </w:rPr>
        <w:annotationRef/>
      </w:r>
      <w:r w:rsidR="00685A90">
        <w:t>I think adding to the sentence above this one will clarify this issue. OK?</w:t>
      </w:r>
    </w:p>
  </w:comment>
  <w:comment w:id="214" w:author="Donna Parrish" w:date="2018-07-17T14:08:00Z" w:initials="DP">
    <w:p w14:paraId="6155E64B" w14:textId="0F42F3AC" w:rsidR="00535CC1" w:rsidRDefault="00535CC1">
      <w:pPr>
        <w:pStyle w:val="CommentText"/>
      </w:pPr>
      <w:r>
        <w:rPr>
          <w:rStyle w:val="CommentReference"/>
        </w:rPr>
        <w:annotationRef/>
      </w:r>
      <w:r>
        <w:t>So, do we need to say something in conclusion here? In some ways it might be good to end here but what can we say?</w:t>
      </w:r>
    </w:p>
  </w:comment>
  <w:comment w:id="220" w:author="Donna Parrish" w:date="2018-07-15T16:38:00Z" w:initials="DP">
    <w:p w14:paraId="269BBC02" w14:textId="19389B0C" w:rsidR="00FE68E6" w:rsidRDefault="00FE68E6">
      <w:pPr>
        <w:pStyle w:val="CommentText"/>
      </w:pPr>
      <w:r>
        <w:rPr>
          <w:rStyle w:val="CommentReference"/>
        </w:rPr>
        <w:annotationRef/>
      </w:r>
      <w:r>
        <w:t>This sentence is also in the paragraph on TFM (currently lines 198-1999). Where does it belong? In the past we have stated that they mature at age 3 or 4 but the Tzilkowski and Stauffer paper fish sizes at maturity indicate all of theirs were mature by age 3.</w:t>
      </w:r>
    </w:p>
  </w:comment>
  <w:comment w:id="285" w:author="Donna Parrish" w:date="2018-07-15T16:42:00Z" w:initials="DP">
    <w:p w14:paraId="5896A1F8" w14:textId="01784490" w:rsidR="00FE68E6" w:rsidRDefault="00FE68E6">
      <w:pPr>
        <w:pStyle w:val="CommentText"/>
      </w:pPr>
      <w:r>
        <w:rPr>
          <w:rStyle w:val="CommentReference"/>
        </w:rPr>
        <w:annotationRef/>
      </w:r>
      <w:r>
        <w:t xml:space="preserve">This is always the conundrum—how to mention the potential effects of TFM. The LaPlatte was never treated until 2016. </w:t>
      </w:r>
    </w:p>
  </w:comment>
  <w:comment w:id="347" w:author="Donna Parrish" w:date="2018-07-17T14:00:00Z" w:initials="DP">
    <w:p w14:paraId="5921B774" w14:textId="238D8090" w:rsidR="00EE309F" w:rsidRDefault="00EE309F">
      <w:pPr>
        <w:pStyle w:val="CommentText"/>
      </w:pPr>
      <w:r>
        <w:rPr>
          <w:rStyle w:val="CommentReference"/>
        </w:rPr>
        <w:annotationRef/>
      </w:r>
      <w:r>
        <w:t>It was a little confusing but in 2004 there was only one volume.</w:t>
      </w:r>
    </w:p>
  </w:comment>
  <w:comment w:id="346" w:author="Derek Ogle" w:date="2018-07-15T18:25:00Z" w:initials="DO">
    <w:p w14:paraId="557D5E90" w14:textId="41D99B57" w:rsidR="00FE68E6" w:rsidRDefault="00FE68E6">
      <w:pPr>
        <w:pStyle w:val="CommentText"/>
      </w:pPr>
      <w:r>
        <w:rPr>
          <w:rStyle w:val="CommentReference"/>
        </w:rPr>
        <w:annotationRef/>
      </w:r>
      <w:r>
        <w:t>Is the issue number needed for this journal??</w:t>
      </w:r>
    </w:p>
  </w:comment>
  <w:comment w:id="355" w:author="Betsy Puchala" w:date="2018-07-16T20:29:00Z" w:initials="BP">
    <w:p w14:paraId="549999E0" w14:textId="34131FF9" w:rsidR="009B36DF" w:rsidRDefault="009B36DF">
      <w:pPr>
        <w:pStyle w:val="CommentText"/>
      </w:pPr>
      <w:r>
        <w:rPr>
          <w:rStyle w:val="CommentReference"/>
        </w:rPr>
        <w:annotationRef/>
      </w:r>
      <w:r>
        <w:t xml:space="preserve">I don’t see in the figure where the 95% CI’s are included graphically. </w:t>
      </w:r>
    </w:p>
  </w:comment>
  <w:comment w:id="356" w:author="Donna Parrish" w:date="2018-07-17T13:57:00Z" w:initials="DP">
    <w:p w14:paraId="1D0D483F" w14:textId="064C02FA" w:rsidR="00EE309F" w:rsidRDefault="00EE309F">
      <w:pPr>
        <w:pStyle w:val="CommentText"/>
      </w:pPr>
      <w:r>
        <w:rPr>
          <w:rStyle w:val="CommentReference"/>
        </w:rPr>
        <w:annotationRef/>
      </w:r>
      <w:r>
        <w:t>Yes, same for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B5321" w15:done="0"/>
  <w15:commentEx w15:paraId="0F30A565" w15:done="0"/>
  <w15:commentEx w15:paraId="0D4C2815" w15:done="0"/>
  <w15:commentEx w15:paraId="0B6CE573" w15:done="0"/>
  <w15:commentEx w15:paraId="138444B4" w15:done="0"/>
  <w15:commentEx w15:paraId="13E68A33" w15:paraIdParent="138444B4" w15:done="0"/>
  <w15:commentEx w15:paraId="5322A029" w15:done="0"/>
  <w15:commentEx w15:paraId="24A34E12" w15:paraIdParent="5322A029" w15:done="0"/>
  <w15:commentEx w15:paraId="544C58FF" w15:done="0"/>
  <w15:commentEx w15:paraId="2BD1E5D9" w15:paraIdParent="544C58FF" w15:done="0"/>
  <w15:commentEx w15:paraId="738117DD" w15:done="0"/>
  <w15:commentEx w15:paraId="6F181790" w15:done="0"/>
  <w15:commentEx w15:paraId="71875601" w15:done="0"/>
  <w15:commentEx w15:paraId="4EE44005" w15:done="0"/>
  <w15:commentEx w15:paraId="05834C87" w15:done="0"/>
  <w15:commentEx w15:paraId="25EA97F9" w15:done="0"/>
  <w15:commentEx w15:paraId="29759DCE" w15:done="0"/>
  <w15:commentEx w15:paraId="153EE89F" w15:paraIdParent="29759DCE" w15:done="0"/>
  <w15:commentEx w15:paraId="6155E64B" w15:done="0"/>
  <w15:commentEx w15:paraId="269BBC02" w15:done="0"/>
  <w15:commentEx w15:paraId="5896A1F8" w15:done="0"/>
  <w15:commentEx w15:paraId="5921B774" w15:done="0"/>
  <w15:commentEx w15:paraId="557D5E90" w15:done="0"/>
  <w15:commentEx w15:paraId="549999E0" w15:done="0"/>
  <w15:commentEx w15:paraId="1D0D48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B5321" w16cid:durableId="1EF76B1C"/>
  <w16cid:commentId w16cid:paraId="0D4C2815" w16cid:durableId="1EF76B1D"/>
  <w16cid:commentId w16cid:paraId="138444B4" w16cid:durableId="1EF76B1E"/>
  <w16cid:commentId w16cid:paraId="13E68A33" w16cid:durableId="1EF76B25"/>
  <w16cid:commentId w16cid:paraId="5322A029" w16cid:durableId="1EF76B1F"/>
  <w16cid:commentId w16cid:paraId="24A34E12" w16cid:durableId="1EF76B34"/>
  <w16cid:commentId w16cid:paraId="544C58FF" w16cid:durableId="1EF76B20"/>
  <w16cid:commentId w16cid:paraId="2BD1E5D9" w16cid:durableId="1EF76CDC"/>
  <w16cid:commentId w16cid:paraId="738117DD" w16cid:durableId="1EF76E07"/>
  <w16cid:commentId w16cid:paraId="6F181790" w16cid:durableId="1EF77D85"/>
  <w16cid:commentId w16cid:paraId="29759DCE" w16cid:durableId="1EF784E6"/>
  <w16cid:commentId w16cid:paraId="269BBC02" w16cid:durableId="1EF76B21"/>
  <w16cid:commentId w16cid:paraId="5896A1F8" w16cid:durableId="1EF76B22"/>
  <w16cid:commentId w16cid:paraId="557D5E90" w16cid:durableId="1EF76B23"/>
  <w16cid:commentId w16cid:paraId="549999E0" w16cid:durableId="1EF77EA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E5E9B" w14:textId="77777777" w:rsidR="00D97ABC" w:rsidRDefault="00D97ABC">
      <w:pPr>
        <w:spacing w:after="0" w:line="240" w:lineRule="auto"/>
      </w:pPr>
      <w:r>
        <w:separator/>
      </w:r>
    </w:p>
  </w:endnote>
  <w:endnote w:type="continuationSeparator" w:id="0">
    <w:p w14:paraId="30C3CB64" w14:textId="77777777" w:rsidR="00D97ABC" w:rsidRDefault="00D9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FE68E6" w:rsidRDefault="00FE68E6"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65432964"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13B0">
      <w:rPr>
        <w:rStyle w:val="PageNumber"/>
        <w:noProof/>
      </w:rPr>
      <w:t>1</w:t>
    </w:r>
    <w:r>
      <w:rPr>
        <w:rStyle w:val="PageNumber"/>
      </w:rPr>
      <w:fldChar w:fldCharType="end"/>
    </w:r>
  </w:p>
  <w:p w14:paraId="7CD24D29" w14:textId="77777777" w:rsidR="00FE68E6" w:rsidRDefault="00FE68E6"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2A79C" w14:textId="77777777" w:rsidR="00D97ABC" w:rsidRDefault="00D97ABC">
      <w:pPr>
        <w:spacing w:after="0" w:line="240" w:lineRule="auto"/>
      </w:pPr>
      <w:r>
        <w:separator/>
      </w:r>
    </w:p>
  </w:footnote>
  <w:footnote w:type="continuationSeparator" w:id="0">
    <w:p w14:paraId="37564600" w14:textId="77777777" w:rsidR="00D97ABC" w:rsidRDefault="00D97AB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na Parrish">
    <w15:presenceInfo w15:providerId="AD" w15:userId="S-1-5-21-1927042371-1281626651-2564270254-91437"/>
  </w15:person>
  <w15:person w15:author="Derek Ogle">
    <w15:presenceInfo w15:providerId="AD" w15:userId="S-1-5-21-13063905-244721983-281947949-1090"/>
  </w15:person>
  <w15:person w15:author="Betsy Puchala">
    <w15:presenceInfo w15:providerId="Windows Live" w15:userId="4ee4af6aad44b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20435"/>
    <w:rsid w:val="000332E8"/>
    <w:rsid w:val="0003577A"/>
    <w:rsid w:val="00050CA4"/>
    <w:rsid w:val="00067253"/>
    <w:rsid w:val="00076888"/>
    <w:rsid w:val="0008463A"/>
    <w:rsid w:val="000A01DA"/>
    <w:rsid w:val="000C7AAE"/>
    <w:rsid w:val="000D3A99"/>
    <w:rsid w:val="000F4D02"/>
    <w:rsid w:val="00106462"/>
    <w:rsid w:val="00135BD9"/>
    <w:rsid w:val="00150CE1"/>
    <w:rsid w:val="00163F10"/>
    <w:rsid w:val="00165CD9"/>
    <w:rsid w:val="0018261F"/>
    <w:rsid w:val="001D3040"/>
    <w:rsid w:val="001D4886"/>
    <w:rsid w:val="001E1A8E"/>
    <w:rsid w:val="001E4932"/>
    <w:rsid w:val="001E7EBE"/>
    <w:rsid w:val="001F4D61"/>
    <w:rsid w:val="00212CAF"/>
    <w:rsid w:val="00216777"/>
    <w:rsid w:val="00243219"/>
    <w:rsid w:val="00243AF6"/>
    <w:rsid w:val="002A03B3"/>
    <w:rsid w:val="002F3B73"/>
    <w:rsid w:val="00322103"/>
    <w:rsid w:val="00326931"/>
    <w:rsid w:val="00327124"/>
    <w:rsid w:val="0033327A"/>
    <w:rsid w:val="003361A9"/>
    <w:rsid w:val="003376BF"/>
    <w:rsid w:val="00365A57"/>
    <w:rsid w:val="00367AA0"/>
    <w:rsid w:val="003740CC"/>
    <w:rsid w:val="00375714"/>
    <w:rsid w:val="003901F7"/>
    <w:rsid w:val="003C4DB2"/>
    <w:rsid w:val="003D31B9"/>
    <w:rsid w:val="0040501B"/>
    <w:rsid w:val="0041199C"/>
    <w:rsid w:val="00442CDB"/>
    <w:rsid w:val="00463FF5"/>
    <w:rsid w:val="004716F0"/>
    <w:rsid w:val="00483EDD"/>
    <w:rsid w:val="004927C1"/>
    <w:rsid w:val="004A6A41"/>
    <w:rsid w:val="004C0F68"/>
    <w:rsid w:val="004D63A6"/>
    <w:rsid w:val="004F3403"/>
    <w:rsid w:val="00535CC1"/>
    <w:rsid w:val="00536B49"/>
    <w:rsid w:val="00546CFB"/>
    <w:rsid w:val="00565E44"/>
    <w:rsid w:val="00597D57"/>
    <w:rsid w:val="005A6B9A"/>
    <w:rsid w:val="005A7FAA"/>
    <w:rsid w:val="005B4A7C"/>
    <w:rsid w:val="005D6F7D"/>
    <w:rsid w:val="00616771"/>
    <w:rsid w:val="00625107"/>
    <w:rsid w:val="0064217A"/>
    <w:rsid w:val="00644B1E"/>
    <w:rsid w:val="006456B9"/>
    <w:rsid w:val="0065493B"/>
    <w:rsid w:val="006721DA"/>
    <w:rsid w:val="00685A90"/>
    <w:rsid w:val="00691921"/>
    <w:rsid w:val="006B1091"/>
    <w:rsid w:val="006C0C86"/>
    <w:rsid w:val="006C3781"/>
    <w:rsid w:val="006D2BC9"/>
    <w:rsid w:val="00712809"/>
    <w:rsid w:val="007243E1"/>
    <w:rsid w:val="00725C1C"/>
    <w:rsid w:val="007330EA"/>
    <w:rsid w:val="00761FE2"/>
    <w:rsid w:val="007644B7"/>
    <w:rsid w:val="00772098"/>
    <w:rsid w:val="0077610B"/>
    <w:rsid w:val="00776CD8"/>
    <w:rsid w:val="007C2190"/>
    <w:rsid w:val="007D3091"/>
    <w:rsid w:val="00801529"/>
    <w:rsid w:val="00803F83"/>
    <w:rsid w:val="00812D64"/>
    <w:rsid w:val="00813F99"/>
    <w:rsid w:val="0082301C"/>
    <w:rsid w:val="00835C8B"/>
    <w:rsid w:val="00837D74"/>
    <w:rsid w:val="0084020D"/>
    <w:rsid w:val="008421FE"/>
    <w:rsid w:val="00850F95"/>
    <w:rsid w:val="00851498"/>
    <w:rsid w:val="00861B52"/>
    <w:rsid w:val="0087673B"/>
    <w:rsid w:val="00877619"/>
    <w:rsid w:val="00887F33"/>
    <w:rsid w:val="008A18DE"/>
    <w:rsid w:val="008B4BD2"/>
    <w:rsid w:val="008D1123"/>
    <w:rsid w:val="008D38C5"/>
    <w:rsid w:val="008E2662"/>
    <w:rsid w:val="008F2145"/>
    <w:rsid w:val="00931BDE"/>
    <w:rsid w:val="009645FD"/>
    <w:rsid w:val="00994E01"/>
    <w:rsid w:val="009A16BF"/>
    <w:rsid w:val="009A26A1"/>
    <w:rsid w:val="009B36DF"/>
    <w:rsid w:val="009F1549"/>
    <w:rsid w:val="009F2EE2"/>
    <w:rsid w:val="00A031C0"/>
    <w:rsid w:val="00A053BB"/>
    <w:rsid w:val="00A22F7D"/>
    <w:rsid w:val="00A30D6B"/>
    <w:rsid w:val="00A313B0"/>
    <w:rsid w:val="00A4582A"/>
    <w:rsid w:val="00A57F2B"/>
    <w:rsid w:val="00A61966"/>
    <w:rsid w:val="00A763AE"/>
    <w:rsid w:val="00A86C6E"/>
    <w:rsid w:val="00AC12C4"/>
    <w:rsid w:val="00AC6B89"/>
    <w:rsid w:val="00AD0723"/>
    <w:rsid w:val="00AD39AD"/>
    <w:rsid w:val="00AE1A44"/>
    <w:rsid w:val="00AF04D7"/>
    <w:rsid w:val="00B415B8"/>
    <w:rsid w:val="00B50CC2"/>
    <w:rsid w:val="00B531A9"/>
    <w:rsid w:val="00B551F5"/>
    <w:rsid w:val="00B56017"/>
    <w:rsid w:val="00B82A97"/>
    <w:rsid w:val="00B841D3"/>
    <w:rsid w:val="00B938DC"/>
    <w:rsid w:val="00B96DF9"/>
    <w:rsid w:val="00BA1D63"/>
    <w:rsid w:val="00BB5370"/>
    <w:rsid w:val="00BD2385"/>
    <w:rsid w:val="00BE08FC"/>
    <w:rsid w:val="00C146B5"/>
    <w:rsid w:val="00C3423E"/>
    <w:rsid w:val="00C50F35"/>
    <w:rsid w:val="00C55F43"/>
    <w:rsid w:val="00C71AD3"/>
    <w:rsid w:val="00C85ED0"/>
    <w:rsid w:val="00C87AE2"/>
    <w:rsid w:val="00C9251C"/>
    <w:rsid w:val="00CA0E2F"/>
    <w:rsid w:val="00CB1176"/>
    <w:rsid w:val="00CB1463"/>
    <w:rsid w:val="00CB5681"/>
    <w:rsid w:val="00CC0D4F"/>
    <w:rsid w:val="00CE1B78"/>
    <w:rsid w:val="00CE4B37"/>
    <w:rsid w:val="00CE7954"/>
    <w:rsid w:val="00CF1A17"/>
    <w:rsid w:val="00CF6F07"/>
    <w:rsid w:val="00D11AB9"/>
    <w:rsid w:val="00D12DA9"/>
    <w:rsid w:val="00D16BFF"/>
    <w:rsid w:val="00D363BF"/>
    <w:rsid w:val="00D43F7F"/>
    <w:rsid w:val="00D50F86"/>
    <w:rsid w:val="00D56607"/>
    <w:rsid w:val="00D5711B"/>
    <w:rsid w:val="00D618CC"/>
    <w:rsid w:val="00D6790C"/>
    <w:rsid w:val="00D81687"/>
    <w:rsid w:val="00D86BA4"/>
    <w:rsid w:val="00D97ABC"/>
    <w:rsid w:val="00DA7DE7"/>
    <w:rsid w:val="00DC03E8"/>
    <w:rsid w:val="00DE5C86"/>
    <w:rsid w:val="00DF1AB6"/>
    <w:rsid w:val="00E05C91"/>
    <w:rsid w:val="00E2334F"/>
    <w:rsid w:val="00E33A89"/>
    <w:rsid w:val="00E7098B"/>
    <w:rsid w:val="00E80A19"/>
    <w:rsid w:val="00EB1D60"/>
    <w:rsid w:val="00ED11B4"/>
    <w:rsid w:val="00EE309F"/>
    <w:rsid w:val="00EE412C"/>
    <w:rsid w:val="00F16E04"/>
    <w:rsid w:val="00F20127"/>
    <w:rsid w:val="00F21CB5"/>
    <w:rsid w:val="00F4755C"/>
    <w:rsid w:val="00F536E1"/>
    <w:rsid w:val="00F7208E"/>
    <w:rsid w:val="00F82AA0"/>
    <w:rsid w:val="00F90C10"/>
    <w:rsid w:val="00FA54A1"/>
    <w:rsid w:val="00FB366C"/>
    <w:rsid w:val="00FB3D38"/>
    <w:rsid w:val="00FB57F8"/>
    <w:rsid w:val="00FD52C6"/>
    <w:rsid w:val="00FD612C"/>
    <w:rsid w:val="00FE24AB"/>
    <w:rsid w:val="00FE68E6"/>
    <w:rsid w:val="00F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R-projec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etsy.puchala@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46B60-3777-4F90-A4E3-FE127B26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4757</Words>
  <Characters>27115</Characters>
  <Application>Microsoft Office Word</Application>
  <DocSecurity>4</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Donna Parrish</cp:lastModifiedBy>
  <cp:revision>2</cp:revision>
  <dcterms:created xsi:type="dcterms:W3CDTF">2018-07-17T23:13:00Z</dcterms:created>
  <dcterms:modified xsi:type="dcterms:W3CDTF">2018-07-17T23:13:00Z</dcterms:modified>
</cp:coreProperties>
</file>
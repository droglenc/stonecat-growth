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67F42" w14:textId="07050A66" w:rsidR="003740CC" w:rsidRPr="000A01DA" w:rsidRDefault="003740CC" w:rsidP="00DA7DE7">
      <w:pPr>
        <w:spacing w:line="480" w:lineRule="auto"/>
        <w:rPr>
          <w:rFonts w:ascii="Times New Roman" w:hAnsi="Times New Roman" w:cs="Times New Roman"/>
          <w:sz w:val="24"/>
          <w:szCs w:val="24"/>
        </w:rPr>
      </w:pPr>
      <w:bookmarkStart w:id="0" w:name="_Toc293238614"/>
      <w:r w:rsidRPr="000A01DA">
        <w:rPr>
          <w:rFonts w:ascii="Times New Roman" w:hAnsi="Times New Roman" w:cs="Times New Roman"/>
          <w:sz w:val="24"/>
          <w:szCs w:val="24"/>
        </w:rPr>
        <w:t>MANAGEMENT BRIEF</w:t>
      </w:r>
    </w:p>
    <w:p w14:paraId="0A832D92" w14:textId="465B04BB" w:rsidR="00367AA0" w:rsidRPr="000A01DA" w:rsidRDefault="00367AA0" w:rsidP="00DA7DE7">
      <w:pPr>
        <w:spacing w:line="480" w:lineRule="auto"/>
        <w:rPr>
          <w:rFonts w:ascii="Times New Roman" w:hAnsi="Times New Roman" w:cs="Times New Roman"/>
          <w:b/>
          <w:sz w:val="24"/>
          <w:szCs w:val="24"/>
        </w:rPr>
      </w:pPr>
      <w:r w:rsidRPr="000A01DA">
        <w:rPr>
          <w:rFonts w:ascii="Times New Roman" w:hAnsi="Times New Roman" w:cs="Times New Roman"/>
          <w:b/>
          <w:sz w:val="24"/>
          <w:szCs w:val="24"/>
        </w:rPr>
        <w:t xml:space="preserve">Growth curve estimates for </w:t>
      </w:r>
      <w:r w:rsidR="00326931" w:rsidRPr="000A01DA">
        <w:rPr>
          <w:rFonts w:ascii="Times New Roman" w:hAnsi="Times New Roman" w:cs="Times New Roman"/>
          <w:b/>
          <w:sz w:val="24"/>
          <w:szCs w:val="24"/>
        </w:rPr>
        <w:t>Stonecat</w:t>
      </w:r>
      <w:r w:rsidR="004F3403">
        <w:rPr>
          <w:rFonts w:ascii="Times New Roman" w:hAnsi="Times New Roman" w:cs="Times New Roman"/>
          <w:b/>
          <w:sz w:val="24"/>
          <w:szCs w:val="24"/>
        </w:rPr>
        <w:t>s</w:t>
      </w:r>
      <w:r w:rsidRPr="000A01DA">
        <w:rPr>
          <w:rFonts w:ascii="Times New Roman" w:hAnsi="Times New Roman" w:cs="Times New Roman"/>
          <w:b/>
          <w:sz w:val="24"/>
          <w:szCs w:val="24"/>
        </w:rPr>
        <w:t xml:space="preserve"> (</w:t>
      </w:r>
      <w:r w:rsidRPr="000A01DA">
        <w:rPr>
          <w:rFonts w:ascii="Times New Roman" w:hAnsi="Times New Roman" w:cs="Times New Roman"/>
          <w:b/>
          <w:i/>
          <w:sz w:val="24"/>
          <w:szCs w:val="24"/>
        </w:rPr>
        <w:t>Noturus flavus</w:t>
      </w:r>
      <w:r w:rsidRPr="000A01DA">
        <w:rPr>
          <w:rFonts w:ascii="Times New Roman" w:hAnsi="Times New Roman" w:cs="Times New Roman"/>
          <w:b/>
          <w:sz w:val="24"/>
          <w:szCs w:val="24"/>
        </w:rPr>
        <w:t>)</w:t>
      </w:r>
      <w:r w:rsidR="004F3403">
        <w:rPr>
          <w:rFonts w:ascii="Times New Roman" w:hAnsi="Times New Roman" w:cs="Times New Roman"/>
          <w:b/>
          <w:sz w:val="24"/>
          <w:szCs w:val="24"/>
        </w:rPr>
        <w:t xml:space="preserve"> from Lake Champlain tributaries</w:t>
      </w:r>
      <w:r w:rsidRPr="000A01DA">
        <w:rPr>
          <w:rFonts w:ascii="Times New Roman" w:hAnsi="Times New Roman" w:cs="Times New Roman"/>
          <w:b/>
          <w:sz w:val="24"/>
          <w:szCs w:val="24"/>
        </w:rPr>
        <w:t xml:space="preserve"> </w:t>
      </w:r>
      <w:bookmarkEnd w:id="0"/>
    </w:p>
    <w:p w14:paraId="54FA0BBF" w14:textId="40734929" w:rsidR="00DA7DE7" w:rsidRPr="000A01DA" w:rsidRDefault="00DA7DE7" w:rsidP="00A053BB">
      <w:pPr>
        <w:rPr>
          <w:rFonts w:ascii="Times New Roman" w:hAnsi="Times New Roman" w:cs="Times New Roman"/>
          <w:sz w:val="24"/>
          <w:szCs w:val="24"/>
        </w:rPr>
      </w:pPr>
    </w:p>
    <w:p w14:paraId="0ED24B73" w14:textId="77777777" w:rsidR="00931BDE" w:rsidRPr="000A01DA" w:rsidRDefault="00931BDE" w:rsidP="00A053BB">
      <w:pPr>
        <w:rPr>
          <w:rFonts w:ascii="Times New Roman" w:hAnsi="Times New Roman" w:cs="Times New Roman"/>
          <w:sz w:val="24"/>
          <w:szCs w:val="24"/>
        </w:rPr>
      </w:pPr>
    </w:p>
    <w:p w14:paraId="4E9C3035" w14:textId="77777777" w:rsidR="00931BDE" w:rsidRPr="000A01DA" w:rsidRDefault="00931BDE" w:rsidP="00A053BB">
      <w:pPr>
        <w:rPr>
          <w:rFonts w:ascii="Times New Roman" w:hAnsi="Times New Roman" w:cs="Times New Roman"/>
          <w:sz w:val="24"/>
          <w:szCs w:val="24"/>
        </w:rPr>
      </w:pPr>
    </w:p>
    <w:p w14:paraId="75CBBEF2" w14:textId="3A8655F3" w:rsidR="00DA7DE7" w:rsidRPr="000A01DA" w:rsidRDefault="00D6790C" w:rsidP="00A053BB">
      <w:pPr>
        <w:rPr>
          <w:rFonts w:ascii="Times New Roman" w:hAnsi="Times New Roman" w:cs="Times New Roman"/>
          <w:b/>
          <w:sz w:val="24"/>
          <w:szCs w:val="24"/>
        </w:rPr>
      </w:pPr>
      <w:r w:rsidRPr="000A01DA">
        <w:rPr>
          <w:rFonts w:ascii="Times New Roman" w:hAnsi="Times New Roman" w:cs="Times New Roman"/>
          <w:b/>
          <w:sz w:val="24"/>
          <w:szCs w:val="24"/>
        </w:rPr>
        <w:t>Elizabeth A. Puchala</w:t>
      </w:r>
    </w:p>
    <w:p w14:paraId="276F11E2" w14:textId="1B826E3C" w:rsidR="00D6790C" w:rsidRPr="000A01DA" w:rsidRDefault="00D6790C" w:rsidP="00A30D6B">
      <w:pPr>
        <w:spacing w:line="480" w:lineRule="auto"/>
        <w:rPr>
          <w:rFonts w:ascii="Times New Roman" w:hAnsi="Times New Roman" w:cs="Times New Roman"/>
          <w:i/>
          <w:sz w:val="24"/>
          <w:szCs w:val="24"/>
          <w:lang w:eastAsia="ja-JP"/>
        </w:rPr>
      </w:pPr>
      <w:r w:rsidRPr="000A01DA">
        <w:rPr>
          <w:rFonts w:ascii="Times New Roman" w:hAnsi="Times New Roman" w:cs="Times New Roman"/>
          <w:i/>
          <w:sz w:val="24"/>
          <w:szCs w:val="24"/>
          <w:lang w:eastAsia="ja-JP"/>
        </w:rPr>
        <w:t>Vermont Cooperative Fish and Wildlife Research Unit, University of Vermont, 81 Carrigan Drive, Burlington, VT 05405, USA</w:t>
      </w:r>
    </w:p>
    <w:p w14:paraId="6B0DCDEF" w14:textId="77777777" w:rsidR="00D6790C" w:rsidRPr="000A01DA" w:rsidRDefault="00D6790C" w:rsidP="00A053BB">
      <w:pPr>
        <w:rPr>
          <w:rFonts w:ascii="Times New Roman" w:hAnsi="Times New Roman" w:cs="Times New Roman"/>
          <w:i/>
          <w:sz w:val="24"/>
          <w:szCs w:val="24"/>
          <w:lang w:eastAsia="ja-JP"/>
        </w:rPr>
      </w:pPr>
      <w:r w:rsidRPr="000A01DA">
        <w:rPr>
          <w:rFonts w:ascii="Times New Roman" w:hAnsi="Times New Roman" w:cs="Times New Roman"/>
          <w:i/>
          <w:sz w:val="24"/>
          <w:szCs w:val="24"/>
          <w:lang w:eastAsia="ja-JP"/>
        </w:rPr>
        <w:t>Betsy.puchala@gmail.com</w:t>
      </w:r>
    </w:p>
    <w:p w14:paraId="0BA24AEE" w14:textId="132469FE" w:rsidR="00D6790C" w:rsidRPr="000A01DA" w:rsidRDefault="00D6790C" w:rsidP="00A053BB">
      <w:pPr>
        <w:rPr>
          <w:rFonts w:ascii="Times New Roman" w:eastAsiaTheme="minorEastAsia" w:hAnsi="Times New Roman" w:cs="Times New Roman"/>
          <w:color w:val="262626"/>
          <w:sz w:val="24"/>
          <w:szCs w:val="24"/>
          <w:lang w:eastAsia="ja-JP"/>
        </w:rPr>
      </w:pPr>
    </w:p>
    <w:p w14:paraId="6C213EBC" w14:textId="6C25CF14" w:rsidR="00D6790C" w:rsidRPr="000A01DA" w:rsidRDefault="00DA7DE7" w:rsidP="00A053BB">
      <w:pPr>
        <w:rPr>
          <w:rFonts w:ascii="Times New Roman" w:eastAsiaTheme="minorEastAsia" w:hAnsi="Times New Roman" w:cs="Times New Roman"/>
          <w:b/>
          <w:color w:val="262626"/>
          <w:sz w:val="24"/>
          <w:szCs w:val="24"/>
          <w:lang w:eastAsia="ja-JP"/>
        </w:rPr>
      </w:pPr>
      <w:r w:rsidRPr="000A01DA">
        <w:rPr>
          <w:rFonts w:ascii="Times New Roman" w:hAnsi="Times New Roman" w:cs="Times New Roman"/>
          <w:b/>
          <w:sz w:val="24"/>
          <w:szCs w:val="24"/>
        </w:rPr>
        <w:t>Donna L. Parrish</w:t>
      </w:r>
    </w:p>
    <w:p w14:paraId="5D8CBDCE" w14:textId="144E1BD4" w:rsidR="000A01DA" w:rsidRDefault="00D6790C" w:rsidP="000A01DA">
      <w:pPr>
        <w:spacing w:line="480" w:lineRule="auto"/>
      </w:pPr>
      <w:r w:rsidRPr="000A01DA">
        <w:rPr>
          <w:rFonts w:ascii="Times New Roman" w:eastAsiaTheme="minorEastAsia" w:hAnsi="Times New Roman" w:cs="Times New Roman"/>
          <w:i/>
          <w:color w:val="262626"/>
          <w:sz w:val="24"/>
          <w:szCs w:val="24"/>
          <w:lang w:eastAsia="ja-JP"/>
        </w:rPr>
        <w:t xml:space="preserve">U.S. Geological Survey, Vermont Cooperative Fish and Wildlife Research Unit, University of Vermont, 81 Carrigan Drive, Burlington, VT 05405, USA </w:t>
      </w:r>
    </w:p>
    <w:p w14:paraId="14969836" w14:textId="77777777" w:rsidR="000A01DA" w:rsidRDefault="000A01DA" w:rsidP="000A01DA">
      <w:pPr>
        <w:spacing w:line="480" w:lineRule="auto"/>
      </w:pPr>
    </w:p>
    <w:p w14:paraId="2604171E" w14:textId="77777777" w:rsidR="000A01DA" w:rsidRDefault="000A01DA" w:rsidP="000A01DA">
      <w:pPr>
        <w:spacing w:line="480" w:lineRule="auto"/>
      </w:pPr>
    </w:p>
    <w:p w14:paraId="2F2F4451" w14:textId="2939B5E7" w:rsidR="00D6790C" w:rsidRPr="00F90C10" w:rsidRDefault="00D6790C" w:rsidP="000A01DA">
      <w:pPr>
        <w:spacing w:line="240" w:lineRule="auto"/>
        <w:rPr>
          <w:rFonts w:ascii="Times New Roman" w:eastAsia="Times New Roman" w:hAnsi="Times New Roman" w:cs="Times New Roman"/>
          <w:b/>
          <w:sz w:val="24"/>
          <w:szCs w:val="24"/>
        </w:rPr>
      </w:pPr>
      <w: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763C1D55" w14:textId="77777777" w:rsidR="00D6790C" w:rsidRPr="00D6790C" w:rsidRDefault="00D6790C" w:rsidP="00DA7DE7">
      <w:pPr>
        <w:spacing w:line="240" w:lineRule="exact"/>
        <w:rPr>
          <w:sz w:val="28"/>
          <w:szCs w:val="28"/>
        </w:rPr>
      </w:pPr>
    </w:p>
    <w:p w14:paraId="18DA44AE" w14:textId="3D180388" w:rsidR="00DA7DE7" w:rsidRDefault="00DA7DE7">
      <w:pPr>
        <w:rPr>
          <w:rFonts w:ascii="Times New Roman" w:eastAsia="Times New Roman" w:hAnsi="Times New Roman" w:cs="Times New Roman"/>
          <w:b/>
          <w:sz w:val="24"/>
          <w:szCs w:val="24"/>
        </w:rPr>
      </w:pPr>
      <w:bookmarkStart w:id="1" w:name="_Toc293238615"/>
      <w:r>
        <w:rPr>
          <w:rFonts w:ascii="Times New Roman" w:eastAsia="Times New Roman" w:hAnsi="Times New Roman" w:cs="Times New Roman"/>
          <w:b/>
          <w:sz w:val="24"/>
          <w:szCs w:val="24"/>
        </w:rPr>
        <w:br w:type="page"/>
      </w:r>
    </w:p>
    <w:p w14:paraId="7E1F7D1E" w14:textId="0A75B9F9" w:rsidR="003361A9" w:rsidRPr="00AC12C4" w:rsidRDefault="00801529" w:rsidP="00AC12C4">
      <w:pPr>
        <w:rPr>
          <w:rFonts w:ascii="Times New Roman" w:hAnsi="Times New Roman" w:cs="Times New Roman"/>
          <w:sz w:val="24"/>
          <w:szCs w:val="24"/>
        </w:rPr>
      </w:pPr>
      <w:r w:rsidRPr="00AC12C4">
        <w:rPr>
          <w:rFonts w:ascii="Times New Roman" w:hAnsi="Times New Roman" w:cs="Times New Roman"/>
          <w:b/>
          <w:sz w:val="24"/>
          <w:szCs w:val="24"/>
        </w:rPr>
        <w:lastRenderedPageBreak/>
        <w:t>ABSTRACT</w:t>
      </w:r>
      <w:r w:rsidR="00F90C10" w:rsidRPr="00AC12C4">
        <w:rPr>
          <w:rFonts w:ascii="Times New Roman" w:hAnsi="Times New Roman" w:cs="Times New Roman"/>
          <w:sz w:val="24"/>
          <w:szCs w:val="24"/>
        </w:rPr>
        <w:t xml:space="preserve"> </w:t>
      </w:r>
    </w:p>
    <w:p w14:paraId="0A12DA6F" w14:textId="4AA7B73D" w:rsidR="00D6790C" w:rsidRDefault="003361A9" w:rsidP="000A01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AC12C4">
        <w:rPr>
          <w:rFonts w:ascii="Times New Roman" w:eastAsia="Times New Roman" w:hAnsi="Times New Roman" w:cs="Times New Roman"/>
          <w:sz w:val="24"/>
          <w:szCs w:val="24"/>
        </w:rPr>
        <w:t xml:space="preserve">ittle </w:t>
      </w:r>
      <w:r>
        <w:rPr>
          <w:rFonts w:ascii="Times New Roman" w:eastAsia="Times New Roman" w:hAnsi="Times New Roman" w:cs="Times New Roman"/>
          <w:sz w:val="24"/>
          <w:szCs w:val="24"/>
        </w:rPr>
        <w:t xml:space="preserve">is </w:t>
      </w:r>
      <w:r w:rsidRPr="00AC12C4">
        <w:rPr>
          <w:rFonts w:ascii="Times New Roman" w:eastAsia="Times New Roman" w:hAnsi="Times New Roman" w:cs="Times New Roman"/>
          <w:sz w:val="24"/>
          <w:szCs w:val="24"/>
        </w:rPr>
        <w:t xml:space="preserve">known about </w:t>
      </w:r>
      <w:r>
        <w:rPr>
          <w:rFonts w:ascii="Times New Roman" w:eastAsia="Times New Roman" w:hAnsi="Times New Roman" w:cs="Times New Roman"/>
          <w:sz w:val="24"/>
          <w:szCs w:val="24"/>
        </w:rPr>
        <w:t>S</w:t>
      </w:r>
      <w:r w:rsidRPr="00AC12C4">
        <w:rPr>
          <w:rFonts w:ascii="Times New Roman" w:eastAsia="Times New Roman" w:hAnsi="Times New Roman" w:cs="Times New Roman"/>
          <w:sz w:val="24"/>
          <w:szCs w:val="24"/>
        </w:rPr>
        <w:t>tonecat</w:t>
      </w:r>
      <w:del w:id="2" w:author="Donna Parrish" w:date="2018-07-01T16:55:00Z">
        <w:r w:rsidRPr="00AC12C4" w:rsidDel="00F82AA0">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r w:rsidRPr="00AC12C4">
        <w:rPr>
          <w:rFonts w:ascii="Times New Roman" w:hAnsi="Times New Roman" w:cs="Times New Roman"/>
          <w:sz w:val="24"/>
          <w:szCs w:val="24"/>
        </w:rPr>
        <w:t>(</w:t>
      </w:r>
      <w:r w:rsidRPr="00AC12C4">
        <w:rPr>
          <w:rFonts w:ascii="Times New Roman" w:hAnsi="Times New Roman" w:cs="Times New Roman"/>
          <w:i/>
          <w:sz w:val="24"/>
          <w:szCs w:val="24"/>
        </w:rPr>
        <w:t>Noturus flavus</w:t>
      </w:r>
      <w:r w:rsidRPr="00AC12C4">
        <w:rPr>
          <w:rFonts w:ascii="Times New Roman" w:hAnsi="Times New Roman" w:cs="Times New Roman"/>
          <w:sz w:val="24"/>
          <w:szCs w:val="24"/>
        </w:rPr>
        <w:t>)</w:t>
      </w:r>
      <w:r w:rsidR="00243AF6">
        <w:rPr>
          <w:rFonts w:ascii="Times New Roman" w:hAnsi="Times New Roman" w:cs="Times New Roman"/>
          <w:sz w:val="24"/>
          <w:szCs w:val="24"/>
        </w:rPr>
        <w:t xml:space="preserve"> populations</w:t>
      </w:r>
      <w:r w:rsidRPr="00AC12C4">
        <w:rPr>
          <w:rFonts w:ascii="Times New Roman" w:eastAsia="Times New Roman" w:hAnsi="Times New Roman" w:cs="Times New Roman"/>
          <w:sz w:val="24"/>
          <w:szCs w:val="24"/>
        </w:rPr>
        <w:t xml:space="preserve">, especially in the </w:t>
      </w:r>
      <w:r>
        <w:rPr>
          <w:rFonts w:ascii="Times New Roman" w:eastAsia="Times New Roman" w:hAnsi="Times New Roman" w:cs="Times New Roman"/>
          <w:sz w:val="24"/>
          <w:szCs w:val="24"/>
        </w:rPr>
        <w:t>N</w:t>
      </w:r>
      <w:r w:rsidRPr="00AC12C4">
        <w:rPr>
          <w:rFonts w:ascii="Times New Roman" w:eastAsia="Times New Roman" w:hAnsi="Times New Roman" w:cs="Times New Roman"/>
          <w:sz w:val="24"/>
          <w:szCs w:val="24"/>
        </w:rPr>
        <w:t>ortheast</w:t>
      </w:r>
      <w:r w:rsidR="001E7EBE">
        <w:rPr>
          <w:rFonts w:ascii="Times New Roman" w:eastAsia="Times New Roman" w:hAnsi="Times New Roman" w:cs="Times New Roman"/>
          <w:sz w:val="24"/>
          <w:szCs w:val="24"/>
        </w:rPr>
        <w:t>ern</w:t>
      </w:r>
      <w:r w:rsidRPr="00AC12C4">
        <w:rPr>
          <w:rFonts w:ascii="Times New Roman" w:eastAsia="Times New Roman" w:hAnsi="Times New Roman" w:cs="Times New Roman"/>
          <w:sz w:val="24"/>
          <w:szCs w:val="24"/>
        </w:rPr>
        <w:t xml:space="preserve"> United States</w:t>
      </w:r>
      <w:r w:rsidR="00243AF6">
        <w:rPr>
          <w:rFonts w:ascii="Times New Roman" w:eastAsia="Times New Roman" w:hAnsi="Times New Roman" w:cs="Times New Roman"/>
          <w:sz w:val="24"/>
          <w:szCs w:val="24"/>
        </w:rPr>
        <w:t xml:space="preserve">, which </w:t>
      </w:r>
      <w:ins w:id="3" w:author="Donna Parrish" w:date="2018-07-01T16:56:00Z">
        <w:r w:rsidR="00F82AA0">
          <w:rPr>
            <w:rFonts w:ascii="Times New Roman" w:eastAsia="Times New Roman" w:hAnsi="Times New Roman" w:cs="Times New Roman"/>
            <w:sz w:val="24"/>
            <w:szCs w:val="24"/>
          </w:rPr>
          <w:t xml:space="preserve">these madtoms </w:t>
        </w:r>
      </w:ins>
      <w:r w:rsidR="00243AF6">
        <w:rPr>
          <w:rFonts w:ascii="Times New Roman" w:eastAsia="Times New Roman" w:hAnsi="Times New Roman" w:cs="Times New Roman"/>
          <w:sz w:val="24"/>
          <w:szCs w:val="24"/>
        </w:rPr>
        <w:t>are at the edge of their range</w:t>
      </w:r>
      <w:r w:rsidRPr="00AC12C4">
        <w:rPr>
          <w:rFonts w:ascii="Times New Roman" w:eastAsia="Times New Roman" w:hAnsi="Times New Roman" w:cs="Times New Roman"/>
          <w:sz w:val="24"/>
          <w:szCs w:val="24"/>
        </w:rPr>
        <w:t xml:space="preserve">. </w:t>
      </w:r>
      <w:r w:rsidR="00877619">
        <w:rPr>
          <w:rFonts w:ascii="Times New Roman" w:eastAsia="Times New Roman" w:hAnsi="Times New Roman" w:cs="Times New Roman"/>
          <w:sz w:val="24"/>
          <w:szCs w:val="24"/>
        </w:rPr>
        <w:t>In Lake Champlain</w:t>
      </w:r>
      <w:r w:rsidR="001E7EBE">
        <w:rPr>
          <w:rFonts w:ascii="Times New Roman" w:eastAsia="Times New Roman" w:hAnsi="Times New Roman" w:cs="Times New Roman"/>
          <w:sz w:val="24"/>
          <w:szCs w:val="24"/>
        </w:rPr>
        <w:t xml:space="preserve"> tributaries</w:t>
      </w:r>
      <w:r w:rsidR="00877619">
        <w:rPr>
          <w:rFonts w:ascii="Times New Roman" w:eastAsia="Times New Roman" w:hAnsi="Times New Roman" w:cs="Times New Roman"/>
          <w:sz w:val="24"/>
          <w:szCs w:val="24"/>
        </w:rPr>
        <w:t xml:space="preserve">, </w:t>
      </w:r>
      <w:r w:rsidR="00326931" w:rsidRPr="00AC12C4">
        <w:rPr>
          <w:rFonts w:ascii="Times New Roman" w:hAnsi="Times New Roman" w:cs="Times New Roman"/>
          <w:sz w:val="24"/>
          <w:szCs w:val="24"/>
        </w:rPr>
        <w:t>Stonecats are listed</w:t>
      </w:r>
      <w:r w:rsidR="00326931" w:rsidRPr="00AC12C4">
        <w:rPr>
          <w:rFonts w:ascii="Times New Roman" w:eastAsia="Times New Roman" w:hAnsi="Times New Roman" w:cs="Times New Roman"/>
          <w:sz w:val="24"/>
          <w:szCs w:val="24"/>
        </w:rPr>
        <w:t xml:space="preserve"> as endangere</w:t>
      </w:r>
      <w:r w:rsidR="005A7FAA">
        <w:rPr>
          <w:rFonts w:ascii="Times New Roman" w:eastAsia="Times New Roman" w:hAnsi="Times New Roman" w:cs="Times New Roman"/>
          <w:sz w:val="24"/>
          <w:szCs w:val="24"/>
        </w:rPr>
        <w:t>d</w:t>
      </w:r>
      <w:r w:rsidR="00A22F7D">
        <w:rPr>
          <w:rFonts w:ascii="Times New Roman" w:eastAsia="Times New Roman" w:hAnsi="Times New Roman" w:cs="Times New Roman"/>
          <w:sz w:val="24"/>
          <w:szCs w:val="24"/>
        </w:rPr>
        <w:t xml:space="preserve"> in Vermont</w:t>
      </w:r>
      <w:r w:rsidR="00326931" w:rsidRPr="00AC12C4">
        <w:rPr>
          <w:rFonts w:ascii="Times New Roman" w:eastAsia="Times New Roman" w:hAnsi="Times New Roman" w:cs="Times New Roman"/>
          <w:sz w:val="24"/>
          <w:szCs w:val="24"/>
        </w:rPr>
        <w:t xml:space="preserve">, </w:t>
      </w:r>
      <w:r w:rsidR="001E7EBE">
        <w:rPr>
          <w:rFonts w:ascii="Times New Roman" w:eastAsia="Times New Roman" w:hAnsi="Times New Roman" w:cs="Times New Roman"/>
          <w:sz w:val="24"/>
          <w:szCs w:val="24"/>
        </w:rPr>
        <w:t xml:space="preserve">but not in New York. </w:t>
      </w:r>
      <w:r w:rsidR="00887F33">
        <w:rPr>
          <w:rFonts w:ascii="Times New Roman" w:eastAsia="Times New Roman" w:hAnsi="Times New Roman" w:cs="Times New Roman"/>
          <w:sz w:val="24"/>
          <w:szCs w:val="24"/>
        </w:rPr>
        <w:t>In studying</w:t>
      </w:r>
      <w:r w:rsidR="00877619">
        <w:rPr>
          <w:rFonts w:ascii="Times New Roman" w:eastAsia="Times New Roman" w:hAnsi="Times New Roman" w:cs="Times New Roman"/>
          <w:sz w:val="24"/>
          <w:szCs w:val="24"/>
        </w:rPr>
        <w:t xml:space="preserve"> </w:t>
      </w:r>
      <w:r w:rsidR="000332E8">
        <w:rPr>
          <w:rFonts w:ascii="Times New Roman" w:eastAsia="Times New Roman" w:hAnsi="Times New Roman" w:cs="Times New Roman"/>
          <w:sz w:val="24"/>
          <w:szCs w:val="24"/>
        </w:rPr>
        <w:t xml:space="preserve">the stability of </w:t>
      </w:r>
      <w:r w:rsidR="001E7EBE">
        <w:rPr>
          <w:rFonts w:ascii="Times New Roman" w:eastAsia="Times New Roman" w:hAnsi="Times New Roman" w:cs="Times New Roman"/>
          <w:sz w:val="24"/>
          <w:szCs w:val="24"/>
        </w:rPr>
        <w:t xml:space="preserve">the Vermont </w:t>
      </w:r>
      <w:r w:rsidR="00887F33">
        <w:rPr>
          <w:rFonts w:ascii="Times New Roman" w:eastAsia="Times New Roman" w:hAnsi="Times New Roman" w:cs="Times New Roman"/>
          <w:sz w:val="24"/>
          <w:szCs w:val="24"/>
        </w:rPr>
        <w:t>populations</w:t>
      </w:r>
      <w:r w:rsidR="000332E8">
        <w:rPr>
          <w:rFonts w:ascii="Times New Roman" w:eastAsia="Times New Roman" w:hAnsi="Times New Roman" w:cs="Times New Roman"/>
          <w:sz w:val="24"/>
          <w:szCs w:val="24"/>
        </w:rPr>
        <w:t xml:space="preserve">, </w:t>
      </w:r>
      <w:r w:rsidR="00887F33">
        <w:rPr>
          <w:rFonts w:ascii="Times New Roman" w:eastAsia="Times New Roman" w:hAnsi="Times New Roman" w:cs="Times New Roman"/>
          <w:sz w:val="24"/>
          <w:szCs w:val="24"/>
        </w:rPr>
        <w:t xml:space="preserve">we </w:t>
      </w:r>
      <w:r w:rsidR="00CF6F07">
        <w:rPr>
          <w:rFonts w:ascii="Times New Roman" w:eastAsia="Times New Roman" w:hAnsi="Times New Roman" w:cs="Times New Roman"/>
          <w:sz w:val="24"/>
          <w:szCs w:val="24"/>
        </w:rPr>
        <w:t xml:space="preserve">wanted </w:t>
      </w:r>
      <w:r w:rsidR="00887F33">
        <w:rPr>
          <w:rFonts w:ascii="Times New Roman" w:eastAsia="Times New Roman" w:hAnsi="Times New Roman" w:cs="Times New Roman"/>
          <w:sz w:val="24"/>
          <w:szCs w:val="24"/>
        </w:rPr>
        <w:t xml:space="preserve">to </w:t>
      </w:r>
      <w:r w:rsidR="00CF6F07">
        <w:rPr>
          <w:rFonts w:ascii="Times New Roman" w:eastAsia="Times New Roman" w:hAnsi="Times New Roman" w:cs="Times New Roman"/>
          <w:sz w:val="24"/>
          <w:szCs w:val="24"/>
        </w:rPr>
        <w:t>determine their age structure</w:t>
      </w:r>
      <w:r w:rsidR="00887F33" w:rsidRPr="00F82AA0">
        <w:rPr>
          <w:rFonts w:ascii="Times New Roman" w:eastAsia="Times New Roman" w:hAnsi="Times New Roman" w:cs="Times New Roman"/>
          <w:sz w:val="24"/>
          <w:szCs w:val="24"/>
          <w:highlight w:val="yellow"/>
          <w:rPrChange w:id="4" w:author="Donna Parrish" w:date="2018-07-01T16:57:00Z">
            <w:rPr>
              <w:rFonts w:ascii="Times New Roman" w:eastAsia="Times New Roman" w:hAnsi="Times New Roman" w:cs="Times New Roman"/>
              <w:sz w:val="24"/>
              <w:szCs w:val="24"/>
            </w:rPr>
          </w:rPrChange>
        </w:rPr>
        <w:t xml:space="preserve">. </w:t>
      </w:r>
      <w:r w:rsidR="00216777" w:rsidRPr="00F82AA0">
        <w:rPr>
          <w:rFonts w:ascii="Times New Roman" w:eastAsia="Times New Roman" w:hAnsi="Times New Roman" w:cs="Times New Roman"/>
          <w:sz w:val="24"/>
          <w:szCs w:val="24"/>
          <w:highlight w:val="yellow"/>
          <w:rPrChange w:id="5" w:author="Donna Parrish" w:date="2018-07-01T16:57:00Z">
            <w:rPr>
              <w:rFonts w:ascii="Times New Roman" w:eastAsia="Times New Roman" w:hAnsi="Times New Roman" w:cs="Times New Roman"/>
              <w:sz w:val="24"/>
              <w:szCs w:val="24"/>
            </w:rPr>
          </w:rPrChange>
        </w:rPr>
        <w:t xml:space="preserve">However, </w:t>
      </w:r>
      <w:r w:rsidR="00CF6F07" w:rsidRPr="00F82AA0">
        <w:rPr>
          <w:rFonts w:ascii="Times New Roman" w:eastAsia="Times New Roman" w:hAnsi="Times New Roman" w:cs="Times New Roman"/>
          <w:sz w:val="24"/>
          <w:szCs w:val="24"/>
          <w:highlight w:val="yellow"/>
          <w:rPrChange w:id="6" w:author="Donna Parrish" w:date="2018-07-01T16:57:00Z">
            <w:rPr>
              <w:rFonts w:ascii="Times New Roman" w:eastAsia="Times New Roman" w:hAnsi="Times New Roman" w:cs="Times New Roman"/>
              <w:sz w:val="24"/>
              <w:szCs w:val="24"/>
            </w:rPr>
          </w:rPrChange>
        </w:rPr>
        <w:t xml:space="preserve">we could not remove body parts from endangered fish, </w:t>
      </w:r>
      <w:r w:rsidR="00216777" w:rsidRPr="00F82AA0">
        <w:rPr>
          <w:rFonts w:ascii="Times New Roman" w:eastAsia="Times New Roman" w:hAnsi="Times New Roman" w:cs="Times New Roman"/>
          <w:sz w:val="24"/>
          <w:szCs w:val="24"/>
          <w:highlight w:val="yellow"/>
          <w:rPrChange w:id="7" w:author="Donna Parrish" w:date="2018-07-01T16:57:00Z">
            <w:rPr>
              <w:rFonts w:ascii="Times New Roman" w:eastAsia="Times New Roman" w:hAnsi="Times New Roman" w:cs="Times New Roman"/>
              <w:sz w:val="24"/>
              <w:szCs w:val="24"/>
            </w:rPr>
          </w:rPrChange>
        </w:rPr>
        <w:t xml:space="preserve">so </w:t>
      </w:r>
      <w:r w:rsidR="000332E8" w:rsidRPr="00F82AA0">
        <w:rPr>
          <w:rFonts w:ascii="Times New Roman" w:eastAsia="Times New Roman" w:hAnsi="Times New Roman" w:cs="Times New Roman"/>
          <w:sz w:val="24"/>
          <w:szCs w:val="24"/>
          <w:highlight w:val="yellow"/>
          <w:rPrChange w:id="8" w:author="Donna Parrish" w:date="2018-07-01T16:57:00Z">
            <w:rPr>
              <w:rFonts w:ascii="Times New Roman" w:eastAsia="Times New Roman" w:hAnsi="Times New Roman" w:cs="Times New Roman"/>
              <w:sz w:val="24"/>
              <w:szCs w:val="24"/>
            </w:rPr>
          </w:rPrChange>
        </w:rPr>
        <w:t>w</w:t>
      </w:r>
      <w:r w:rsidR="00326931" w:rsidRPr="00F82AA0">
        <w:rPr>
          <w:rFonts w:ascii="Times New Roman" w:eastAsia="Times New Roman" w:hAnsi="Times New Roman" w:cs="Times New Roman"/>
          <w:sz w:val="24"/>
          <w:szCs w:val="24"/>
          <w:highlight w:val="yellow"/>
          <w:rPrChange w:id="9" w:author="Donna Parrish" w:date="2018-07-01T16:57:00Z">
            <w:rPr>
              <w:rFonts w:ascii="Times New Roman" w:eastAsia="Times New Roman" w:hAnsi="Times New Roman" w:cs="Times New Roman"/>
              <w:sz w:val="24"/>
              <w:szCs w:val="24"/>
            </w:rPr>
          </w:rPrChange>
        </w:rPr>
        <w:t xml:space="preserve">e </w:t>
      </w:r>
      <w:r w:rsidR="00243AF6" w:rsidRPr="00F82AA0">
        <w:rPr>
          <w:rFonts w:ascii="Times New Roman" w:eastAsia="Times New Roman" w:hAnsi="Times New Roman" w:cs="Times New Roman"/>
          <w:sz w:val="24"/>
          <w:szCs w:val="24"/>
          <w:highlight w:val="yellow"/>
          <w:rPrChange w:id="10" w:author="Donna Parrish" w:date="2018-07-01T16:57:00Z">
            <w:rPr>
              <w:rFonts w:ascii="Times New Roman" w:eastAsia="Times New Roman" w:hAnsi="Times New Roman" w:cs="Times New Roman"/>
              <w:sz w:val="24"/>
              <w:szCs w:val="24"/>
            </w:rPr>
          </w:rPrChange>
        </w:rPr>
        <w:t xml:space="preserve">aged fish from New York and estimated ages of Vermont fish from mark-recapture data. </w:t>
      </w:r>
      <w:r w:rsidR="001E7EBE" w:rsidRPr="00F82AA0">
        <w:rPr>
          <w:rFonts w:ascii="Times New Roman" w:eastAsia="Times New Roman" w:hAnsi="Times New Roman" w:cs="Times New Roman"/>
          <w:sz w:val="24"/>
          <w:szCs w:val="24"/>
          <w:highlight w:val="yellow"/>
          <w:rPrChange w:id="11" w:author="Donna Parrish" w:date="2018-07-01T16:57:00Z">
            <w:rPr>
              <w:rFonts w:ascii="Times New Roman" w:eastAsia="Times New Roman" w:hAnsi="Times New Roman" w:cs="Times New Roman"/>
              <w:sz w:val="24"/>
              <w:szCs w:val="24"/>
            </w:rPr>
          </w:rPrChange>
        </w:rPr>
        <w:t>From fish collected in New York, we created a</w:t>
      </w:r>
      <w:r w:rsidR="00DE5C86" w:rsidRPr="00F82AA0">
        <w:rPr>
          <w:rFonts w:ascii="Times New Roman" w:eastAsia="Times New Roman" w:hAnsi="Times New Roman" w:cs="Times New Roman"/>
          <w:sz w:val="24"/>
          <w:szCs w:val="24"/>
          <w:highlight w:val="yellow"/>
          <w:rPrChange w:id="12" w:author="Donna Parrish" w:date="2018-07-01T16:57:00Z">
            <w:rPr>
              <w:rFonts w:ascii="Times New Roman" w:eastAsia="Times New Roman" w:hAnsi="Times New Roman" w:cs="Times New Roman"/>
              <w:sz w:val="24"/>
              <w:szCs w:val="24"/>
            </w:rPr>
          </w:rPrChange>
        </w:rPr>
        <w:t xml:space="preserve"> </w:t>
      </w:r>
      <w:r w:rsidR="001E7EBE" w:rsidRPr="00F82AA0">
        <w:rPr>
          <w:rFonts w:ascii="Times New Roman" w:eastAsia="Times New Roman" w:hAnsi="Times New Roman" w:cs="Times New Roman"/>
          <w:sz w:val="24"/>
          <w:szCs w:val="24"/>
          <w:highlight w:val="yellow"/>
          <w:rPrChange w:id="13" w:author="Donna Parrish" w:date="2018-07-01T16:57:00Z">
            <w:rPr>
              <w:rFonts w:ascii="Times New Roman" w:eastAsia="Times New Roman" w:hAnsi="Times New Roman" w:cs="Times New Roman"/>
              <w:sz w:val="24"/>
              <w:szCs w:val="24"/>
            </w:rPr>
          </w:rPrChange>
        </w:rPr>
        <w:t xml:space="preserve">von </w:t>
      </w:r>
      <w:r w:rsidR="00326931" w:rsidRPr="00F82AA0">
        <w:rPr>
          <w:rFonts w:ascii="Times New Roman" w:eastAsia="Times New Roman" w:hAnsi="Times New Roman" w:cs="Times New Roman"/>
          <w:sz w:val="24"/>
          <w:szCs w:val="24"/>
          <w:highlight w:val="yellow"/>
          <w:rPrChange w:id="14" w:author="Donna Parrish" w:date="2018-07-01T16:57:00Z">
            <w:rPr>
              <w:rFonts w:ascii="Times New Roman" w:eastAsia="Times New Roman" w:hAnsi="Times New Roman" w:cs="Times New Roman"/>
              <w:sz w:val="24"/>
              <w:szCs w:val="24"/>
            </w:rPr>
          </w:rPrChange>
        </w:rPr>
        <w:t xml:space="preserve">Bertalanffy growth model </w:t>
      </w:r>
      <w:r w:rsidR="00DE5C86" w:rsidRPr="00F82AA0">
        <w:rPr>
          <w:rFonts w:ascii="Times New Roman" w:eastAsia="Times New Roman" w:hAnsi="Times New Roman" w:cs="Times New Roman"/>
          <w:sz w:val="24"/>
          <w:szCs w:val="24"/>
          <w:highlight w:val="yellow"/>
          <w:rPrChange w:id="15" w:author="Donna Parrish" w:date="2018-07-01T16:57:00Z">
            <w:rPr>
              <w:rFonts w:ascii="Times New Roman" w:eastAsia="Times New Roman" w:hAnsi="Times New Roman" w:cs="Times New Roman"/>
              <w:sz w:val="24"/>
              <w:szCs w:val="24"/>
            </w:rPr>
          </w:rPrChange>
        </w:rPr>
        <w:t xml:space="preserve">that </w:t>
      </w:r>
      <w:r w:rsidR="00C85ED0" w:rsidRPr="00F82AA0">
        <w:rPr>
          <w:rFonts w:ascii="Times New Roman" w:eastAsia="Times New Roman" w:hAnsi="Times New Roman" w:cs="Times New Roman"/>
          <w:sz w:val="24"/>
          <w:szCs w:val="24"/>
          <w:highlight w:val="yellow"/>
          <w:rPrChange w:id="16" w:author="Donna Parrish" w:date="2018-07-01T16:57:00Z">
            <w:rPr>
              <w:rFonts w:ascii="Times New Roman" w:eastAsia="Times New Roman" w:hAnsi="Times New Roman" w:cs="Times New Roman"/>
              <w:sz w:val="24"/>
              <w:szCs w:val="24"/>
            </w:rPr>
          </w:rPrChange>
        </w:rPr>
        <w:t>was based on aging</w:t>
      </w:r>
      <w:r w:rsidR="00326931" w:rsidRPr="00F82AA0">
        <w:rPr>
          <w:rFonts w:ascii="Times New Roman" w:eastAsia="Times New Roman" w:hAnsi="Times New Roman" w:cs="Times New Roman"/>
          <w:sz w:val="24"/>
          <w:szCs w:val="24"/>
          <w:highlight w:val="yellow"/>
          <w:rPrChange w:id="17" w:author="Donna Parrish" w:date="2018-07-01T16:57:00Z">
            <w:rPr>
              <w:rFonts w:ascii="Times New Roman" w:eastAsia="Times New Roman" w:hAnsi="Times New Roman" w:cs="Times New Roman"/>
              <w:sz w:val="24"/>
              <w:szCs w:val="24"/>
            </w:rPr>
          </w:rPrChange>
        </w:rPr>
        <w:t xml:space="preserve"> dorsal spines</w:t>
      </w:r>
      <w:r w:rsidR="00DE5C86" w:rsidRPr="00F82AA0">
        <w:rPr>
          <w:rFonts w:ascii="Times New Roman" w:eastAsia="Times New Roman" w:hAnsi="Times New Roman" w:cs="Times New Roman"/>
          <w:sz w:val="24"/>
          <w:szCs w:val="24"/>
          <w:highlight w:val="yellow"/>
          <w:rPrChange w:id="18" w:author="Donna Parrish" w:date="2018-07-01T16:57:00Z">
            <w:rPr>
              <w:rFonts w:ascii="Times New Roman" w:eastAsia="Times New Roman" w:hAnsi="Times New Roman" w:cs="Times New Roman"/>
              <w:sz w:val="24"/>
              <w:szCs w:val="24"/>
            </w:rPr>
          </w:rPrChange>
        </w:rPr>
        <w:t>.</w:t>
      </w:r>
      <w:r w:rsidR="00326931" w:rsidRPr="00367AA0">
        <w:rPr>
          <w:rFonts w:ascii="Times New Roman" w:eastAsia="Times New Roman" w:hAnsi="Times New Roman" w:cs="Times New Roman"/>
          <w:sz w:val="24"/>
          <w:szCs w:val="24"/>
        </w:rPr>
        <w:t xml:space="preserve"> </w:t>
      </w:r>
      <w:r w:rsidR="00C85ED0">
        <w:rPr>
          <w:rFonts w:ascii="Times New Roman" w:eastAsia="Times New Roman" w:hAnsi="Times New Roman" w:cs="Times New Roman"/>
          <w:sz w:val="24"/>
          <w:szCs w:val="24"/>
        </w:rPr>
        <w:t>The</w:t>
      </w:r>
      <w:r w:rsidR="00326931">
        <w:rPr>
          <w:rFonts w:ascii="Times New Roman" w:eastAsia="Times New Roman" w:hAnsi="Times New Roman" w:cs="Times New Roman"/>
          <w:sz w:val="24"/>
          <w:szCs w:val="24"/>
        </w:rPr>
        <w:t xml:space="preserve"> </w:t>
      </w:r>
      <w:r w:rsidR="00326931" w:rsidRPr="00367AA0">
        <w:rPr>
          <w:rFonts w:ascii="Times New Roman" w:eastAsia="Times New Roman" w:hAnsi="Times New Roman" w:cs="Times New Roman"/>
          <w:sz w:val="24"/>
          <w:szCs w:val="24"/>
        </w:rPr>
        <w:t>Fabens growth model</w:t>
      </w:r>
      <w:r w:rsidR="00326931">
        <w:rPr>
          <w:rFonts w:ascii="Times New Roman" w:eastAsia="Times New Roman" w:hAnsi="Times New Roman" w:cs="Times New Roman"/>
          <w:sz w:val="24"/>
          <w:szCs w:val="24"/>
        </w:rPr>
        <w:t xml:space="preserve"> </w:t>
      </w:r>
      <w:r w:rsidR="005A7FAA">
        <w:rPr>
          <w:rFonts w:ascii="Times New Roman" w:eastAsia="Times New Roman" w:hAnsi="Times New Roman" w:cs="Times New Roman"/>
          <w:sz w:val="24"/>
          <w:szCs w:val="24"/>
        </w:rPr>
        <w:t xml:space="preserve">was based on </w:t>
      </w:r>
      <w:r w:rsidR="00326931">
        <w:rPr>
          <w:rFonts w:ascii="Times New Roman" w:eastAsia="Times New Roman" w:hAnsi="Times New Roman" w:cs="Times New Roman"/>
          <w:sz w:val="24"/>
          <w:szCs w:val="24"/>
        </w:rPr>
        <w:t xml:space="preserve">time at large and changes in </w:t>
      </w:r>
      <w:r w:rsidR="00C85ED0">
        <w:rPr>
          <w:rFonts w:ascii="Times New Roman" w:eastAsia="Times New Roman" w:hAnsi="Times New Roman" w:cs="Times New Roman"/>
          <w:sz w:val="24"/>
          <w:szCs w:val="24"/>
        </w:rPr>
        <w:t>length</w:t>
      </w:r>
      <w:r w:rsidR="00326931">
        <w:rPr>
          <w:rFonts w:ascii="Times New Roman" w:eastAsia="Times New Roman" w:hAnsi="Times New Roman" w:cs="Times New Roman"/>
          <w:sz w:val="24"/>
          <w:szCs w:val="24"/>
        </w:rPr>
        <w:t xml:space="preserve"> </w:t>
      </w:r>
      <w:r w:rsidR="00C85ED0">
        <w:rPr>
          <w:rFonts w:ascii="Times New Roman" w:eastAsia="Times New Roman" w:hAnsi="Times New Roman" w:cs="Times New Roman"/>
          <w:sz w:val="24"/>
          <w:szCs w:val="24"/>
        </w:rPr>
        <w:t xml:space="preserve">of </w:t>
      </w:r>
      <w:r w:rsidR="00326931">
        <w:rPr>
          <w:rFonts w:ascii="Times New Roman" w:eastAsia="Times New Roman" w:hAnsi="Times New Roman" w:cs="Times New Roman"/>
          <w:sz w:val="24"/>
          <w:szCs w:val="24"/>
        </w:rPr>
        <w:t>mark</w:t>
      </w:r>
      <w:r w:rsidR="00C85ED0">
        <w:rPr>
          <w:rFonts w:ascii="Times New Roman" w:eastAsia="Times New Roman" w:hAnsi="Times New Roman" w:cs="Times New Roman"/>
          <w:sz w:val="24"/>
          <w:szCs w:val="24"/>
        </w:rPr>
        <w:t xml:space="preserve">ed and </w:t>
      </w:r>
      <w:r w:rsidR="00326931">
        <w:rPr>
          <w:rFonts w:ascii="Times New Roman" w:eastAsia="Times New Roman" w:hAnsi="Times New Roman" w:cs="Times New Roman"/>
          <w:sz w:val="24"/>
          <w:szCs w:val="24"/>
        </w:rPr>
        <w:t>recapture</w:t>
      </w:r>
      <w:r w:rsidR="00C85ED0">
        <w:rPr>
          <w:rFonts w:ascii="Times New Roman" w:eastAsia="Times New Roman" w:hAnsi="Times New Roman" w:cs="Times New Roman"/>
          <w:sz w:val="24"/>
          <w:szCs w:val="24"/>
        </w:rPr>
        <w:t>d</w:t>
      </w:r>
      <w:r w:rsidR="00326931">
        <w:rPr>
          <w:rFonts w:ascii="Times New Roman" w:eastAsia="Times New Roman" w:hAnsi="Times New Roman" w:cs="Times New Roman"/>
          <w:sz w:val="24"/>
          <w:szCs w:val="24"/>
        </w:rPr>
        <w:t xml:space="preserve"> </w:t>
      </w:r>
      <w:r w:rsidR="00C85ED0">
        <w:rPr>
          <w:rFonts w:ascii="Times New Roman" w:eastAsia="Times New Roman" w:hAnsi="Times New Roman" w:cs="Times New Roman"/>
          <w:sz w:val="24"/>
          <w:szCs w:val="24"/>
        </w:rPr>
        <w:t>Stonecats</w:t>
      </w:r>
      <w:r w:rsidR="00DE5C86">
        <w:rPr>
          <w:rFonts w:ascii="Times New Roman" w:eastAsia="Times New Roman" w:hAnsi="Times New Roman" w:cs="Times New Roman"/>
          <w:sz w:val="24"/>
          <w:szCs w:val="24"/>
        </w:rPr>
        <w:t xml:space="preserve"> </w:t>
      </w:r>
      <w:r w:rsidR="00C85ED0">
        <w:rPr>
          <w:rFonts w:ascii="Times New Roman" w:eastAsia="Times New Roman" w:hAnsi="Times New Roman" w:cs="Times New Roman"/>
          <w:sz w:val="24"/>
          <w:szCs w:val="24"/>
        </w:rPr>
        <w:t xml:space="preserve">from </w:t>
      </w:r>
      <w:r w:rsidR="005A7FAA">
        <w:rPr>
          <w:rFonts w:ascii="Times New Roman" w:eastAsia="Times New Roman" w:hAnsi="Times New Roman" w:cs="Times New Roman"/>
          <w:sz w:val="24"/>
          <w:szCs w:val="24"/>
        </w:rPr>
        <w:t>the two Vermont tributaries</w:t>
      </w:r>
      <w:r w:rsidR="00326931">
        <w:rPr>
          <w:rFonts w:ascii="Times New Roman" w:eastAsia="Times New Roman" w:hAnsi="Times New Roman" w:cs="Times New Roman"/>
          <w:sz w:val="24"/>
          <w:szCs w:val="24"/>
        </w:rPr>
        <w:t xml:space="preserve">. </w:t>
      </w:r>
      <w:r w:rsidR="00326931" w:rsidRPr="00367AA0">
        <w:rPr>
          <w:rFonts w:ascii="Times New Roman" w:eastAsia="Times New Roman" w:hAnsi="Times New Roman" w:cs="Times New Roman"/>
          <w:sz w:val="24"/>
          <w:szCs w:val="24"/>
        </w:rPr>
        <w:t xml:space="preserve">The </w:t>
      </w:r>
      <w:r w:rsidR="00326931">
        <w:rPr>
          <w:rFonts w:ascii="Times New Roman" w:eastAsia="Times New Roman" w:hAnsi="Times New Roman" w:cs="Times New Roman"/>
          <w:sz w:val="24"/>
          <w:szCs w:val="24"/>
        </w:rPr>
        <w:t xml:space="preserve">asymptotic total length </w:t>
      </w:r>
      <w:r w:rsidR="005A7FAA">
        <w:rPr>
          <w:rFonts w:ascii="Times New Roman" w:eastAsia="Times New Roman" w:hAnsi="Times New Roman" w:cs="Times New Roman"/>
          <w:sz w:val="24"/>
          <w:szCs w:val="24"/>
        </w:rPr>
        <w:t>predicted by</w:t>
      </w:r>
      <w:r w:rsidR="00326931">
        <w:rPr>
          <w:rFonts w:ascii="Times New Roman" w:eastAsia="Times New Roman" w:hAnsi="Times New Roman" w:cs="Times New Roman"/>
          <w:sz w:val="24"/>
          <w:szCs w:val="24"/>
        </w:rPr>
        <w:t xml:space="preserve"> </w:t>
      </w:r>
      <w:r w:rsidR="00326931" w:rsidRPr="00367AA0">
        <w:rPr>
          <w:rFonts w:ascii="Times New Roman" w:eastAsia="Times New Roman" w:hAnsi="Times New Roman" w:cs="Times New Roman"/>
          <w:sz w:val="24"/>
          <w:szCs w:val="24"/>
        </w:rPr>
        <w:t xml:space="preserve">von Bertalanffy </w:t>
      </w:r>
      <w:r w:rsidR="00326931">
        <w:rPr>
          <w:rFonts w:ascii="Times New Roman" w:eastAsia="Times New Roman" w:hAnsi="Times New Roman" w:cs="Times New Roman"/>
          <w:sz w:val="24"/>
          <w:szCs w:val="24"/>
        </w:rPr>
        <w:t xml:space="preserve">was 175 mm </w:t>
      </w:r>
      <w:r w:rsidR="00DE5C86">
        <w:rPr>
          <w:rFonts w:ascii="Times New Roman" w:eastAsia="Times New Roman" w:hAnsi="Times New Roman" w:cs="Times New Roman"/>
          <w:sz w:val="24"/>
          <w:szCs w:val="24"/>
        </w:rPr>
        <w:t xml:space="preserve">for New York fish </w:t>
      </w:r>
      <w:r w:rsidR="00326931" w:rsidRPr="00367AA0">
        <w:rPr>
          <w:rFonts w:ascii="Times New Roman" w:eastAsia="Times New Roman" w:hAnsi="Times New Roman" w:cs="Times New Roman"/>
          <w:sz w:val="24"/>
          <w:szCs w:val="24"/>
        </w:rPr>
        <w:t xml:space="preserve">and Fabens </w:t>
      </w:r>
      <w:r w:rsidR="005A7FAA">
        <w:rPr>
          <w:rFonts w:ascii="Times New Roman" w:eastAsia="Times New Roman" w:hAnsi="Times New Roman" w:cs="Times New Roman"/>
          <w:sz w:val="24"/>
          <w:szCs w:val="24"/>
        </w:rPr>
        <w:t>predicted</w:t>
      </w:r>
      <w:r w:rsidR="00326931">
        <w:rPr>
          <w:rFonts w:ascii="Times New Roman" w:eastAsia="Times New Roman" w:hAnsi="Times New Roman" w:cs="Times New Roman"/>
          <w:sz w:val="24"/>
          <w:szCs w:val="24"/>
        </w:rPr>
        <w:t xml:space="preserve"> </w:t>
      </w:r>
      <w:r w:rsidR="00326931" w:rsidRPr="00367AA0">
        <w:rPr>
          <w:rFonts w:ascii="Times New Roman" w:eastAsia="Times New Roman" w:hAnsi="Times New Roman" w:cs="Times New Roman"/>
          <w:sz w:val="24"/>
          <w:szCs w:val="24"/>
        </w:rPr>
        <w:t>200 mm</w:t>
      </w:r>
      <w:r w:rsidR="00DE5C86">
        <w:rPr>
          <w:rFonts w:ascii="Times New Roman" w:eastAsia="Times New Roman" w:hAnsi="Times New Roman" w:cs="Times New Roman"/>
          <w:sz w:val="24"/>
          <w:szCs w:val="24"/>
        </w:rPr>
        <w:t xml:space="preserve"> for Vermont fish</w:t>
      </w:r>
      <w:r w:rsidR="005A7FAA">
        <w:rPr>
          <w:rFonts w:ascii="Times New Roman" w:eastAsia="Times New Roman" w:hAnsi="Times New Roman" w:cs="Times New Roman"/>
          <w:sz w:val="24"/>
          <w:szCs w:val="24"/>
        </w:rPr>
        <w:t>.</w:t>
      </w:r>
      <w:r w:rsidR="00326931" w:rsidRPr="00367AA0">
        <w:rPr>
          <w:rFonts w:ascii="Times New Roman" w:eastAsia="Times New Roman" w:hAnsi="Times New Roman" w:cs="Times New Roman"/>
          <w:sz w:val="24"/>
          <w:szCs w:val="24"/>
        </w:rPr>
        <w:t xml:space="preserve"> K values </w:t>
      </w:r>
      <w:r w:rsidR="005A7FAA">
        <w:rPr>
          <w:rFonts w:ascii="Times New Roman" w:eastAsia="Times New Roman" w:hAnsi="Times New Roman" w:cs="Times New Roman"/>
          <w:sz w:val="24"/>
          <w:szCs w:val="24"/>
        </w:rPr>
        <w:t>were</w:t>
      </w:r>
      <w:r w:rsidR="00326931" w:rsidRPr="00367AA0">
        <w:rPr>
          <w:rFonts w:ascii="Times New Roman" w:eastAsia="Times New Roman" w:hAnsi="Times New Roman" w:cs="Times New Roman"/>
          <w:sz w:val="24"/>
          <w:szCs w:val="24"/>
        </w:rPr>
        <w:t xml:space="preserve"> 0.48</w:t>
      </w:r>
      <w:del w:id="19" w:author="Donna Parrish" w:date="2018-07-01T16:57:00Z">
        <w:r w:rsidR="00326931" w:rsidRPr="00367AA0" w:rsidDel="00F82AA0">
          <w:rPr>
            <w:rFonts w:ascii="Times New Roman" w:eastAsia="Times New Roman" w:hAnsi="Times New Roman" w:cs="Times New Roman"/>
            <w:sz w:val="24"/>
            <w:szCs w:val="24"/>
          </w:rPr>
          <w:delText>207</w:delText>
        </w:r>
      </w:del>
      <w:r w:rsidR="00326931">
        <w:rPr>
          <w:rFonts w:ascii="Times New Roman" w:eastAsia="Times New Roman" w:hAnsi="Times New Roman" w:cs="Times New Roman"/>
          <w:sz w:val="24"/>
          <w:szCs w:val="24"/>
        </w:rPr>
        <w:t xml:space="preserve"> </w:t>
      </w:r>
      <w:r w:rsidR="005A7FAA">
        <w:rPr>
          <w:rFonts w:ascii="Times New Roman" w:eastAsia="Times New Roman" w:hAnsi="Times New Roman" w:cs="Times New Roman"/>
          <w:sz w:val="24"/>
          <w:szCs w:val="24"/>
        </w:rPr>
        <w:t xml:space="preserve">for </w:t>
      </w:r>
      <w:r w:rsidR="00326931">
        <w:rPr>
          <w:rFonts w:ascii="Times New Roman" w:eastAsia="Times New Roman" w:hAnsi="Times New Roman" w:cs="Times New Roman"/>
          <w:sz w:val="24"/>
          <w:szCs w:val="24"/>
        </w:rPr>
        <w:t>von Bertalanffy</w:t>
      </w:r>
      <w:r w:rsidR="00326931" w:rsidRPr="00367AA0">
        <w:rPr>
          <w:rFonts w:ascii="Times New Roman" w:eastAsia="Times New Roman" w:hAnsi="Times New Roman" w:cs="Times New Roman"/>
          <w:sz w:val="24"/>
          <w:szCs w:val="24"/>
        </w:rPr>
        <w:t xml:space="preserve"> and 0.65</w:t>
      </w:r>
      <w:del w:id="20" w:author="Donna Parrish" w:date="2018-07-01T16:57:00Z">
        <w:r w:rsidR="00326931" w:rsidRPr="00367AA0" w:rsidDel="00F82AA0">
          <w:rPr>
            <w:rFonts w:ascii="Times New Roman" w:eastAsia="Times New Roman" w:hAnsi="Times New Roman" w:cs="Times New Roman"/>
            <w:sz w:val="24"/>
            <w:szCs w:val="24"/>
          </w:rPr>
          <w:delText>19</w:delText>
        </w:r>
      </w:del>
      <w:r w:rsidR="00326931">
        <w:rPr>
          <w:rFonts w:ascii="Times New Roman" w:eastAsia="Times New Roman" w:hAnsi="Times New Roman" w:cs="Times New Roman"/>
          <w:sz w:val="24"/>
          <w:szCs w:val="24"/>
        </w:rPr>
        <w:t xml:space="preserve"> </w:t>
      </w:r>
      <w:r w:rsidR="005A7FAA">
        <w:rPr>
          <w:rFonts w:ascii="Times New Roman" w:eastAsia="Times New Roman" w:hAnsi="Times New Roman" w:cs="Times New Roman"/>
          <w:sz w:val="24"/>
          <w:szCs w:val="24"/>
        </w:rPr>
        <w:t xml:space="preserve">for </w:t>
      </w:r>
      <w:r w:rsidR="00326931">
        <w:rPr>
          <w:rFonts w:ascii="Times New Roman" w:eastAsia="Times New Roman" w:hAnsi="Times New Roman" w:cs="Times New Roman"/>
          <w:sz w:val="24"/>
          <w:szCs w:val="24"/>
        </w:rPr>
        <w:t>Fabens. The two growth models are intrinsically different</w:t>
      </w:r>
      <w:r w:rsidR="00163F10">
        <w:rPr>
          <w:rFonts w:ascii="Times New Roman" w:eastAsia="Times New Roman" w:hAnsi="Times New Roman" w:cs="Times New Roman"/>
          <w:sz w:val="24"/>
          <w:szCs w:val="24"/>
        </w:rPr>
        <w:t>; yet</w:t>
      </w:r>
      <w:r w:rsidR="005A7FAA">
        <w:rPr>
          <w:rFonts w:ascii="Times New Roman" w:eastAsia="Times New Roman" w:hAnsi="Times New Roman" w:cs="Times New Roman"/>
          <w:sz w:val="24"/>
          <w:szCs w:val="24"/>
        </w:rPr>
        <w:t>,</w:t>
      </w:r>
      <w:r w:rsidR="00A86C6E">
        <w:rPr>
          <w:rFonts w:ascii="Times New Roman" w:eastAsia="Times New Roman" w:hAnsi="Times New Roman" w:cs="Times New Roman"/>
          <w:sz w:val="24"/>
          <w:szCs w:val="24"/>
        </w:rPr>
        <w:t xml:space="preserve"> </w:t>
      </w:r>
      <w:r w:rsidR="005A7FAA">
        <w:rPr>
          <w:rFonts w:ascii="Times New Roman" w:eastAsia="Times New Roman" w:hAnsi="Times New Roman" w:cs="Times New Roman"/>
          <w:sz w:val="24"/>
          <w:szCs w:val="24"/>
        </w:rPr>
        <w:t xml:space="preserve">model predictions </w:t>
      </w:r>
      <w:r w:rsidR="00326931">
        <w:rPr>
          <w:rFonts w:ascii="Times New Roman" w:eastAsia="Times New Roman" w:hAnsi="Times New Roman" w:cs="Times New Roman"/>
          <w:sz w:val="24"/>
          <w:szCs w:val="24"/>
        </w:rPr>
        <w:t>overlap</w:t>
      </w:r>
      <w:r w:rsidR="00163F10">
        <w:rPr>
          <w:rFonts w:ascii="Times New Roman" w:eastAsia="Times New Roman" w:hAnsi="Times New Roman" w:cs="Times New Roman"/>
          <w:sz w:val="24"/>
          <w:szCs w:val="24"/>
        </w:rPr>
        <w:t>ped</w:t>
      </w:r>
      <w:r w:rsidR="00326931">
        <w:rPr>
          <w:rFonts w:ascii="Times New Roman" w:eastAsia="Times New Roman" w:hAnsi="Times New Roman" w:cs="Times New Roman"/>
          <w:sz w:val="24"/>
          <w:szCs w:val="24"/>
        </w:rPr>
        <w:t xml:space="preserve"> </w:t>
      </w:r>
      <w:r w:rsidR="00A86C6E">
        <w:rPr>
          <w:rFonts w:ascii="Times New Roman" w:eastAsia="Times New Roman" w:hAnsi="Times New Roman" w:cs="Times New Roman"/>
          <w:sz w:val="24"/>
          <w:szCs w:val="24"/>
        </w:rPr>
        <w:t>between ages 3 and 4, when m</w:t>
      </w:r>
      <w:r w:rsidR="00A22F7D">
        <w:rPr>
          <w:rFonts w:ascii="Times New Roman" w:eastAsia="Times New Roman" w:hAnsi="Times New Roman" w:cs="Times New Roman"/>
          <w:sz w:val="24"/>
          <w:szCs w:val="24"/>
        </w:rPr>
        <w:t>any</w:t>
      </w:r>
      <w:r w:rsidR="00A86C6E">
        <w:rPr>
          <w:rFonts w:ascii="Times New Roman" w:eastAsia="Times New Roman" w:hAnsi="Times New Roman" w:cs="Times New Roman"/>
          <w:sz w:val="24"/>
          <w:szCs w:val="24"/>
        </w:rPr>
        <w:t xml:space="preserve"> Stonecats reach maturity</w:t>
      </w:r>
      <w:r w:rsidR="00326931">
        <w:rPr>
          <w:rFonts w:ascii="Times New Roman" w:eastAsia="Times New Roman" w:hAnsi="Times New Roman" w:cs="Times New Roman"/>
          <w:sz w:val="24"/>
          <w:szCs w:val="24"/>
        </w:rPr>
        <w:t xml:space="preserve">. </w:t>
      </w:r>
      <w:r w:rsidR="00216777">
        <w:rPr>
          <w:rFonts w:ascii="Times New Roman" w:eastAsia="Times New Roman" w:hAnsi="Times New Roman" w:cs="Times New Roman"/>
          <w:sz w:val="24"/>
          <w:szCs w:val="24"/>
        </w:rPr>
        <w:t>Although o</w:t>
      </w:r>
      <w:r w:rsidR="00326931">
        <w:rPr>
          <w:rFonts w:ascii="Times New Roman" w:eastAsia="Times New Roman" w:hAnsi="Times New Roman" w:cs="Times New Roman"/>
          <w:sz w:val="24"/>
          <w:szCs w:val="24"/>
        </w:rPr>
        <w:t xml:space="preserve">ur </w:t>
      </w:r>
      <w:r w:rsidR="00243AF6">
        <w:rPr>
          <w:rFonts w:ascii="Times New Roman" w:eastAsia="Times New Roman" w:hAnsi="Times New Roman" w:cs="Times New Roman"/>
          <w:sz w:val="24"/>
          <w:szCs w:val="24"/>
        </w:rPr>
        <w:t>results</w:t>
      </w:r>
      <w:r w:rsidR="00326931">
        <w:rPr>
          <w:rFonts w:ascii="Times New Roman" w:eastAsia="Times New Roman" w:hAnsi="Times New Roman" w:cs="Times New Roman"/>
          <w:sz w:val="24"/>
          <w:szCs w:val="24"/>
        </w:rPr>
        <w:t xml:space="preserve"> could be more accurate with </w:t>
      </w:r>
      <w:r w:rsidR="00DF1AB6">
        <w:rPr>
          <w:rFonts w:ascii="Times New Roman" w:eastAsia="Times New Roman" w:hAnsi="Times New Roman" w:cs="Times New Roman"/>
          <w:sz w:val="24"/>
          <w:szCs w:val="24"/>
        </w:rPr>
        <w:t xml:space="preserve">age </w:t>
      </w:r>
      <w:r w:rsidR="00326931">
        <w:rPr>
          <w:rFonts w:ascii="Times New Roman" w:eastAsia="Times New Roman" w:hAnsi="Times New Roman" w:cs="Times New Roman"/>
          <w:sz w:val="24"/>
          <w:szCs w:val="24"/>
        </w:rPr>
        <w:t>validation and increas</w:t>
      </w:r>
      <w:r w:rsidR="00DF1AB6">
        <w:rPr>
          <w:rFonts w:ascii="Times New Roman" w:eastAsia="Times New Roman" w:hAnsi="Times New Roman" w:cs="Times New Roman"/>
          <w:sz w:val="24"/>
          <w:szCs w:val="24"/>
        </w:rPr>
        <w:t>ed</w:t>
      </w:r>
      <w:r w:rsidR="00326931">
        <w:rPr>
          <w:rFonts w:ascii="Times New Roman" w:eastAsia="Times New Roman" w:hAnsi="Times New Roman" w:cs="Times New Roman"/>
          <w:sz w:val="24"/>
          <w:szCs w:val="24"/>
        </w:rPr>
        <w:t xml:space="preserve"> </w:t>
      </w:r>
      <w:r w:rsidR="00A86C6E">
        <w:rPr>
          <w:rFonts w:ascii="Times New Roman" w:eastAsia="Times New Roman" w:hAnsi="Times New Roman" w:cs="Times New Roman"/>
          <w:sz w:val="24"/>
          <w:szCs w:val="24"/>
        </w:rPr>
        <w:t>number</w:t>
      </w:r>
      <w:r w:rsidR="00DF1AB6">
        <w:rPr>
          <w:rFonts w:ascii="Times New Roman" w:eastAsia="Times New Roman" w:hAnsi="Times New Roman" w:cs="Times New Roman"/>
          <w:sz w:val="24"/>
          <w:szCs w:val="24"/>
        </w:rPr>
        <w:t>s</w:t>
      </w:r>
      <w:r w:rsidR="00A86C6E">
        <w:rPr>
          <w:rFonts w:ascii="Times New Roman" w:eastAsia="Times New Roman" w:hAnsi="Times New Roman" w:cs="Times New Roman"/>
          <w:sz w:val="24"/>
          <w:szCs w:val="24"/>
        </w:rPr>
        <w:t xml:space="preserve"> of smaller </w:t>
      </w:r>
      <w:r w:rsidR="00326931">
        <w:rPr>
          <w:rFonts w:ascii="Times New Roman" w:eastAsia="Times New Roman" w:hAnsi="Times New Roman" w:cs="Times New Roman"/>
          <w:sz w:val="24"/>
          <w:szCs w:val="24"/>
        </w:rPr>
        <w:t>individuals</w:t>
      </w:r>
      <w:r w:rsidR="00DF1AB6">
        <w:rPr>
          <w:rFonts w:ascii="Times New Roman" w:eastAsia="Times New Roman" w:hAnsi="Times New Roman" w:cs="Times New Roman"/>
          <w:sz w:val="24"/>
          <w:szCs w:val="24"/>
        </w:rPr>
        <w:t xml:space="preserve"> in the analyses</w:t>
      </w:r>
      <w:r w:rsidR="00216777">
        <w:rPr>
          <w:rFonts w:ascii="Times New Roman" w:eastAsia="Times New Roman" w:hAnsi="Times New Roman" w:cs="Times New Roman"/>
          <w:sz w:val="24"/>
          <w:szCs w:val="24"/>
        </w:rPr>
        <w:t xml:space="preserve">, </w:t>
      </w:r>
      <w:r w:rsidR="00243AF6">
        <w:rPr>
          <w:rFonts w:ascii="Times New Roman" w:eastAsia="Times New Roman" w:hAnsi="Times New Roman" w:cs="Times New Roman"/>
          <w:sz w:val="24"/>
          <w:szCs w:val="24"/>
        </w:rPr>
        <w:t xml:space="preserve">these </w:t>
      </w:r>
      <w:r w:rsidR="00216777">
        <w:rPr>
          <w:rFonts w:ascii="Times New Roman" w:eastAsia="Times New Roman" w:hAnsi="Times New Roman" w:cs="Times New Roman"/>
          <w:sz w:val="24"/>
          <w:szCs w:val="24"/>
        </w:rPr>
        <w:t xml:space="preserve">size at age </w:t>
      </w:r>
      <w:r w:rsidR="00243AF6">
        <w:rPr>
          <w:rFonts w:ascii="Times New Roman" w:eastAsia="Times New Roman" w:hAnsi="Times New Roman" w:cs="Times New Roman"/>
          <w:sz w:val="24"/>
          <w:szCs w:val="24"/>
        </w:rPr>
        <w:t xml:space="preserve">data are </w:t>
      </w:r>
      <w:r w:rsidR="00216777">
        <w:rPr>
          <w:rFonts w:ascii="Times New Roman" w:eastAsia="Times New Roman" w:hAnsi="Times New Roman" w:cs="Times New Roman"/>
          <w:sz w:val="24"/>
          <w:szCs w:val="24"/>
        </w:rPr>
        <w:t xml:space="preserve">important in </w:t>
      </w:r>
      <w:r w:rsidR="00243AF6">
        <w:rPr>
          <w:rFonts w:ascii="Times New Roman" w:eastAsia="Times New Roman" w:hAnsi="Times New Roman" w:cs="Times New Roman"/>
          <w:sz w:val="24"/>
          <w:szCs w:val="24"/>
        </w:rPr>
        <w:t xml:space="preserve">monitoring </w:t>
      </w:r>
      <w:r w:rsidR="00216777">
        <w:rPr>
          <w:rFonts w:ascii="Times New Roman" w:eastAsia="Times New Roman" w:hAnsi="Times New Roman" w:cs="Times New Roman"/>
          <w:sz w:val="24"/>
          <w:szCs w:val="24"/>
        </w:rPr>
        <w:t xml:space="preserve">the stability of </w:t>
      </w:r>
      <w:r w:rsidR="00243AF6">
        <w:rPr>
          <w:rFonts w:ascii="Times New Roman" w:eastAsia="Times New Roman" w:hAnsi="Times New Roman" w:cs="Times New Roman"/>
          <w:sz w:val="24"/>
          <w:szCs w:val="24"/>
        </w:rPr>
        <w:t xml:space="preserve">Stonecat </w:t>
      </w:r>
      <w:r w:rsidR="00216777">
        <w:rPr>
          <w:rFonts w:ascii="Times New Roman" w:eastAsia="Times New Roman" w:hAnsi="Times New Roman" w:cs="Times New Roman"/>
          <w:sz w:val="24"/>
          <w:szCs w:val="24"/>
        </w:rPr>
        <w:t>population</w:t>
      </w:r>
      <w:r w:rsidR="00243AF6">
        <w:rPr>
          <w:rFonts w:ascii="Times New Roman" w:eastAsia="Times New Roman" w:hAnsi="Times New Roman" w:cs="Times New Roman"/>
          <w:sz w:val="24"/>
          <w:szCs w:val="24"/>
        </w:rPr>
        <w:t>s</w:t>
      </w:r>
      <w:r w:rsidR="00326931">
        <w:rPr>
          <w:rFonts w:ascii="Times New Roman" w:eastAsia="Times New Roman" w:hAnsi="Times New Roman" w:cs="Times New Roman"/>
          <w:sz w:val="24"/>
          <w:szCs w:val="24"/>
        </w:rPr>
        <w:t xml:space="preserve">.  </w:t>
      </w:r>
    </w:p>
    <w:p w14:paraId="5ABA6DF2" w14:textId="0EB0D798" w:rsidR="000A01DA" w:rsidRDefault="000A01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bookmarkEnd w:id="1"/>
    <w:p w14:paraId="142C9C16" w14:textId="4CA03A14" w:rsidR="00367AA0" w:rsidRPr="00367AA0" w:rsidRDefault="00367AA0" w:rsidP="00367AA0">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lastRenderedPageBreak/>
        <w:t>Age estimates are often used to assess populations and to monitor changes in population structure through time. Making effective management decisions becomes more imperative in the case of a</w:t>
      </w:r>
      <w:r w:rsidR="008421FE">
        <w:rPr>
          <w:rFonts w:ascii="Times New Roman" w:eastAsia="Times New Roman" w:hAnsi="Times New Roman" w:cs="Times New Roman"/>
          <w:sz w:val="24"/>
          <w:szCs w:val="24"/>
        </w:rPr>
        <w:t>n</w:t>
      </w:r>
      <w:r w:rsidRPr="00367AA0">
        <w:rPr>
          <w:rFonts w:ascii="Times New Roman" w:eastAsia="Times New Roman" w:hAnsi="Times New Roman" w:cs="Times New Roman"/>
          <w:sz w:val="24"/>
          <w:szCs w:val="24"/>
        </w:rPr>
        <w:t xml:space="preserve"> </w:t>
      </w:r>
      <w:r w:rsidR="008D1123">
        <w:rPr>
          <w:rFonts w:ascii="Times New Roman" w:eastAsia="Times New Roman" w:hAnsi="Times New Roman" w:cs="Times New Roman"/>
          <w:sz w:val="24"/>
          <w:szCs w:val="24"/>
        </w:rPr>
        <w:t>endangered</w:t>
      </w:r>
      <w:r w:rsidRPr="00367AA0">
        <w:rPr>
          <w:rFonts w:ascii="Times New Roman" w:eastAsia="Times New Roman" w:hAnsi="Times New Roman" w:cs="Times New Roman"/>
          <w:sz w:val="24"/>
          <w:szCs w:val="24"/>
        </w:rPr>
        <w:t xml:space="preserve"> species. In Vermont, the Stonecat (</w:t>
      </w:r>
      <w:r w:rsidRPr="00367AA0">
        <w:rPr>
          <w:rFonts w:ascii="Times New Roman" w:eastAsia="Times New Roman" w:hAnsi="Times New Roman" w:cs="Times New Roman"/>
          <w:i/>
          <w:iCs/>
          <w:sz w:val="24"/>
          <w:szCs w:val="24"/>
        </w:rPr>
        <w:t xml:space="preserve">Noturus flavus, </w:t>
      </w:r>
      <w:r w:rsidRPr="00367AA0">
        <w:rPr>
          <w:rFonts w:ascii="Times New Roman" w:eastAsia="Times New Roman" w:hAnsi="Times New Roman" w:cs="Times New Roman"/>
          <w:sz w:val="24"/>
          <w:szCs w:val="24"/>
        </w:rPr>
        <w:t>Rafinesque 1818) is listed as endangered by the Agency of Natural Resources because its known distribution is limited to two systems, the LaPlatte and Missisquoi rivers</w:t>
      </w:r>
      <w:r w:rsidR="008D1123">
        <w:rPr>
          <w:rFonts w:ascii="Times New Roman" w:eastAsia="Times New Roman" w:hAnsi="Times New Roman" w:cs="Times New Roman"/>
          <w:sz w:val="24"/>
          <w:szCs w:val="24"/>
        </w:rPr>
        <w:t>, two Lake Champlain tributaries</w:t>
      </w:r>
      <w:r w:rsidR="00163F10">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(Langdon et al. 2006). </w:t>
      </w:r>
      <w:del w:id="21" w:author="Donna Parrish" w:date="2018-07-01T13:12:00Z">
        <w:r w:rsidRPr="00367AA0" w:rsidDel="001E4932">
          <w:rPr>
            <w:rFonts w:ascii="Times New Roman" w:eastAsia="Times New Roman" w:hAnsi="Times New Roman" w:cs="Times New Roman"/>
            <w:sz w:val="24"/>
            <w:szCs w:val="24"/>
          </w:rPr>
          <w:delText>There is very little information available on Stonecats throughout their range and even less is known about the species in the Northeast</w:delText>
        </w:r>
        <w:r w:rsidR="00DE5C86" w:rsidDel="001E4932">
          <w:rPr>
            <w:rFonts w:ascii="Times New Roman" w:eastAsia="Times New Roman" w:hAnsi="Times New Roman" w:cs="Times New Roman"/>
            <w:sz w:val="24"/>
            <w:szCs w:val="24"/>
          </w:rPr>
          <w:delText>ern</w:delText>
        </w:r>
        <w:r w:rsidR="00A86C6E" w:rsidDel="001E4932">
          <w:rPr>
            <w:rFonts w:ascii="Times New Roman" w:eastAsia="Times New Roman" w:hAnsi="Times New Roman" w:cs="Times New Roman"/>
            <w:sz w:val="24"/>
            <w:szCs w:val="24"/>
          </w:rPr>
          <w:delText xml:space="preserve"> United States</w:delText>
        </w:r>
        <w:r w:rsidRPr="00367AA0" w:rsidDel="001E4932">
          <w:rPr>
            <w:rFonts w:ascii="Times New Roman" w:eastAsia="Times New Roman" w:hAnsi="Times New Roman" w:cs="Times New Roman"/>
            <w:sz w:val="24"/>
            <w:szCs w:val="24"/>
          </w:rPr>
          <w:delText xml:space="preserve">. </w:delText>
        </w:r>
      </w:del>
      <w:r w:rsidRPr="00367AA0">
        <w:rPr>
          <w:rFonts w:ascii="Times New Roman" w:eastAsia="Times New Roman" w:hAnsi="Times New Roman" w:cs="Times New Roman"/>
          <w:sz w:val="24"/>
          <w:szCs w:val="24"/>
        </w:rPr>
        <w:t>The restricted distribution and lack of knowledge of this species is cause for concern in the continued survival of these populations.</w:t>
      </w:r>
    </w:p>
    <w:p w14:paraId="0E6CAB79" w14:textId="3CEC6A8F" w:rsidR="00367AA0" w:rsidRPr="00367AA0" w:rsidRDefault="00367AA0" w:rsidP="00CF1A17">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To effectively manage for this cryptic species, knowledge of basic life history </w:t>
      </w:r>
      <w:del w:id="22" w:author="Donna Parrish" w:date="2018-07-01T13:13:00Z">
        <w:r w:rsidRPr="00367AA0" w:rsidDel="001E4932">
          <w:rPr>
            <w:rFonts w:ascii="Times New Roman" w:eastAsia="Times New Roman" w:hAnsi="Times New Roman" w:cs="Times New Roman"/>
            <w:sz w:val="24"/>
            <w:szCs w:val="24"/>
          </w:rPr>
          <w:delText xml:space="preserve">traits </w:delText>
        </w:r>
      </w:del>
      <w:ins w:id="23" w:author="Donna Parrish" w:date="2018-07-01T13:13:00Z">
        <w:r w:rsidR="001E4932">
          <w:rPr>
            <w:rFonts w:ascii="Times New Roman" w:eastAsia="Times New Roman" w:hAnsi="Times New Roman" w:cs="Times New Roman"/>
            <w:sz w:val="24"/>
            <w:szCs w:val="24"/>
          </w:rPr>
          <w:t>demographics,</w:t>
        </w:r>
        <w:r w:rsidR="001E4932" w:rsidRPr="00367AA0">
          <w:rPr>
            <w:rFonts w:ascii="Times New Roman" w:eastAsia="Times New Roman" w:hAnsi="Times New Roman" w:cs="Times New Roman"/>
            <w:sz w:val="24"/>
            <w:szCs w:val="24"/>
          </w:rPr>
          <w:t xml:space="preserve"> </w:t>
        </w:r>
      </w:ins>
      <w:r w:rsidRPr="00367AA0">
        <w:rPr>
          <w:rFonts w:ascii="Times New Roman" w:eastAsia="Times New Roman" w:hAnsi="Times New Roman" w:cs="Times New Roman"/>
          <w:sz w:val="24"/>
          <w:szCs w:val="24"/>
        </w:rPr>
        <w:t>including age distribution and growth</w:t>
      </w:r>
      <w:ins w:id="24" w:author="Donna Parrish" w:date="2018-07-01T13:13:00Z">
        <w:r w:rsidR="001E4932">
          <w:rPr>
            <w:rFonts w:ascii="Times New Roman" w:eastAsia="Times New Roman" w:hAnsi="Times New Roman" w:cs="Times New Roman"/>
            <w:sz w:val="24"/>
            <w:szCs w:val="24"/>
          </w:rPr>
          <w:t>,</w:t>
        </w:r>
      </w:ins>
      <w:r w:rsidRPr="00367AA0">
        <w:rPr>
          <w:rFonts w:ascii="Times New Roman" w:eastAsia="Times New Roman" w:hAnsi="Times New Roman" w:cs="Times New Roman"/>
          <w:sz w:val="24"/>
          <w:szCs w:val="24"/>
        </w:rPr>
        <w:t xml:space="preserve"> is important. Hard parts including spines, vertebrae, and otoliths are commonly used to estimate ages of </w:t>
      </w:r>
      <w:del w:id="25" w:author="Donna Parrish" w:date="2018-07-01T13:11:00Z">
        <w:r w:rsidRPr="00367AA0" w:rsidDel="001E4932">
          <w:rPr>
            <w:rFonts w:ascii="Times New Roman" w:eastAsia="Times New Roman" w:hAnsi="Times New Roman" w:cs="Times New Roman"/>
            <w:sz w:val="24"/>
            <w:szCs w:val="24"/>
          </w:rPr>
          <w:delText xml:space="preserve">Ictalurids </w:delText>
        </w:r>
      </w:del>
      <w:ins w:id="26" w:author="Donna Parrish" w:date="2018-07-01T13:11:00Z">
        <w:r w:rsidR="001E4932">
          <w:rPr>
            <w:rFonts w:ascii="Times New Roman" w:eastAsia="Times New Roman" w:hAnsi="Times New Roman" w:cs="Times New Roman"/>
            <w:sz w:val="24"/>
            <w:szCs w:val="24"/>
          </w:rPr>
          <w:t>i</w:t>
        </w:r>
        <w:r w:rsidR="001E4932" w:rsidRPr="00367AA0">
          <w:rPr>
            <w:rFonts w:ascii="Times New Roman" w:eastAsia="Times New Roman" w:hAnsi="Times New Roman" w:cs="Times New Roman"/>
            <w:sz w:val="24"/>
            <w:szCs w:val="24"/>
          </w:rPr>
          <w:t xml:space="preserve">ctalurids </w:t>
        </w:r>
      </w:ins>
      <w:r w:rsidRPr="00367AA0">
        <w:rPr>
          <w:rFonts w:ascii="Times New Roman" w:eastAsia="Times New Roman" w:hAnsi="Times New Roman" w:cs="Times New Roman"/>
          <w:sz w:val="24"/>
          <w:szCs w:val="24"/>
        </w:rPr>
        <w:t xml:space="preserve">and other fish species (Gilbert 1953; Walsh and Burr 1985; Chan and Parsons 2000; Maceina et al. 2007; Quist et al. 2012). Collection of </w:t>
      </w:r>
      <w:ins w:id="27" w:author="Donna Parrish" w:date="2018-07-01T13:13:00Z">
        <w:r w:rsidR="001E4932">
          <w:rPr>
            <w:rFonts w:ascii="Times New Roman" w:eastAsia="Times New Roman" w:hAnsi="Times New Roman" w:cs="Times New Roman"/>
            <w:sz w:val="24"/>
            <w:szCs w:val="24"/>
          </w:rPr>
          <w:t xml:space="preserve"> </w:t>
        </w:r>
      </w:ins>
      <w:del w:id="28" w:author="Donna Parrish" w:date="2018-07-01T13:14:00Z">
        <w:r w:rsidRPr="00367AA0" w:rsidDel="001E4932">
          <w:rPr>
            <w:rFonts w:ascii="Times New Roman" w:eastAsia="Times New Roman" w:hAnsi="Times New Roman" w:cs="Times New Roman"/>
            <w:sz w:val="24"/>
            <w:szCs w:val="24"/>
          </w:rPr>
          <w:delText xml:space="preserve">these </w:delText>
        </w:r>
        <w:r w:rsidR="00F90C10" w:rsidDel="001E4932">
          <w:rPr>
            <w:rFonts w:ascii="Times New Roman" w:eastAsia="Times New Roman" w:hAnsi="Times New Roman" w:cs="Times New Roman"/>
            <w:sz w:val="24"/>
            <w:szCs w:val="24"/>
          </w:rPr>
          <w:delText xml:space="preserve">body </w:delText>
        </w:r>
        <w:r w:rsidRPr="00367AA0" w:rsidDel="001E4932">
          <w:rPr>
            <w:rFonts w:ascii="Times New Roman" w:eastAsia="Times New Roman" w:hAnsi="Times New Roman" w:cs="Times New Roman"/>
            <w:sz w:val="24"/>
            <w:szCs w:val="24"/>
          </w:rPr>
          <w:delText>parts</w:delText>
        </w:r>
      </w:del>
      <w:ins w:id="29" w:author="Donna Parrish" w:date="2018-07-01T13:14:00Z">
        <w:r w:rsidR="001E4932">
          <w:rPr>
            <w:rFonts w:ascii="Times New Roman" w:eastAsia="Times New Roman" w:hAnsi="Times New Roman" w:cs="Times New Roman"/>
            <w:sz w:val="24"/>
            <w:szCs w:val="24"/>
          </w:rPr>
          <w:t>vertebrae and otoliths</w:t>
        </w:r>
      </w:ins>
      <w:r w:rsidRPr="00367AA0">
        <w:rPr>
          <w:rFonts w:ascii="Times New Roman" w:eastAsia="Times New Roman" w:hAnsi="Times New Roman" w:cs="Times New Roman"/>
          <w:sz w:val="24"/>
          <w:szCs w:val="24"/>
        </w:rPr>
        <w:t xml:space="preserve"> is </w:t>
      </w:r>
      <w:del w:id="30" w:author="Donna Parrish" w:date="2018-07-01T13:14:00Z">
        <w:r w:rsidRPr="00367AA0" w:rsidDel="001E4932">
          <w:rPr>
            <w:rFonts w:ascii="Times New Roman" w:eastAsia="Times New Roman" w:hAnsi="Times New Roman" w:cs="Times New Roman"/>
            <w:sz w:val="24"/>
            <w:szCs w:val="24"/>
          </w:rPr>
          <w:delText xml:space="preserve">often </w:delText>
        </w:r>
      </w:del>
      <w:r w:rsidRPr="00367AA0">
        <w:rPr>
          <w:rFonts w:ascii="Times New Roman" w:eastAsia="Times New Roman" w:hAnsi="Times New Roman" w:cs="Times New Roman"/>
          <w:sz w:val="24"/>
          <w:szCs w:val="24"/>
        </w:rPr>
        <w:t>lethal to fish</w:t>
      </w:r>
      <w:ins w:id="31" w:author="Donna Parrish" w:date="2018-07-01T13:14:00Z">
        <w:r w:rsidR="001E4932">
          <w:rPr>
            <w:rFonts w:ascii="Times New Roman" w:eastAsia="Times New Roman" w:hAnsi="Times New Roman" w:cs="Times New Roman"/>
            <w:sz w:val="24"/>
            <w:szCs w:val="24"/>
          </w:rPr>
          <w:t xml:space="preserve"> and the taking of spines is considered harmful </w:t>
        </w:r>
      </w:ins>
      <w:ins w:id="32" w:author="Donna Parrish" w:date="2018-07-01T13:15:00Z">
        <w:r w:rsidR="001E4932">
          <w:rPr>
            <w:rFonts w:ascii="Times New Roman" w:eastAsia="Times New Roman" w:hAnsi="Times New Roman" w:cs="Times New Roman"/>
            <w:sz w:val="24"/>
            <w:szCs w:val="24"/>
          </w:rPr>
          <w:t>in some instances</w:t>
        </w:r>
      </w:ins>
      <w:r w:rsidRPr="00367AA0">
        <w:rPr>
          <w:rFonts w:ascii="Times New Roman" w:eastAsia="Times New Roman" w:hAnsi="Times New Roman" w:cs="Times New Roman"/>
          <w:sz w:val="24"/>
          <w:szCs w:val="24"/>
        </w:rPr>
        <w:t xml:space="preserve">. </w:t>
      </w:r>
      <w:ins w:id="33" w:author="Donna Parrish" w:date="2018-07-01T13:16:00Z">
        <w:r w:rsidR="001E4932">
          <w:rPr>
            <w:rFonts w:ascii="Times New Roman" w:eastAsia="Times New Roman" w:hAnsi="Times New Roman" w:cs="Times New Roman"/>
            <w:sz w:val="24"/>
            <w:szCs w:val="24"/>
          </w:rPr>
          <w:t xml:space="preserve">Thus, </w:t>
        </w:r>
      </w:ins>
      <w:ins w:id="34" w:author="Donna Parrish" w:date="2018-07-01T13:31:00Z">
        <w:r w:rsidR="001E1A8E">
          <w:rPr>
            <w:rFonts w:ascii="Times New Roman" w:eastAsia="Times New Roman" w:hAnsi="Times New Roman" w:cs="Times New Roman"/>
            <w:sz w:val="24"/>
            <w:szCs w:val="24"/>
          </w:rPr>
          <w:t xml:space="preserve"> we could not collect hard parts from our study organisms in Vermont of the </w:t>
        </w:r>
      </w:ins>
      <w:del w:id="35" w:author="Donna Parrish" w:date="2018-07-01T13:16:00Z">
        <w:r w:rsidRPr="00367AA0" w:rsidDel="001E4932">
          <w:rPr>
            <w:rFonts w:ascii="Times New Roman" w:eastAsia="Times New Roman" w:hAnsi="Times New Roman" w:cs="Times New Roman"/>
            <w:sz w:val="24"/>
            <w:szCs w:val="24"/>
          </w:rPr>
          <w:delText>T</w:delText>
        </w:r>
      </w:del>
      <w:ins w:id="36" w:author="Donna Parrish" w:date="2018-07-01T13:16:00Z">
        <w:r w:rsidR="001E4932">
          <w:rPr>
            <w:rFonts w:ascii="Times New Roman" w:eastAsia="Times New Roman" w:hAnsi="Times New Roman" w:cs="Times New Roman"/>
            <w:sz w:val="24"/>
            <w:szCs w:val="24"/>
          </w:rPr>
          <w:t>t</w:t>
        </w:r>
      </w:ins>
      <w:r w:rsidRPr="00367AA0">
        <w:rPr>
          <w:rFonts w:ascii="Times New Roman" w:eastAsia="Times New Roman" w:hAnsi="Times New Roman" w:cs="Times New Roman"/>
          <w:sz w:val="24"/>
          <w:szCs w:val="24"/>
        </w:rPr>
        <w:t xml:space="preserve">he </w:t>
      </w:r>
      <w:ins w:id="37" w:author="Donna Parrish" w:date="2018-07-01T13:32:00Z">
        <w:r w:rsidR="001E1A8E">
          <w:rPr>
            <w:rFonts w:ascii="Times New Roman" w:eastAsia="Times New Roman" w:hAnsi="Times New Roman" w:cs="Times New Roman"/>
            <w:sz w:val="24"/>
            <w:szCs w:val="24"/>
          </w:rPr>
          <w:t xml:space="preserve">state-listed </w:t>
        </w:r>
      </w:ins>
      <w:r w:rsidRPr="00367AA0">
        <w:rPr>
          <w:rFonts w:ascii="Times New Roman" w:eastAsia="Times New Roman" w:hAnsi="Times New Roman" w:cs="Times New Roman"/>
          <w:sz w:val="24"/>
          <w:szCs w:val="24"/>
        </w:rPr>
        <w:t>endangered status</w:t>
      </w:r>
      <w:ins w:id="38" w:author="Donna Parrish" w:date="2018-07-01T13:33:00Z">
        <w:r w:rsidR="001E1A8E">
          <w:rPr>
            <w:rFonts w:ascii="Times New Roman" w:eastAsia="Times New Roman" w:hAnsi="Times New Roman" w:cs="Times New Roman"/>
            <w:sz w:val="24"/>
            <w:szCs w:val="24"/>
          </w:rPr>
          <w:t>,</w:t>
        </w:r>
      </w:ins>
      <w:del w:id="39" w:author="Donna Parrish" w:date="2018-07-01T13:32:00Z">
        <w:r w:rsidRPr="00367AA0" w:rsidDel="001E1A8E">
          <w:rPr>
            <w:rFonts w:ascii="Times New Roman" w:eastAsia="Times New Roman" w:hAnsi="Times New Roman" w:cs="Times New Roman"/>
            <w:sz w:val="24"/>
            <w:szCs w:val="24"/>
          </w:rPr>
          <w:delText xml:space="preserve"> of Stonecats</w:delText>
        </w:r>
      </w:del>
      <w:r w:rsidRPr="00367AA0">
        <w:rPr>
          <w:rFonts w:ascii="Times New Roman" w:eastAsia="Times New Roman" w:hAnsi="Times New Roman" w:cs="Times New Roman"/>
          <w:sz w:val="24"/>
          <w:szCs w:val="24"/>
        </w:rPr>
        <w:t xml:space="preserve"> </w:t>
      </w:r>
      <w:del w:id="40" w:author="Donna Parrish" w:date="2018-07-01T13:32:00Z">
        <w:r w:rsidRPr="00367AA0" w:rsidDel="001E1A8E">
          <w:rPr>
            <w:rFonts w:ascii="Times New Roman" w:eastAsia="Times New Roman" w:hAnsi="Times New Roman" w:cs="Times New Roman"/>
            <w:sz w:val="24"/>
            <w:szCs w:val="24"/>
          </w:rPr>
          <w:delText>in Vermont</w:delText>
        </w:r>
      </w:del>
      <w:r w:rsidRPr="00367AA0">
        <w:rPr>
          <w:rFonts w:ascii="Times New Roman" w:eastAsia="Times New Roman" w:hAnsi="Times New Roman" w:cs="Times New Roman"/>
          <w:sz w:val="24"/>
          <w:szCs w:val="24"/>
        </w:rPr>
        <w:t xml:space="preserve"> mean</w:t>
      </w:r>
      <w:ins w:id="41" w:author="Donna Parrish" w:date="2018-07-01T13:16:00Z">
        <w:r w:rsidR="001E4932">
          <w:rPr>
            <w:rFonts w:ascii="Times New Roman" w:eastAsia="Times New Roman" w:hAnsi="Times New Roman" w:cs="Times New Roman"/>
            <w:sz w:val="24"/>
            <w:szCs w:val="24"/>
          </w:rPr>
          <w:t xml:space="preserve">t </w:t>
        </w:r>
      </w:ins>
      <w:del w:id="42" w:author="Donna Parrish" w:date="2018-07-01T13:16:00Z">
        <w:r w:rsidRPr="00367AA0" w:rsidDel="001E4932">
          <w:rPr>
            <w:rFonts w:ascii="Times New Roman" w:eastAsia="Times New Roman" w:hAnsi="Times New Roman" w:cs="Times New Roman"/>
            <w:sz w:val="24"/>
            <w:szCs w:val="24"/>
          </w:rPr>
          <w:delText xml:space="preserve">s </w:delText>
        </w:r>
      </w:del>
      <w:ins w:id="43" w:author="Donna Parrish" w:date="2018-07-01T13:16:00Z">
        <w:r w:rsidR="001E4932">
          <w:rPr>
            <w:rFonts w:ascii="Times New Roman" w:eastAsia="Times New Roman" w:hAnsi="Times New Roman" w:cs="Times New Roman"/>
            <w:sz w:val="24"/>
            <w:szCs w:val="24"/>
          </w:rPr>
          <w:t xml:space="preserve">that </w:t>
        </w:r>
      </w:ins>
      <w:r w:rsidRPr="00367AA0">
        <w:rPr>
          <w:rFonts w:ascii="Times New Roman" w:eastAsia="Times New Roman" w:hAnsi="Times New Roman" w:cs="Times New Roman"/>
          <w:sz w:val="24"/>
          <w:szCs w:val="24"/>
        </w:rPr>
        <w:t xml:space="preserve">we </w:t>
      </w:r>
      <w:ins w:id="44" w:author="Donna Parrish" w:date="2018-07-01T13:16:00Z">
        <w:r w:rsidR="001E4932">
          <w:rPr>
            <w:rFonts w:ascii="Times New Roman" w:eastAsia="Times New Roman" w:hAnsi="Times New Roman" w:cs="Times New Roman"/>
            <w:sz w:val="24"/>
            <w:szCs w:val="24"/>
          </w:rPr>
          <w:t>we</w:t>
        </w:r>
      </w:ins>
      <w:del w:id="45" w:author="Donna Parrish" w:date="2018-07-01T13:16:00Z">
        <w:r w:rsidRPr="00367AA0" w:rsidDel="001E4932">
          <w:rPr>
            <w:rFonts w:ascii="Times New Roman" w:eastAsia="Times New Roman" w:hAnsi="Times New Roman" w:cs="Times New Roman"/>
            <w:sz w:val="24"/>
            <w:szCs w:val="24"/>
          </w:rPr>
          <w:delText>a</w:delText>
        </w:r>
      </w:del>
      <w:r w:rsidRPr="00367AA0">
        <w:rPr>
          <w:rFonts w:ascii="Times New Roman" w:eastAsia="Times New Roman" w:hAnsi="Times New Roman" w:cs="Times New Roman"/>
          <w:sz w:val="24"/>
          <w:szCs w:val="24"/>
        </w:rPr>
        <w:t xml:space="preserve">re </w:t>
      </w:r>
      <w:del w:id="46" w:author="Donna Parrish" w:date="2018-07-01T13:33:00Z">
        <w:r w:rsidRPr="00367AA0" w:rsidDel="001E1A8E">
          <w:rPr>
            <w:rFonts w:ascii="Times New Roman" w:eastAsia="Times New Roman" w:hAnsi="Times New Roman" w:cs="Times New Roman"/>
            <w:sz w:val="24"/>
            <w:szCs w:val="24"/>
          </w:rPr>
          <w:delText xml:space="preserve">unable to collect hard parts from our study </w:delText>
        </w:r>
        <w:r w:rsidR="00A86C6E" w:rsidDel="001E1A8E">
          <w:rPr>
            <w:rFonts w:ascii="Times New Roman" w:eastAsia="Times New Roman" w:hAnsi="Times New Roman" w:cs="Times New Roman"/>
            <w:sz w:val="24"/>
            <w:szCs w:val="24"/>
          </w:rPr>
          <w:delText>organisms</w:delText>
        </w:r>
        <w:r w:rsidR="0041199C" w:rsidDel="001E1A8E">
          <w:rPr>
            <w:rFonts w:ascii="Times New Roman" w:eastAsia="Times New Roman" w:hAnsi="Times New Roman" w:cs="Times New Roman"/>
            <w:sz w:val="24"/>
            <w:szCs w:val="24"/>
          </w:rPr>
          <w:delText>.</w:delText>
        </w:r>
        <w:r w:rsidRPr="00367AA0" w:rsidDel="001E1A8E">
          <w:rPr>
            <w:rFonts w:ascii="Times New Roman" w:eastAsia="Times New Roman" w:hAnsi="Times New Roman" w:cs="Times New Roman"/>
            <w:sz w:val="24"/>
            <w:szCs w:val="24"/>
          </w:rPr>
          <w:delText xml:space="preserve"> </w:delText>
        </w:r>
        <w:r w:rsidR="0041199C" w:rsidDel="001E1A8E">
          <w:rPr>
            <w:rFonts w:ascii="Times New Roman" w:eastAsia="Times New Roman" w:hAnsi="Times New Roman" w:cs="Times New Roman"/>
            <w:sz w:val="24"/>
            <w:szCs w:val="24"/>
          </w:rPr>
          <w:delText>H</w:delText>
        </w:r>
        <w:r w:rsidR="0041199C" w:rsidRPr="00367AA0" w:rsidDel="001E1A8E">
          <w:rPr>
            <w:rFonts w:ascii="Times New Roman" w:eastAsia="Times New Roman" w:hAnsi="Times New Roman" w:cs="Times New Roman"/>
            <w:sz w:val="24"/>
            <w:szCs w:val="24"/>
          </w:rPr>
          <w:delText>owever</w:delText>
        </w:r>
        <w:r w:rsidRPr="00367AA0" w:rsidDel="001E1A8E">
          <w:rPr>
            <w:rFonts w:ascii="Times New Roman" w:eastAsia="Times New Roman" w:hAnsi="Times New Roman" w:cs="Times New Roman"/>
            <w:sz w:val="24"/>
            <w:szCs w:val="24"/>
          </w:rPr>
          <w:delText xml:space="preserve">, </w:delText>
        </w:r>
      </w:del>
      <w:r w:rsidRPr="00367AA0">
        <w:rPr>
          <w:rFonts w:ascii="Times New Roman" w:eastAsia="Times New Roman" w:hAnsi="Times New Roman" w:cs="Times New Roman"/>
          <w:sz w:val="24"/>
          <w:szCs w:val="24"/>
        </w:rPr>
        <w:t xml:space="preserve">we </w:t>
      </w:r>
      <w:del w:id="47" w:author="Donna Parrish" w:date="2018-07-01T13:17:00Z">
        <w:r w:rsidRPr="00367AA0" w:rsidDel="001E4932">
          <w:rPr>
            <w:rFonts w:ascii="Times New Roman" w:eastAsia="Times New Roman" w:hAnsi="Times New Roman" w:cs="Times New Roman"/>
            <w:sz w:val="24"/>
            <w:szCs w:val="24"/>
          </w:rPr>
          <w:delText xml:space="preserve">can </w:delText>
        </w:r>
      </w:del>
      <w:ins w:id="48" w:author="Donna Parrish" w:date="2018-07-01T13:17:00Z">
        <w:r w:rsidR="001E4932" w:rsidRPr="00367AA0">
          <w:rPr>
            <w:rFonts w:ascii="Times New Roman" w:eastAsia="Times New Roman" w:hAnsi="Times New Roman" w:cs="Times New Roman"/>
            <w:sz w:val="24"/>
            <w:szCs w:val="24"/>
          </w:rPr>
          <w:t>c</w:t>
        </w:r>
        <w:r w:rsidR="001E4932">
          <w:rPr>
            <w:rFonts w:ascii="Times New Roman" w:eastAsia="Times New Roman" w:hAnsi="Times New Roman" w:cs="Times New Roman"/>
            <w:sz w:val="24"/>
            <w:szCs w:val="24"/>
          </w:rPr>
          <w:t>o</w:t>
        </w:r>
      </w:ins>
      <w:ins w:id="49" w:author="Donna Parrish" w:date="2018-07-01T13:30:00Z">
        <w:r w:rsidR="001E1A8E">
          <w:rPr>
            <w:rFonts w:ascii="Times New Roman" w:eastAsia="Times New Roman" w:hAnsi="Times New Roman" w:cs="Times New Roman"/>
            <w:sz w:val="24"/>
            <w:szCs w:val="24"/>
          </w:rPr>
          <w:t>uld</w:t>
        </w:r>
      </w:ins>
      <w:ins w:id="50" w:author="Donna Parrish" w:date="2018-07-01T13:17:00Z">
        <w:r w:rsidR="001E4932" w:rsidRPr="00367AA0">
          <w:rPr>
            <w:rFonts w:ascii="Times New Roman" w:eastAsia="Times New Roman" w:hAnsi="Times New Roman" w:cs="Times New Roman"/>
            <w:sz w:val="24"/>
            <w:szCs w:val="24"/>
          </w:rPr>
          <w:t xml:space="preserve"> </w:t>
        </w:r>
      </w:ins>
      <w:r w:rsidRPr="00367AA0">
        <w:rPr>
          <w:rFonts w:ascii="Times New Roman" w:eastAsia="Times New Roman" w:hAnsi="Times New Roman" w:cs="Times New Roman"/>
          <w:sz w:val="24"/>
          <w:szCs w:val="24"/>
        </w:rPr>
        <w:t xml:space="preserve">collect hard parts from Stonecats </w:t>
      </w:r>
      <w:r w:rsidR="00A86C6E">
        <w:rPr>
          <w:rFonts w:ascii="Times New Roman" w:eastAsia="Times New Roman" w:hAnsi="Times New Roman" w:cs="Times New Roman"/>
          <w:sz w:val="24"/>
          <w:szCs w:val="24"/>
        </w:rPr>
        <w:t xml:space="preserve">across Lake Champlain in </w:t>
      </w:r>
      <w:r w:rsidRPr="00367AA0">
        <w:rPr>
          <w:rFonts w:ascii="Times New Roman" w:eastAsia="Times New Roman" w:hAnsi="Times New Roman" w:cs="Times New Roman"/>
          <w:sz w:val="24"/>
          <w:szCs w:val="24"/>
        </w:rPr>
        <w:t xml:space="preserve">New York where they </w:t>
      </w:r>
      <w:ins w:id="51" w:author="Donna Parrish" w:date="2018-07-01T13:33:00Z">
        <w:r w:rsidR="001E1A8E">
          <w:rPr>
            <w:rFonts w:ascii="Times New Roman" w:eastAsia="Times New Roman" w:hAnsi="Times New Roman" w:cs="Times New Roman"/>
            <w:sz w:val="24"/>
            <w:szCs w:val="24"/>
          </w:rPr>
          <w:t>we</w:t>
        </w:r>
      </w:ins>
      <w:del w:id="52" w:author="Donna Parrish" w:date="2018-07-01T13:33:00Z">
        <w:r w:rsidRPr="00367AA0" w:rsidDel="001E1A8E">
          <w:rPr>
            <w:rFonts w:ascii="Times New Roman" w:eastAsia="Times New Roman" w:hAnsi="Times New Roman" w:cs="Times New Roman"/>
            <w:sz w:val="24"/>
            <w:szCs w:val="24"/>
          </w:rPr>
          <w:delText>a</w:delText>
        </w:r>
      </w:del>
      <w:r w:rsidRPr="00367AA0">
        <w:rPr>
          <w:rFonts w:ascii="Times New Roman" w:eastAsia="Times New Roman" w:hAnsi="Times New Roman" w:cs="Times New Roman"/>
          <w:sz w:val="24"/>
          <w:szCs w:val="24"/>
        </w:rPr>
        <w:t xml:space="preserve">re not listed. </w:t>
      </w:r>
    </w:p>
    <w:p w14:paraId="79FAEC43" w14:textId="649DFDCA" w:rsidR="00367AA0" w:rsidRPr="00367AA0" w:rsidRDefault="00367AA0" w:rsidP="00CF1A17">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1E1A8E">
        <w:rPr>
          <w:rFonts w:ascii="Times New Roman" w:eastAsia="Times New Roman" w:hAnsi="Times New Roman" w:cs="Times New Roman"/>
          <w:sz w:val="24"/>
          <w:szCs w:val="24"/>
          <w:highlight w:val="yellow"/>
          <w:rPrChange w:id="53" w:author="Donna Parrish" w:date="2018-07-01T13:33:00Z">
            <w:rPr>
              <w:rFonts w:ascii="Times New Roman" w:eastAsia="Times New Roman" w:hAnsi="Times New Roman" w:cs="Times New Roman"/>
              <w:sz w:val="24"/>
              <w:szCs w:val="24"/>
            </w:rPr>
          </w:rPrChange>
        </w:rPr>
        <w:t>Our objective of this study was to use two methods to estimate growth metrics and length at age</w:t>
      </w:r>
      <w:r w:rsidR="0041199C" w:rsidRPr="001E1A8E">
        <w:rPr>
          <w:rFonts w:ascii="Times New Roman" w:eastAsia="Times New Roman" w:hAnsi="Times New Roman" w:cs="Times New Roman"/>
          <w:sz w:val="24"/>
          <w:szCs w:val="24"/>
          <w:highlight w:val="yellow"/>
          <w:rPrChange w:id="54" w:author="Donna Parrish" w:date="2018-07-01T13:33:00Z">
            <w:rPr>
              <w:rFonts w:ascii="Times New Roman" w:eastAsia="Times New Roman" w:hAnsi="Times New Roman" w:cs="Times New Roman"/>
              <w:sz w:val="24"/>
              <w:szCs w:val="24"/>
            </w:rPr>
          </w:rPrChange>
        </w:rPr>
        <w:t xml:space="preserve"> of Stonecats from Lake Champlain tributaries</w:t>
      </w:r>
      <w:r w:rsidRPr="001E1A8E">
        <w:rPr>
          <w:rFonts w:ascii="Times New Roman" w:eastAsia="Times New Roman" w:hAnsi="Times New Roman" w:cs="Times New Roman"/>
          <w:sz w:val="24"/>
          <w:szCs w:val="24"/>
          <w:highlight w:val="yellow"/>
          <w:rPrChange w:id="55" w:author="Donna Parrish" w:date="2018-07-01T13:33:00Z">
            <w:rPr>
              <w:rFonts w:ascii="Times New Roman" w:eastAsia="Times New Roman" w:hAnsi="Times New Roman" w:cs="Times New Roman"/>
              <w:sz w:val="24"/>
              <w:szCs w:val="24"/>
            </w:rPr>
          </w:rPrChange>
        </w:rPr>
        <w:t>.</w:t>
      </w:r>
      <w:r w:rsidRPr="00367AA0">
        <w:rPr>
          <w:rFonts w:ascii="Times New Roman" w:eastAsia="Times New Roman" w:hAnsi="Times New Roman" w:cs="Times New Roman"/>
          <w:sz w:val="24"/>
          <w:szCs w:val="24"/>
        </w:rPr>
        <w:t xml:space="preserve"> We derived a von Bertalanffy growth equation using aging data </w:t>
      </w:r>
      <w:r w:rsidR="00163F10">
        <w:rPr>
          <w:rFonts w:ascii="Times New Roman" w:eastAsia="Times New Roman" w:hAnsi="Times New Roman" w:cs="Times New Roman"/>
          <w:sz w:val="24"/>
          <w:szCs w:val="24"/>
        </w:rPr>
        <w:t>from</w:t>
      </w:r>
      <w:r w:rsidR="00163F10" w:rsidRPr="00367AA0">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Stonecats collected in New York to estimate </w:t>
      </w:r>
      <w:r w:rsidR="00243AF6">
        <w:rPr>
          <w:rFonts w:ascii="Times New Roman" w:eastAsia="Times New Roman" w:hAnsi="Times New Roman" w:cs="Times New Roman"/>
          <w:sz w:val="24"/>
          <w:szCs w:val="24"/>
        </w:rPr>
        <w:t>the asymptotic length (</w:t>
      </w:r>
      <w:r w:rsidRPr="00367AA0">
        <w:rPr>
          <w:rFonts w:ascii="Times New Roman" w:eastAsia="Times New Roman" w:hAnsi="Times New Roman" w:cs="Times New Roman"/>
          <w:sz w:val="24"/>
          <w:szCs w:val="24"/>
        </w:rPr>
        <w:t>L</w:t>
      </w:r>
      <w:r w:rsidRPr="00367AA0">
        <w:rPr>
          <w:rFonts w:ascii="Times New Roman" w:eastAsia="Times New Roman" w:hAnsi="Times New Roman" w:cs="Times New Roman"/>
          <w:sz w:val="24"/>
          <w:szCs w:val="24"/>
          <w:vertAlign w:val="subscript"/>
        </w:rPr>
        <w:t>∞</w:t>
      </w:r>
      <w:r w:rsidR="00243AF6">
        <w:rPr>
          <w:rFonts w:ascii="Times New Roman" w:eastAsia="Times New Roman" w:hAnsi="Times New Roman" w:cs="Times New Roman"/>
          <w:sz w:val="24"/>
          <w:szCs w:val="24"/>
          <w:vertAlign w:val="subscript"/>
        </w:rPr>
        <w:t>)</w:t>
      </w:r>
      <w:r w:rsidRPr="00367AA0">
        <w:rPr>
          <w:rFonts w:ascii="Times New Roman" w:eastAsia="Times New Roman" w:hAnsi="Times New Roman" w:cs="Times New Roman"/>
          <w:sz w:val="24"/>
          <w:szCs w:val="24"/>
        </w:rPr>
        <w:t xml:space="preserve">, </w:t>
      </w:r>
      <w:r w:rsidR="00243AF6">
        <w:rPr>
          <w:rFonts w:ascii="Times New Roman" w:eastAsia="Times New Roman" w:hAnsi="Times New Roman" w:cs="Times New Roman"/>
          <w:sz w:val="24"/>
          <w:szCs w:val="24"/>
        </w:rPr>
        <w:t>growth coefficient (</w:t>
      </w:r>
      <w:r w:rsidRPr="00367AA0">
        <w:rPr>
          <w:rFonts w:ascii="Times New Roman" w:eastAsia="Times New Roman" w:hAnsi="Times New Roman" w:cs="Times New Roman"/>
          <w:sz w:val="24"/>
          <w:szCs w:val="24"/>
        </w:rPr>
        <w:t>K</w:t>
      </w:r>
      <w:r w:rsidR="00243AF6">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and the time at which the length of a fish would theoretically be zero (t</w:t>
      </w:r>
      <w:r w:rsidRPr="00367AA0">
        <w:rPr>
          <w:rFonts w:ascii="Times New Roman" w:eastAsia="Times New Roman" w:hAnsi="Times New Roman" w:cs="Times New Roman"/>
          <w:sz w:val="24"/>
          <w:szCs w:val="24"/>
          <w:vertAlign w:val="subscript"/>
        </w:rPr>
        <w:t>0</w:t>
      </w:r>
      <w:r w:rsidRPr="00367AA0">
        <w:rPr>
          <w:rFonts w:ascii="Times New Roman" w:eastAsia="Times New Roman" w:hAnsi="Times New Roman" w:cs="Times New Roman"/>
          <w:sz w:val="24"/>
          <w:szCs w:val="24"/>
        </w:rPr>
        <w:t xml:space="preserve">) (Isely and Grabowski 2007). </w:t>
      </w:r>
      <w:r w:rsidR="0041199C">
        <w:rPr>
          <w:rFonts w:ascii="Times New Roman" w:eastAsia="Times New Roman" w:hAnsi="Times New Roman" w:cs="Times New Roman"/>
          <w:sz w:val="24"/>
          <w:szCs w:val="24"/>
        </w:rPr>
        <w:t>With</w:t>
      </w:r>
      <w:r w:rsidR="008F2145">
        <w:rPr>
          <w:rFonts w:ascii="Times New Roman" w:eastAsia="Times New Roman" w:hAnsi="Times New Roman" w:cs="Times New Roman"/>
          <w:sz w:val="24"/>
          <w:szCs w:val="24"/>
        </w:rPr>
        <w:t xml:space="preserve"> Vermont</w:t>
      </w:r>
      <w:r w:rsidR="0041199C">
        <w:rPr>
          <w:rFonts w:ascii="Times New Roman" w:eastAsia="Times New Roman" w:hAnsi="Times New Roman" w:cs="Times New Roman"/>
          <w:sz w:val="24"/>
          <w:szCs w:val="24"/>
        </w:rPr>
        <w:t xml:space="preserve"> fish</w:t>
      </w:r>
      <w:r w:rsidR="008F2145">
        <w:rPr>
          <w:rFonts w:ascii="Times New Roman" w:eastAsia="Times New Roman" w:hAnsi="Times New Roman" w:cs="Times New Roman"/>
          <w:sz w:val="24"/>
          <w:szCs w:val="24"/>
        </w:rPr>
        <w:t>, w</w:t>
      </w:r>
      <w:r w:rsidRPr="00367AA0">
        <w:rPr>
          <w:rFonts w:ascii="Times New Roman" w:eastAsia="Times New Roman" w:hAnsi="Times New Roman" w:cs="Times New Roman"/>
          <w:sz w:val="24"/>
          <w:szCs w:val="24"/>
        </w:rPr>
        <w:t>e used the Fabens growth model</w:t>
      </w:r>
      <w:r w:rsidR="008F2145" w:rsidRPr="008F2145">
        <w:rPr>
          <w:rFonts w:ascii="Times New Roman" w:eastAsia="Times New Roman" w:hAnsi="Times New Roman" w:cs="Times New Roman"/>
          <w:sz w:val="24"/>
          <w:szCs w:val="24"/>
        </w:rPr>
        <w:t xml:space="preserve"> </w:t>
      </w:r>
      <w:r w:rsidR="008F2145" w:rsidRPr="00367AA0">
        <w:rPr>
          <w:rFonts w:ascii="Times New Roman" w:eastAsia="Times New Roman" w:hAnsi="Times New Roman" w:cs="Times New Roman"/>
          <w:sz w:val="24"/>
          <w:szCs w:val="24"/>
        </w:rPr>
        <w:t>to estimate L</w:t>
      </w:r>
      <w:r w:rsidR="008F2145" w:rsidRPr="00367AA0">
        <w:rPr>
          <w:rFonts w:ascii="Times New Roman" w:eastAsia="Times New Roman" w:hAnsi="Times New Roman" w:cs="Times New Roman"/>
          <w:sz w:val="24"/>
          <w:szCs w:val="24"/>
          <w:vertAlign w:val="subscript"/>
        </w:rPr>
        <w:t>∞</w:t>
      </w:r>
      <w:r w:rsidR="0084020D">
        <w:rPr>
          <w:rFonts w:ascii="Times New Roman" w:eastAsia="Times New Roman" w:hAnsi="Times New Roman" w:cs="Times New Roman"/>
          <w:sz w:val="24"/>
          <w:szCs w:val="24"/>
        </w:rPr>
        <w:t xml:space="preserve"> </w:t>
      </w:r>
      <w:r w:rsidR="008F2145" w:rsidRPr="00367AA0">
        <w:rPr>
          <w:rFonts w:ascii="Times New Roman" w:eastAsia="Times New Roman" w:hAnsi="Times New Roman" w:cs="Times New Roman"/>
          <w:sz w:val="24"/>
          <w:szCs w:val="24"/>
        </w:rPr>
        <w:t>and K</w:t>
      </w:r>
      <w:r w:rsidR="008F2145" w:rsidRPr="00367AA0">
        <w:rPr>
          <w:rFonts w:ascii="Times New Roman" w:eastAsia="Times New Roman" w:hAnsi="Times New Roman" w:cs="Times New Roman"/>
          <w:sz w:val="24"/>
          <w:szCs w:val="24"/>
          <w:vertAlign w:val="subscript"/>
        </w:rPr>
        <w:t xml:space="preserve"> </w:t>
      </w:r>
      <w:r w:rsidR="008F2145" w:rsidRPr="00367AA0">
        <w:rPr>
          <w:rFonts w:ascii="Times New Roman" w:eastAsia="Times New Roman" w:hAnsi="Times New Roman" w:cs="Times New Roman"/>
          <w:sz w:val="24"/>
          <w:szCs w:val="24"/>
        </w:rPr>
        <w:t xml:space="preserve">from marked and </w:t>
      </w:r>
      <w:r w:rsidR="008F2145" w:rsidRPr="00367AA0">
        <w:rPr>
          <w:rFonts w:ascii="Times New Roman" w:eastAsia="Times New Roman" w:hAnsi="Times New Roman" w:cs="Times New Roman"/>
          <w:sz w:val="24"/>
          <w:szCs w:val="24"/>
        </w:rPr>
        <w:lastRenderedPageBreak/>
        <w:t>recaptured Stonecats</w:t>
      </w:r>
      <w:r w:rsidR="008F2145">
        <w:rPr>
          <w:rFonts w:ascii="Times New Roman" w:eastAsia="Times New Roman" w:hAnsi="Times New Roman" w:cs="Times New Roman"/>
          <w:sz w:val="24"/>
          <w:szCs w:val="24"/>
        </w:rPr>
        <w:t xml:space="preserve"> </w:t>
      </w:r>
      <w:r w:rsidR="008F2145" w:rsidRPr="00367AA0">
        <w:rPr>
          <w:rFonts w:ascii="Times New Roman" w:eastAsia="Times New Roman" w:hAnsi="Times New Roman" w:cs="Times New Roman"/>
          <w:sz w:val="24"/>
          <w:szCs w:val="24"/>
        </w:rPr>
        <w:t xml:space="preserve">collected </w:t>
      </w:r>
      <w:r w:rsidR="008F2145">
        <w:rPr>
          <w:rFonts w:ascii="Times New Roman" w:eastAsia="Times New Roman" w:hAnsi="Times New Roman" w:cs="Times New Roman"/>
          <w:sz w:val="24"/>
          <w:szCs w:val="24"/>
        </w:rPr>
        <w:t xml:space="preserve">through time </w:t>
      </w:r>
      <w:r w:rsidR="008F2145" w:rsidRPr="00367AA0">
        <w:rPr>
          <w:rFonts w:ascii="Times New Roman" w:eastAsia="Times New Roman" w:hAnsi="Times New Roman" w:cs="Times New Roman"/>
          <w:sz w:val="24"/>
          <w:szCs w:val="24"/>
        </w:rPr>
        <w:t>(Isely and Grabowski 2007)</w:t>
      </w:r>
      <w:r w:rsidR="008F2145">
        <w:rPr>
          <w:rFonts w:ascii="Times New Roman" w:eastAsia="Times New Roman" w:hAnsi="Times New Roman" w:cs="Times New Roman"/>
          <w:sz w:val="24"/>
          <w:szCs w:val="24"/>
        </w:rPr>
        <w:t xml:space="preserve">. </w:t>
      </w:r>
      <w:r w:rsidR="00163F10">
        <w:rPr>
          <w:rFonts w:ascii="Times New Roman" w:eastAsia="Times New Roman" w:hAnsi="Times New Roman" w:cs="Times New Roman"/>
          <w:sz w:val="24"/>
          <w:szCs w:val="24"/>
        </w:rPr>
        <w:t>Fabens</w:t>
      </w:r>
      <w:ins w:id="56" w:author="Donna Parrish" w:date="2018-07-01T16:41:00Z">
        <w:r w:rsidR="00D86BA4">
          <w:rPr>
            <w:rFonts w:ascii="Times New Roman" w:eastAsia="Times New Roman" w:hAnsi="Times New Roman" w:cs="Times New Roman"/>
            <w:sz w:val="24"/>
            <w:szCs w:val="24"/>
          </w:rPr>
          <w:t xml:space="preserve"> growth model</w:t>
        </w:r>
      </w:ins>
      <w:r w:rsidR="008F2145">
        <w:rPr>
          <w:rFonts w:ascii="Times New Roman" w:eastAsia="Times New Roman" w:hAnsi="Times New Roman" w:cs="Times New Roman"/>
          <w:sz w:val="24"/>
          <w:szCs w:val="24"/>
        </w:rPr>
        <w:t xml:space="preserve"> is especially</w:t>
      </w:r>
      <w:r w:rsidRPr="00367AA0">
        <w:rPr>
          <w:rFonts w:ascii="Times New Roman" w:eastAsia="Times New Roman" w:hAnsi="Times New Roman" w:cs="Times New Roman"/>
          <w:sz w:val="24"/>
          <w:szCs w:val="24"/>
        </w:rPr>
        <w:t xml:space="preserve"> useful for endangered species</w:t>
      </w:r>
      <w:r w:rsidR="008F2145">
        <w:rPr>
          <w:rFonts w:ascii="Times New Roman" w:eastAsia="Times New Roman" w:hAnsi="Times New Roman" w:cs="Times New Roman"/>
          <w:sz w:val="24"/>
          <w:szCs w:val="24"/>
        </w:rPr>
        <w:t xml:space="preserve"> when body parts cannot be removed. </w:t>
      </w:r>
      <w:r w:rsidRPr="00367AA0">
        <w:rPr>
          <w:rFonts w:ascii="Times New Roman" w:eastAsia="Times New Roman" w:hAnsi="Times New Roman" w:cs="Times New Roman"/>
          <w:sz w:val="24"/>
          <w:szCs w:val="24"/>
        </w:rPr>
        <w:t xml:space="preserve"> </w:t>
      </w:r>
    </w:p>
    <w:p w14:paraId="2A46C618" w14:textId="77777777" w:rsidR="00F90C10" w:rsidRDefault="00F90C10" w:rsidP="00AC12C4">
      <w:bookmarkStart w:id="57" w:name="_Toc293238616"/>
    </w:p>
    <w:bookmarkEnd w:id="57"/>
    <w:p w14:paraId="782A5504" w14:textId="49A9ACE7" w:rsidR="00367AA0" w:rsidRPr="00AC12C4" w:rsidRDefault="00A57F2B" w:rsidP="00A57F2B">
      <w:pPr>
        <w:rPr>
          <w:rFonts w:ascii="Times New Roman" w:hAnsi="Times New Roman" w:cs="Times New Roman"/>
        </w:rPr>
      </w:pPr>
      <w:r w:rsidRPr="00AC12C4">
        <w:rPr>
          <w:rFonts w:ascii="Times New Roman" w:hAnsi="Times New Roman" w:cs="Times New Roman"/>
          <w:b/>
        </w:rPr>
        <w:t>METHODS</w:t>
      </w:r>
    </w:p>
    <w:p w14:paraId="0B0C738A" w14:textId="04503431" w:rsidR="00367AA0" w:rsidRPr="002A03B3" w:rsidRDefault="00367AA0" w:rsidP="008A18DE">
      <w:pPr>
        <w:spacing w:after="0" w:line="480" w:lineRule="auto"/>
        <w:ind w:firstLine="720"/>
        <w:rPr>
          <w:rFonts w:ascii="Arial" w:hAnsi="Arial" w:cs="Arial"/>
          <w:color w:val="FFFFFF"/>
          <w:sz w:val="27"/>
          <w:szCs w:val="27"/>
        </w:rPr>
      </w:pPr>
      <w:bookmarkStart w:id="58" w:name="_Toc293238617"/>
      <w:bookmarkStart w:id="59" w:name="_GoBack"/>
      <w:r w:rsidRPr="00367AA0">
        <w:rPr>
          <w:rFonts w:ascii="Times New Roman" w:eastAsia="Times New Roman" w:hAnsi="Times New Roman" w:cs="Times New Roman"/>
          <w:i/>
          <w:sz w:val="24"/>
          <w:szCs w:val="24"/>
        </w:rPr>
        <w:t>Study sites</w:t>
      </w:r>
      <w:bookmarkEnd w:id="58"/>
      <w:r w:rsidR="00B841D3">
        <w:rPr>
          <w:rFonts w:ascii="Times New Roman" w:eastAsia="Times New Roman" w:hAnsi="Times New Roman" w:cs="Times New Roman"/>
          <w:sz w:val="24"/>
          <w:szCs w:val="24"/>
        </w:rPr>
        <w:t>.—</w:t>
      </w:r>
      <w:bookmarkEnd w:id="59"/>
      <w:r w:rsidR="004927C1">
        <w:rPr>
          <w:rFonts w:ascii="Times New Roman" w:eastAsia="Times New Roman" w:hAnsi="Times New Roman" w:cs="Times New Roman"/>
          <w:sz w:val="24"/>
          <w:szCs w:val="24"/>
        </w:rPr>
        <w:t xml:space="preserve">We collected </w:t>
      </w:r>
      <w:r w:rsidRPr="00367AA0">
        <w:rPr>
          <w:rFonts w:ascii="Times New Roman" w:eastAsia="Times New Roman" w:hAnsi="Times New Roman" w:cs="Times New Roman"/>
          <w:sz w:val="24"/>
          <w:szCs w:val="24"/>
        </w:rPr>
        <w:t>Stonecats</w:t>
      </w:r>
      <w:r w:rsidR="004927C1">
        <w:rPr>
          <w:rFonts w:ascii="Times New Roman" w:eastAsia="Times New Roman" w:hAnsi="Times New Roman" w:cs="Times New Roman"/>
          <w:sz w:val="24"/>
          <w:szCs w:val="24"/>
        </w:rPr>
        <w:t xml:space="preserve"> from three Lake Champlain tributaries.</w:t>
      </w:r>
      <w:r w:rsidRPr="00367AA0">
        <w:rPr>
          <w:rFonts w:ascii="Times New Roman" w:eastAsia="Times New Roman" w:hAnsi="Times New Roman" w:cs="Times New Roman"/>
          <w:sz w:val="24"/>
          <w:szCs w:val="24"/>
        </w:rPr>
        <w:t xml:space="preserve"> </w:t>
      </w:r>
      <w:r w:rsidR="004927C1">
        <w:rPr>
          <w:rFonts w:ascii="Times New Roman" w:eastAsia="Times New Roman" w:hAnsi="Times New Roman" w:cs="Times New Roman"/>
          <w:sz w:val="24"/>
          <w:szCs w:val="24"/>
        </w:rPr>
        <w:t>I</w:t>
      </w:r>
      <w:r w:rsidRPr="00367AA0">
        <w:rPr>
          <w:rFonts w:ascii="Times New Roman" w:eastAsia="Times New Roman" w:hAnsi="Times New Roman" w:cs="Times New Roman"/>
          <w:sz w:val="24"/>
          <w:szCs w:val="24"/>
        </w:rPr>
        <w:t>n New York</w:t>
      </w:r>
      <w:r w:rsidR="0041199C">
        <w:rPr>
          <w:rFonts w:ascii="Times New Roman" w:eastAsia="Times New Roman" w:hAnsi="Times New Roman" w:cs="Times New Roman"/>
          <w:sz w:val="24"/>
          <w:szCs w:val="24"/>
        </w:rPr>
        <w:t>, fish</w:t>
      </w:r>
      <w:r w:rsidRPr="00367AA0">
        <w:rPr>
          <w:rFonts w:ascii="Times New Roman" w:eastAsia="Times New Roman" w:hAnsi="Times New Roman" w:cs="Times New Roman"/>
          <w:sz w:val="24"/>
          <w:szCs w:val="24"/>
        </w:rPr>
        <w:t xml:space="preserve"> were collected from the Great Chazy River, which originates near Ellenburg, New York, and </w:t>
      </w:r>
      <w:r w:rsidR="00C71AD3">
        <w:rPr>
          <w:rFonts w:ascii="Times New Roman" w:eastAsia="Times New Roman" w:hAnsi="Times New Roman" w:cs="Times New Roman"/>
          <w:sz w:val="24"/>
          <w:szCs w:val="24"/>
        </w:rPr>
        <w:t>empties</w:t>
      </w:r>
      <w:r w:rsidR="00C71AD3" w:rsidRPr="00367AA0">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into northern Lake Champlain</w:t>
      </w:r>
      <w:r w:rsidR="0087673B">
        <w:rPr>
          <w:rFonts w:ascii="Times New Roman" w:eastAsia="Times New Roman" w:hAnsi="Times New Roman" w:cs="Times New Roman"/>
          <w:sz w:val="24"/>
          <w:szCs w:val="24"/>
        </w:rPr>
        <w:t xml:space="preserve"> </w:t>
      </w:r>
      <w:r w:rsidR="0087673B" w:rsidRPr="00546CFB">
        <w:rPr>
          <w:rFonts w:ascii="Times New Roman" w:eastAsia="Times New Roman" w:hAnsi="Times New Roman" w:cs="Times New Roman"/>
          <w:sz w:val="24"/>
          <w:szCs w:val="24"/>
        </w:rPr>
        <w:t>(</w:t>
      </w:r>
      <w:r w:rsidR="004927C1" w:rsidRPr="00FD52C6">
        <w:rPr>
          <w:rFonts w:ascii="Times New Roman" w:hAnsi="Times New Roman" w:cs="Times New Roman"/>
          <w:color w:val="222222"/>
          <w:sz w:val="24"/>
          <w:szCs w:val="24"/>
        </w:rPr>
        <w:t>44.93236</w:t>
      </w:r>
      <w:ins w:id="60" w:author="Donna Parrish" w:date="2018-07-01T16:28:00Z">
        <w:r w:rsidR="00812D64">
          <w:rPr>
            <w:rFonts w:ascii="Times New Roman" w:hAnsi="Times New Roman" w:cs="Times New Roman"/>
            <w:color w:val="222222"/>
            <w:sz w:val="24"/>
            <w:szCs w:val="24"/>
          </w:rPr>
          <w:t>N;</w:t>
        </w:r>
      </w:ins>
      <w:del w:id="61" w:author="Donna Parrish" w:date="2018-07-01T16:28:00Z">
        <w:r w:rsidR="004927C1" w:rsidRPr="00FD52C6" w:rsidDel="00812D64">
          <w:rPr>
            <w:rFonts w:ascii="Times New Roman" w:hAnsi="Times New Roman" w:cs="Times New Roman"/>
            <w:color w:val="222222"/>
            <w:sz w:val="24"/>
            <w:szCs w:val="24"/>
          </w:rPr>
          <w:delText>,</w:delText>
        </w:r>
      </w:del>
      <w:r w:rsidR="004927C1" w:rsidRPr="00FD52C6">
        <w:rPr>
          <w:rFonts w:ascii="Times New Roman" w:hAnsi="Times New Roman" w:cs="Times New Roman"/>
          <w:color w:val="222222"/>
          <w:sz w:val="24"/>
          <w:szCs w:val="24"/>
        </w:rPr>
        <w:t xml:space="preserve"> </w:t>
      </w:r>
      <w:del w:id="62" w:author="Donna Parrish" w:date="2018-07-01T16:28:00Z">
        <w:r w:rsidR="004927C1" w:rsidRPr="00FD52C6" w:rsidDel="00812D64">
          <w:rPr>
            <w:rFonts w:ascii="Times New Roman" w:hAnsi="Times New Roman" w:cs="Times New Roman"/>
            <w:color w:val="222222"/>
            <w:sz w:val="24"/>
            <w:szCs w:val="24"/>
          </w:rPr>
          <w:delText>-</w:delText>
        </w:r>
      </w:del>
      <w:r w:rsidR="004927C1" w:rsidRPr="00FD52C6">
        <w:rPr>
          <w:rFonts w:ascii="Times New Roman" w:hAnsi="Times New Roman" w:cs="Times New Roman"/>
          <w:color w:val="222222"/>
          <w:sz w:val="24"/>
          <w:szCs w:val="24"/>
        </w:rPr>
        <w:t>73.38537</w:t>
      </w:r>
      <w:ins w:id="63" w:author="Donna Parrish" w:date="2018-07-01T16:28:00Z">
        <w:r w:rsidR="00812D64">
          <w:rPr>
            <w:rFonts w:ascii="Times New Roman" w:hAnsi="Times New Roman" w:cs="Times New Roman"/>
            <w:color w:val="222222"/>
            <w:sz w:val="24"/>
            <w:szCs w:val="24"/>
          </w:rPr>
          <w:t>W</w:t>
        </w:r>
      </w:ins>
      <w:r w:rsidR="004927C1" w:rsidRPr="00546CFB">
        <w:rPr>
          <w:rFonts w:ascii="Times New Roman" w:eastAsia="Times New Roman" w:hAnsi="Times New Roman" w:cs="Times New Roman"/>
          <w:sz w:val="24"/>
          <w:szCs w:val="24"/>
        </w:rPr>
        <w:t>)</w:t>
      </w:r>
      <w:r w:rsidRPr="00546CFB">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 The Great Chazy River is approximately 86 km long and drains a watershed of 790 km</w:t>
      </w:r>
      <w:r w:rsidRPr="00367AA0">
        <w:rPr>
          <w:rFonts w:ascii="Times New Roman" w:eastAsia="Times New Roman" w:hAnsi="Times New Roman" w:cs="Times New Roman"/>
          <w:sz w:val="24"/>
          <w:szCs w:val="24"/>
          <w:vertAlign w:val="superscript"/>
        </w:rPr>
        <w:t>2</w:t>
      </w:r>
      <w:r w:rsidRPr="00367AA0">
        <w:rPr>
          <w:rFonts w:ascii="Times New Roman" w:eastAsia="Times New Roman" w:hAnsi="Times New Roman" w:cs="Times New Roman"/>
          <w:sz w:val="24"/>
          <w:szCs w:val="24"/>
        </w:rPr>
        <w:t xml:space="preserve">. Stonecats were collected in portions of the lower 33 km of river. </w:t>
      </w:r>
      <w:r w:rsidR="00326931">
        <w:rPr>
          <w:rFonts w:ascii="Times New Roman" w:eastAsia="Times New Roman" w:hAnsi="Times New Roman" w:cs="Times New Roman"/>
          <w:sz w:val="24"/>
          <w:szCs w:val="24"/>
        </w:rPr>
        <w:t xml:space="preserve">Stonecats collected in Vermont were from the </w:t>
      </w:r>
      <w:r w:rsidRPr="00367AA0">
        <w:rPr>
          <w:rFonts w:ascii="Times New Roman" w:eastAsia="Times New Roman" w:hAnsi="Times New Roman" w:cs="Times New Roman"/>
          <w:sz w:val="24"/>
          <w:szCs w:val="24"/>
        </w:rPr>
        <w:t>LaPlatte and Missisquoi</w:t>
      </w:r>
      <w:r w:rsidR="00326931">
        <w:rPr>
          <w:rFonts w:ascii="Times New Roman" w:eastAsia="Times New Roman" w:hAnsi="Times New Roman" w:cs="Times New Roman"/>
          <w:sz w:val="24"/>
          <w:szCs w:val="24"/>
        </w:rPr>
        <w:t xml:space="preserve"> rivers</w:t>
      </w:r>
      <w:r w:rsidRPr="00367AA0">
        <w:rPr>
          <w:rFonts w:ascii="Times New Roman" w:eastAsia="Times New Roman" w:hAnsi="Times New Roman" w:cs="Times New Roman"/>
          <w:sz w:val="24"/>
          <w:szCs w:val="24"/>
        </w:rPr>
        <w:t>.</w:t>
      </w:r>
      <w:r w:rsidR="00D5711B">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The LaPlatte River</w:t>
      </w:r>
      <w:r w:rsidR="00C146B5">
        <w:rPr>
          <w:rFonts w:ascii="Times New Roman" w:eastAsia="Times New Roman" w:hAnsi="Times New Roman" w:cs="Times New Roman"/>
          <w:sz w:val="24"/>
          <w:szCs w:val="24"/>
        </w:rPr>
        <w:t xml:space="preserve"> is</w:t>
      </w:r>
      <w:r w:rsidRPr="00367AA0">
        <w:rPr>
          <w:rFonts w:ascii="Times New Roman" w:eastAsia="Times New Roman" w:hAnsi="Times New Roman" w:cs="Times New Roman"/>
          <w:sz w:val="24"/>
          <w:szCs w:val="24"/>
        </w:rPr>
        <w:t xml:space="preserve"> a 24-km long tributary </w:t>
      </w:r>
      <w:r w:rsidR="00C146B5">
        <w:rPr>
          <w:rFonts w:ascii="Times New Roman" w:eastAsia="Times New Roman" w:hAnsi="Times New Roman" w:cs="Times New Roman"/>
          <w:sz w:val="24"/>
          <w:szCs w:val="24"/>
        </w:rPr>
        <w:t>that</w:t>
      </w:r>
      <w:r w:rsidR="00C146B5" w:rsidRPr="00367AA0">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drains a watershed of 138 km</w:t>
      </w:r>
      <w:r w:rsidRPr="00367AA0">
        <w:rPr>
          <w:rFonts w:ascii="Times New Roman" w:eastAsia="Times New Roman" w:hAnsi="Times New Roman" w:cs="Times New Roman"/>
          <w:sz w:val="24"/>
          <w:szCs w:val="24"/>
          <w:vertAlign w:val="superscript"/>
        </w:rPr>
        <w:t>2</w:t>
      </w:r>
      <w:r w:rsidRPr="00367AA0">
        <w:rPr>
          <w:rFonts w:ascii="Times New Roman" w:eastAsia="Times New Roman" w:hAnsi="Times New Roman" w:cs="Times New Roman"/>
          <w:sz w:val="24"/>
          <w:szCs w:val="24"/>
        </w:rPr>
        <w:t xml:space="preserve"> (Pelton et al. 1998)</w:t>
      </w:r>
      <w:r w:rsidR="00C146B5">
        <w:rPr>
          <w:rFonts w:ascii="Times New Roman" w:eastAsia="Times New Roman" w:hAnsi="Times New Roman" w:cs="Times New Roman"/>
          <w:sz w:val="24"/>
          <w:szCs w:val="24"/>
        </w:rPr>
        <w:t xml:space="preserve"> and enters Lake Champlain </w:t>
      </w:r>
      <w:r w:rsidR="0084020D">
        <w:rPr>
          <w:rFonts w:ascii="Times New Roman" w:eastAsia="Times New Roman" w:hAnsi="Times New Roman" w:cs="Times New Roman"/>
          <w:sz w:val="24"/>
          <w:szCs w:val="24"/>
        </w:rPr>
        <w:t>in Shelburne Bay</w:t>
      </w:r>
      <w:r w:rsidR="0084020D" w:rsidRPr="00546CFB">
        <w:rPr>
          <w:rFonts w:ascii="Times New Roman" w:eastAsia="Times New Roman" w:hAnsi="Times New Roman" w:cs="Times New Roman"/>
          <w:sz w:val="24"/>
          <w:szCs w:val="24"/>
        </w:rPr>
        <w:t xml:space="preserve"> </w:t>
      </w:r>
      <w:r w:rsidR="0084020D">
        <w:rPr>
          <w:rFonts w:ascii="Times New Roman" w:eastAsia="Times New Roman" w:hAnsi="Times New Roman" w:cs="Times New Roman"/>
          <w:sz w:val="24"/>
          <w:szCs w:val="24"/>
        </w:rPr>
        <w:t>(</w:t>
      </w:r>
      <w:r w:rsidR="00C146B5" w:rsidRPr="00FD52C6">
        <w:rPr>
          <w:rFonts w:ascii="Times New Roman" w:hAnsi="Times New Roman" w:cs="Times New Roman"/>
          <w:color w:val="222222"/>
          <w:sz w:val="24"/>
          <w:szCs w:val="24"/>
        </w:rPr>
        <w:t>44.39959</w:t>
      </w:r>
      <w:ins w:id="64" w:author="Donna Parrish" w:date="2018-07-01T16:26:00Z">
        <w:r w:rsidR="00812D64">
          <w:rPr>
            <w:rFonts w:ascii="Times New Roman" w:hAnsi="Times New Roman" w:cs="Times New Roman"/>
            <w:color w:val="222222"/>
            <w:sz w:val="24"/>
            <w:szCs w:val="24"/>
          </w:rPr>
          <w:t>N</w:t>
        </w:r>
      </w:ins>
      <w:ins w:id="65" w:author="Donna Parrish" w:date="2018-07-01T16:27:00Z">
        <w:r w:rsidR="00812D64">
          <w:rPr>
            <w:rFonts w:ascii="Times New Roman" w:hAnsi="Times New Roman" w:cs="Times New Roman"/>
            <w:color w:val="222222"/>
            <w:sz w:val="24"/>
            <w:szCs w:val="24"/>
          </w:rPr>
          <w:t>;</w:t>
        </w:r>
      </w:ins>
      <w:del w:id="66" w:author="Donna Parrish" w:date="2018-07-01T16:27:00Z">
        <w:r w:rsidR="00C146B5" w:rsidRPr="00FD52C6" w:rsidDel="00812D64">
          <w:rPr>
            <w:rFonts w:ascii="Times New Roman" w:hAnsi="Times New Roman" w:cs="Times New Roman"/>
            <w:color w:val="222222"/>
            <w:sz w:val="24"/>
            <w:szCs w:val="24"/>
          </w:rPr>
          <w:delText>,</w:delText>
        </w:r>
      </w:del>
      <w:r w:rsidR="00C146B5" w:rsidRPr="00FD52C6">
        <w:rPr>
          <w:rFonts w:ascii="Times New Roman" w:hAnsi="Times New Roman" w:cs="Times New Roman"/>
          <w:color w:val="222222"/>
          <w:sz w:val="24"/>
          <w:szCs w:val="24"/>
        </w:rPr>
        <w:t xml:space="preserve"> </w:t>
      </w:r>
      <w:del w:id="67" w:author="Donna Parrish" w:date="2018-07-01T16:27:00Z">
        <w:r w:rsidR="00C146B5" w:rsidRPr="00FD52C6" w:rsidDel="00812D64">
          <w:rPr>
            <w:rFonts w:ascii="Times New Roman" w:hAnsi="Times New Roman" w:cs="Times New Roman"/>
            <w:color w:val="222222"/>
            <w:sz w:val="24"/>
            <w:szCs w:val="24"/>
          </w:rPr>
          <w:delText>-</w:delText>
        </w:r>
      </w:del>
      <w:r w:rsidR="00C146B5" w:rsidRPr="00FD52C6">
        <w:rPr>
          <w:rFonts w:ascii="Times New Roman" w:hAnsi="Times New Roman" w:cs="Times New Roman"/>
          <w:color w:val="222222"/>
          <w:sz w:val="24"/>
          <w:szCs w:val="24"/>
        </w:rPr>
        <w:t>73.23385</w:t>
      </w:r>
      <w:ins w:id="68" w:author="Donna Parrish" w:date="2018-07-01T16:28:00Z">
        <w:r w:rsidR="00812D64">
          <w:rPr>
            <w:rFonts w:ascii="Times New Roman" w:hAnsi="Times New Roman" w:cs="Times New Roman"/>
            <w:color w:val="222222"/>
            <w:sz w:val="24"/>
            <w:szCs w:val="24"/>
          </w:rPr>
          <w:t>W</w:t>
        </w:r>
      </w:ins>
      <w:r w:rsidR="0084020D">
        <w:rPr>
          <w:rFonts w:ascii="Times New Roman" w:hAnsi="Times New Roman" w:cs="Times New Roman"/>
          <w:color w:val="222222"/>
          <w:sz w:val="24"/>
          <w:szCs w:val="24"/>
        </w:rPr>
        <w:t>)</w:t>
      </w:r>
      <w:r w:rsidRPr="00546CFB">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 The Missisquoi River is 130 km long</w:t>
      </w:r>
      <w:r w:rsidR="00C146B5">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drains a watershed of 2,200 km</w:t>
      </w:r>
      <w:r w:rsidRPr="00367AA0">
        <w:rPr>
          <w:rFonts w:ascii="Times New Roman" w:eastAsia="Times New Roman" w:hAnsi="Times New Roman" w:cs="Times New Roman"/>
          <w:sz w:val="24"/>
          <w:szCs w:val="24"/>
          <w:vertAlign w:val="superscript"/>
        </w:rPr>
        <w:t>2</w:t>
      </w:r>
      <w:r w:rsidRPr="00367AA0">
        <w:rPr>
          <w:rFonts w:ascii="Times New Roman" w:eastAsia="Times New Roman" w:hAnsi="Times New Roman" w:cs="Times New Roman"/>
          <w:sz w:val="24"/>
          <w:szCs w:val="24"/>
        </w:rPr>
        <w:t xml:space="preserve"> </w:t>
      </w:r>
      <w:del w:id="69" w:author="Donna Parrish" w:date="2018-07-01T16:25:00Z">
        <w:r w:rsidRPr="00367AA0" w:rsidDel="00812D64">
          <w:rPr>
            <w:rFonts w:ascii="Times New Roman" w:eastAsia="Times New Roman" w:hAnsi="Times New Roman" w:cs="Times New Roman"/>
            <w:sz w:val="24"/>
            <w:szCs w:val="24"/>
          </w:rPr>
          <w:delText xml:space="preserve">of </w:delText>
        </w:r>
      </w:del>
      <w:ins w:id="70" w:author="Donna Parrish" w:date="2018-07-01T16:25:00Z">
        <w:r w:rsidR="00812D64">
          <w:rPr>
            <w:rFonts w:ascii="Times New Roman" w:eastAsia="Times New Roman" w:hAnsi="Times New Roman" w:cs="Times New Roman"/>
            <w:sz w:val="24"/>
            <w:szCs w:val="24"/>
          </w:rPr>
          <w:t>in</w:t>
        </w:r>
        <w:r w:rsidR="00812D64" w:rsidRPr="00367AA0">
          <w:rPr>
            <w:rFonts w:ascii="Times New Roman" w:eastAsia="Times New Roman" w:hAnsi="Times New Roman" w:cs="Times New Roman"/>
            <w:sz w:val="24"/>
            <w:szCs w:val="24"/>
          </w:rPr>
          <w:t xml:space="preserve"> </w:t>
        </w:r>
      </w:ins>
      <w:r w:rsidRPr="00367AA0">
        <w:rPr>
          <w:rFonts w:ascii="Times New Roman" w:eastAsia="Times New Roman" w:hAnsi="Times New Roman" w:cs="Times New Roman"/>
          <w:sz w:val="24"/>
          <w:szCs w:val="24"/>
        </w:rPr>
        <w:t xml:space="preserve">northern Vermont and sections of Quebec, Canada into Lake Champlain at Missisquoi </w:t>
      </w:r>
      <w:r w:rsidRPr="00546CFB">
        <w:rPr>
          <w:rFonts w:ascii="Times New Roman" w:eastAsia="Times New Roman" w:hAnsi="Times New Roman" w:cs="Times New Roman"/>
          <w:sz w:val="24"/>
          <w:szCs w:val="24"/>
        </w:rPr>
        <w:t>Bay</w:t>
      </w:r>
      <w:r w:rsidR="00C146B5" w:rsidRPr="00546CFB">
        <w:rPr>
          <w:rFonts w:ascii="Times New Roman" w:eastAsia="Times New Roman" w:hAnsi="Times New Roman" w:cs="Times New Roman"/>
          <w:sz w:val="24"/>
          <w:szCs w:val="24"/>
        </w:rPr>
        <w:t xml:space="preserve"> (</w:t>
      </w:r>
      <w:r w:rsidR="00C146B5" w:rsidRPr="00FD52C6">
        <w:rPr>
          <w:rFonts w:ascii="Times New Roman" w:hAnsi="Times New Roman" w:cs="Times New Roman"/>
          <w:color w:val="222222"/>
          <w:sz w:val="24"/>
          <w:szCs w:val="24"/>
        </w:rPr>
        <w:t>44.99630</w:t>
      </w:r>
      <w:ins w:id="71" w:author="Donna Parrish" w:date="2018-07-01T16:25:00Z">
        <w:r w:rsidR="00812D64">
          <w:rPr>
            <w:rFonts w:ascii="Times New Roman" w:hAnsi="Times New Roman" w:cs="Times New Roman"/>
            <w:color w:val="222222"/>
            <w:sz w:val="24"/>
            <w:szCs w:val="24"/>
          </w:rPr>
          <w:t>N</w:t>
        </w:r>
      </w:ins>
      <w:ins w:id="72" w:author="Donna Parrish" w:date="2018-07-01T16:26:00Z">
        <w:r w:rsidR="00812D64">
          <w:rPr>
            <w:rFonts w:ascii="Times New Roman" w:hAnsi="Times New Roman" w:cs="Times New Roman"/>
            <w:color w:val="222222"/>
            <w:sz w:val="24"/>
            <w:szCs w:val="24"/>
          </w:rPr>
          <w:t>;</w:t>
        </w:r>
      </w:ins>
      <w:del w:id="73" w:author="Donna Parrish" w:date="2018-07-01T16:26:00Z">
        <w:r w:rsidR="00C146B5" w:rsidRPr="00FD52C6" w:rsidDel="00812D64">
          <w:rPr>
            <w:rFonts w:ascii="Times New Roman" w:hAnsi="Times New Roman" w:cs="Times New Roman"/>
            <w:color w:val="222222"/>
            <w:sz w:val="24"/>
            <w:szCs w:val="24"/>
          </w:rPr>
          <w:delText>,</w:delText>
        </w:r>
      </w:del>
      <w:r w:rsidR="00C146B5" w:rsidRPr="00FD52C6">
        <w:rPr>
          <w:rFonts w:ascii="Times New Roman" w:hAnsi="Times New Roman" w:cs="Times New Roman"/>
          <w:color w:val="222222"/>
          <w:sz w:val="24"/>
          <w:szCs w:val="24"/>
        </w:rPr>
        <w:t xml:space="preserve"> </w:t>
      </w:r>
      <w:del w:id="74" w:author="Donna Parrish" w:date="2018-07-01T16:26:00Z">
        <w:r w:rsidR="00C146B5" w:rsidRPr="00FD52C6" w:rsidDel="00812D64">
          <w:rPr>
            <w:rFonts w:ascii="Times New Roman" w:hAnsi="Times New Roman" w:cs="Times New Roman"/>
            <w:color w:val="222222"/>
            <w:sz w:val="24"/>
            <w:szCs w:val="24"/>
          </w:rPr>
          <w:delText>-</w:delText>
        </w:r>
      </w:del>
      <w:r w:rsidR="00C146B5" w:rsidRPr="00FD52C6">
        <w:rPr>
          <w:rFonts w:ascii="Times New Roman" w:hAnsi="Times New Roman" w:cs="Times New Roman"/>
          <w:color w:val="222222"/>
          <w:sz w:val="24"/>
          <w:szCs w:val="24"/>
        </w:rPr>
        <w:t>73.15729</w:t>
      </w:r>
      <w:ins w:id="75" w:author="Donna Parrish" w:date="2018-07-01T16:26:00Z">
        <w:r w:rsidR="00812D64">
          <w:rPr>
            <w:rFonts w:ascii="Times New Roman" w:hAnsi="Times New Roman" w:cs="Times New Roman"/>
            <w:color w:val="222222"/>
            <w:sz w:val="24"/>
            <w:szCs w:val="24"/>
          </w:rPr>
          <w:t>W</w:t>
        </w:r>
      </w:ins>
      <w:r w:rsidR="00C146B5" w:rsidRPr="00FD52C6">
        <w:rPr>
          <w:rFonts w:ascii="Times New Roman" w:hAnsi="Times New Roman" w:cs="Times New Roman"/>
          <w:color w:val="222222"/>
          <w:sz w:val="24"/>
          <w:szCs w:val="24"/>
        </w:rPr>
        <w:t>)</w:t>
      </w:r>
      <w:r w:rsidRPr="00546CFB">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 </w:t>
      </w:r>
    </w:p>
    <w:p w14:paraId="77B93CFC" w14:textId="303E90D3" w:rsidR="00367AA0" w:rsidRPr="00367AA0" w:rsidRDefault="00772098" w:rsidP="00F90C10">
      <w:pPr>
        <w:spacing w:after="0" w:line="480" w:lineRule="auto"/>
        <w:ind w:firstLine="720"/>
        <w:rPr>
          <w:rFonts w:ascii="Times New Roman" w:eastAsia="Times New Roman" w:hAnsi="Times New Roman" w:cs="Times New Roman"/>
          <w:sz w:val="24"/>
          <w:szCs w:val="24"/>
        </w:rPr>
      </w:pPr>
      <w:bookmarkStart w:id="76" w:name="_Toc293238618"/>
      <w:r>
        <w:rPr>
          <w:rFonts w:ascii="Times New Roman" w:eastAsia="Times New Roman" w:hAnsi="Times New Roman" w:cs="Times New Roman"/>
          <w:i/>
          <w:sz w:val="24"/>
          <w:szCs w:val="24"/>
        </w:rPr>
        <w:t>Dorsal s</w:t>
      </w:r>
      <w:r w:rsidR="00367AA0" w:rsidRPr="00367AA0">
        <w:rPr>
          <w:rFonts w:ascii="Times New Roman" w:eastAsia="Times New Roman" w:hAnsi="Times New Roman" w:cs="Times New Roman"/>
          <w:i/>
          <w:sz w:val="24"/>
          <w:szCs w:val="24"/>
        </w:rPr>
        <w:t>pine data</w:t>
      </w:r>
      <w:bookmarkEnd w:id="76"/>
      <w:r w:rsidR="00B841D3">
        <w:rPr>
          <w:rFonts w:ascii="Times New Roman" w:eastAsia="Times New Roman" w:hAnsi="Times New Roman" w:cs="Times New Roman"/>
          <w:sz w:val="24"/>
          <w:szCs w:val="24"/>
        </w:rPr>
        <w:t>.—</w:t>
      </w:r>
      <w:del w:id="77" w:author="Donna Parrish" w:date="2018-07-01T16:29:00Z">
        <w:r w:rsidR="00367AA0" w:rsidRPr="00367AA0" w:rsidDel="00812D64">
          <w:rPr>
            <w:rFonts w:ascii="Times New Roman" w:eastAsia="Times New Roman" w:hAnsi="Times New Roman" w:cs="Times New Roman"/>
            <w:sz w:val="24"/>
            <w:szCs w:val="24"/>
          </w:rPr>
          <w:delText xml:space="preserve"> </w:delText>
        </w:r>
      </w:del>
      <w:r w:rsidR="00367AA0" w:rsidRPr="00367AA0">
        <w:rPr>
          <w:rFonts w:ascii="Times New Roman" w:eastAsia="Times New Roman" w:hAnsi="Times New Roman" w:cs="Times New Roman"/>
          <w:sz w:val="24"/>
          <w:szCs w:val="24"/>
        </w:rPr>
        <w:t>Stonecats from the Great Chazy River, N</w:t>
      </w:r>
      <w:r w:rsidR="008D1123">
        <w:rPr>
          <w:rFonts w:ascii="Times New Roman" w:eastAsia="Times New Roman" w:hAnsi="Times New Roman" w:cs="Times New Roman"/>
          <w:sz w:val="24"/>
          <w:szCs w:val="24"/>
        </w:rPr>
        <w:t xml:space="preserve">ew </w:t>
      </w:r>
      <w:r w:rsidR="00367AA0" w:rsidRPr="00367AA0">
        <w:rPr>
          <w:rFonts w:ascii="Times New Roman" w:eastAsia="Times New Roman" w:hAnsi="Times New Roman" w:cs="Times New Roman"/>
          <w:sz w:val="24"/>
          <w:szCs w:val="24"/>
        </w:rPr>
        <w:t>Y</w:t>
      </w:r>
      <w:r w:rsidR="008D1123">
        <w:rPr>
          <w:rFonts w:ascii="Times New Roman" w:eastAsia="Times New Roman" w:hAnsi="Times New Roman" w:cs="Times New Roman"/>
          <w:sz w:val="24"/>
          <w:szCs w:val="24"/>
        </w:rPr>
        <w:t>ork</w:t>
      </w:r>
      <w:r w:rsidR="00367AA0" w:rsidRPr="00367AA0">
        <w:rPr>
          <w:rFonts w:ascii="Times New Roman" w:eastAsia="Times New Roman" w:hAnsi="Times New Roman" w:cs="Times New Roman"/>
          <w:sz w:val="24"/>
          <w:szCs w:val="24"/>
        </w:rPr>
        <w:t xml:space="preserve"> </w:t>
      </w:r>
      <w:r w:rsidR="00B50CC2">
        <w:rPr>
          <w:rFonts w:ascii="Times New Roman" w:eastAsia="Times New Roman" w:hAnsi="Times New Roman" w:cs="Times New Roman"/>
          <w:sz w:val="24"/>
          <w:szCs w:val="24"/>
        </w:rPr>
        <w:t xml:space="preserve">were collected </w:t>
      </w:r>
      <w:r w:rsidR="00367AA0" w:rsidRPr="00367AA0">
        <w:rPr>
          <w:rFonts w:ascii="Times New Roman" w:eastAsia="Times New Roman" w:hAnsi="Times New Roman" w:cs="Times New Roman"/>
          <w:sz w:val="24"/>
          <w:szCs w:val="24"/>
        </w:rPr>
        <w:t xml:space="preserve">as part of a visual post-assessment survey on </w:t>
      </w:r>
      <w:r w:rsidR="004927C1">
        <w:rPr>
          <w:rFonts w:ascii="Times New Roman" w:eastAsia="Times New Roman" w:hAnsi="Times New Roman" w:cs="Times New Roman"/>
          <w:sz w:val="24"/>
          <w:szCs w:val="24"/>
        </w:rPr>
        <w:t xml:space="preserve">17-19 </w:t>
      </w:r>
      <w:r w:rsidR="00367AA0" w:rsidRPr="00367AA0">
        <w:rPr>
          <w:rFonts w:ascii="Times New Roman" w:eastAsia="Times New Roman" w:hAnsi="Times New Roman" w:cs="Times New Roman"/>
          <w:sz w:val="24"/>
          <w:szCs w:val="24"/>
        </w:rPr>
        <w:t xml:space="preserve">October 2012. Stonecats were mortalities from a lampricide treatment conducted on </w:t>
      </w:r>
      <w:r w:rsidR="004927C1">
        <w:rPr>
          <w:rFonts w:ascii="Times New Roman" w:eastAsia="Times New Roman" w:hAnsi="Times New Roman" w:cs="Times New Roman"/>
          <w:sz w:val="24"/>
          <w:szCs w:val="24"/>
        </w:rPr>
        <w:t xml:space="preserve">16-18 </w:t>
      </w:r>
      <w:r w:rsidR="00367AA0" w:rsidRPr="00367AA0">
        <w:rPr>
          <w:rFonts w:ascii="Times New Roman" w:eastAsia="Times New Roman" w:hAnsi="Times New Roman" w:cs="Times New Roman"/>
          <w:sz w:val="24"/>
          <w:szCs w:val="24"/>
        </w:rPr>
        <w:t xml:space="preserve">October 2012. Stonecats were also collected on </w:t>
      </w:r>
      <w:r w:rsidR="004927C1">
        <w:rPr>
          <w:rFonts w:ascii="Times New Roman" w:eastAsia="Times New Roman" w:hAnsi="Times New Roman" w:cs="Times New Roman"/>
          <w:sz w:val="24"/>
          <w:szCs w:val="24"/>
        </w:rPr>
        <w:t xml:space="preserve">8-9 </w:t>
      </w:r>
      <w:r w:rsidR="00367AA0" w:rsidRPr="00367AA0">
        <w:rPr>
          <w:rFonts w:ascii="Times New Roman" w:eastAsia="Times New Roman" w:hAnsi="Times New Roman" w:cs="Times New Roman"/>
          <w:sz w:val="24"/>
          <w:szCs w:val="24"/>
        </w:rPr>
        <w:t xml:space="preserve">August 2011 and </w:t>
      </w:r>
      <w:r w:rsidR="004927C1">
        <w:rPr>
          <w:rFonts w:ascii="Times New Roman" w:eastAsia="Times New Roman" w:hAnsi="Times New Roman" w:cs="Times New Roman"/>
          <w:sz w:val="24"/>
          <w:szCs w:val="24"/>
        </w:rPr>
        <w:t xml:space="preserve">15 </w:t>
      </w:r>
      <w:r w:rsidR="00367AA0" w:rsidRPr="00367AA0">
        <w:rPr>
          <w:rFonts w:ascii="Times New Roman" w:eastAsia="Times New Roman" w:hAnsi="Times New Roman" w:cs="Times New Roman"/>
          <w:sz w:val="24"/>
          <w:szCs w:val="24"/>
        </w:rPr>
        <w:t>November 2011 from the Great Chazy River, NY as part of a bioassay study (M. Calloway, U.S Fish and Wildlife Service, unpublished data). Stonecats were frozen as quickly as possible and returned to the lab. Individuals were later thawed and measured for total length (TL) to the nearest mm. We removed the dorsal spine at the base</w:t>
      </w:r>
      <w:ins w:id="78" w:author="Donna Parrish" w:date="2018-07-01T15:50:00Z">
        <w:r w:rsidR="000D3A99">
          <w:rPr>
            <w:rFonts w:ascii="Times New Roman" w:eastAsia="Times New Roman" w:hAnsi="Times New Roman" w:cs="Times New Roman"/>
            <w:sz w:val="24"/>
            <w:szCs w:val="24"/>
          </w:rPr>
          <w:t xml:space="preserve"> following </w:t>
        </w:r>
      </w:ins>
      <w:del w:id="79" w:author="Donna Parrish" w:date="2018-07-01T15:51:00Z">
        <w:r w:rsidR="00367AA0" w:rsidRPr="00367AA0" w:rsidDel="000D3A99">
          <w:rPr>
            <w:rFonts w:ascii="Times New Roman" w:eastAsia="Times New Roman" w:hAnsi="Times New Roman" w:cs="Times New Roman"/>
            <w:sz w:val="24"/>
            <w:szCs w:val="24"/>
          </w:rPr>
          <w:delText xml:space="preserve"> </w:delText>
        </w:r>
      </w:del>
      <w:del w:id="80" w:author="Donna Parrish" w:date="2018-07-01T15:50:00Z">
        <w:r w:rsidR="00367AA0" w:rsidRPr="00367AA0" w:rsidDel="000D3A99">
          <w:rPr>
            <w:rFonts w:ascii="Times New Roman" w:eastAsia="Times New Roman" w:hAnsi="Times New Roman" w:cs="Times New Roman"/>
            <w:sz w:val="24"/>
            <w:szCs w:val="24"/>
          </w:rPr>
          <w:delText>(</w:delText>
        </w:r>
      </w:del>
      <w:del w:id="81" w:author="Donna Parrish" w:date="2018-07-01T15:49:00Z">
        <w:r w:rsidR="00367AA0" w:rsidRPr="00367AA0" w:rsidDel="000D3A99">
          <w:rPr>
            <w:rFonts w:ascii="Times New Roman" w:eastAsia="Times New Roman" w:hAnsi="Times New Roman" w:cs="Times New Roman"/>
            <w:sz w:val="24"/>
            <w:szCs w:val="24"/>
          </w:rPr>
          <w:delText xml:space="preserve">Clugston and Cooper 1960; Paruch 1979; </w:delText>
        </w:r>
      </w:del>
      <w:ins w:id="82" w:author="Donna Parrish" w:date="2018-07-01T15:53:00Z">
        <w:r w:rsidR="000D3A99">
          <w:rPr>
            <w:rFonts w:ascii="Times New Roman" w:eastAsia="Times New Roman" w:hAnsi="Times New Roman" w:cs="Times New Roman"/>
            <w:sz w:val="24"/>
            <w:szCs w:val="24"/>
          </w:rPr>
          <w:t xml:space="preserve">the procedures of </w:t>
        </w:r>
      </w:ins>
      <w:r w:rsidR="00367AA0" w:rsidRPr="00367AA0">
        <w:rPr>
          <w:rFonts w:ascii="Times New Roman" w:eastAsia="Times New Roman" w:hAnsi="Times New Roman" w:cs="Times New Roman"/>
          <w:sz w:val="24"/>
          <w:szCs w:val="24"/>
        </w:rPr>
        <w:t xml:space="preserve">Buckmeier et al. </w:t>
      </w:r>
      <w:ins w:id="83" w:author="Donna Parrish" w:date="2018-07-01T15:54:00Z">
        <w:r w:rsidR="000D3A99">
          <w:rPr>
            <w:rFonts w:ascii="Times New Roman" w:eastAsia="Times New Roman" w:hAnsi="Times New Roman" w:cs="Times New Roman"/>
            <w:sz w:val="24"/>
            <w:szCs w:val="24"/>
          </w:rPr>
          <w:t>(</w:t>
        </w:r>
      </w:ins>
      <w:r w:rsidR="00367AA0" w:rsidRPr="00367AA0">
        <w:rPr>
          <w:rFonts w:ascii="Times New Roman" w:eastAsia="Times New Roman" w:hAnsi="Times New Roman" w:cs="Times New Roman"/>
          <w:sz w:val="24"/>
          <w:szCs w:val="24"/>
        </w:rPr>
        <w:t>2002</w:t>
      </w:r>
      <w:ins w:id="84" w:author="Donna Parrish" w:date="2018-07-01T15:50:00Z">
        <w:r w:rsidR="000D3A99">
          <w:rPr>
            <w:rFonts w:ascii="Times New Roman" w:eastAsia="Times New Roman" w:hAnsi="Times New Roman" w:cs="Times New Roman"/>
            <w:sz w:val="24"/>
            <w:szCs w:val="24"/>
          </w:rPr>
          <w:t xml:space="preserve">) </w:t>
        </w:r>
      </w:ins>
      <w:ins w:id="85" w:author="Donna Parrish" w:date="2018-07-01T15:54:00Z">
        <w:r w:rsidR="000D3A99">
          <w:rPr>
            <w:rFonts w:ascii="Times New Roman" w:eastAsia="Times New Roman" w:hAnsi="Times New Roman" w:cs="Times New Roman"/>
            <w:sz w:val="24"/>
            <w:szCs w:val="24"/>
          </w:rPr>
          <w:t xml:space="preserve">for pectoral spines and Manny et al. (2014) </w:t>
        </w:r>
      </w:ins>
      <w:ins w:id="86" w:author="Donna Parrish" w:date="2018-07-01T15:55:00Z">
        <w:r w:rsidR="000D3A99">
          <w:rPr>
            <w:rFonts w:ascii="Times New Roman" w:eastAsia="Times New Roman" w:hAnsi="Times New Roman" w:cs="Times New Roman"/>
            <w:sz w:val="24"/>
            <w:szCs w:val="24"/>
          </w:rPr>
          <w:t xml:space="preserve">both pectoral and dorsal </w:t>
        </w:r>
      </w:ins>
      <w:ins w:id="87" w:author="Donna Parrish" w:date="2018-07-01T15:50:00Z">
        <w:r w:rsidR="000D3A99">
          <w:rPr>
            <w:rFonts w:ascii="Times New Roman" w:eastAsia="Times New Roman" w:hAnsi="Times New Roman" w:cs="Times New Roman"/>
            <w:sz w:val="24"/>
            <w:szCs w:val="24"/>
          </w:rPr>
          <w:t>spines._</w:t>
        </w:r>
      </w:ins>
      <w:del w:id="88" w:author="Donna Parrish" w:date="2018-07-01T15:49:00Z">
        <w:r w:rsidR="00367AA0" w:rsidRPr="00367AA0" w:rsidDel="000D3A99">
          <w:rPr>
            <w:rFonts w:ascii="Times New Roman" w:eastAsia="Times New Roman" w:hAnsi="Times New Roman" w:cs="Times New Roman"/>
            <w:sz w:val="24"/>
            <w:szCs w:val="24"/>
          </w:rPr>
          <w:delText xml:space="preserve">; </w:delText>
        </w:r>
        <w:r w:rsidR="00367AA0" w:rsidRPr="00851498" w:rsidDel="000D3A99">
          <w:rPr>
            <w:rFonts w:ascii="Times New Roman" w:eastAsia="Times New Roman" w:hAnsi="Times New Roman" w:cs="Times New Roman"/>
            <w:sz w:val="24"/>
            <w:szCs w:val="24"/>
            <w:highlight w:val="yellow"/>
            <w:rPrChange w:id="89" w:author="Donna Parrish" w:date="2018-07-01T14:30:00Z">
              <w:rPr>
                <w:rFonts w:ascii="Times New Roman" w:eastAsia="Times New Roman" w:hAnsi="Times New Roman" w:cs="Times New Roman"/>
                <w:sz w:val="24"/>
                <w:szCs w:val="24"/>
              </w:rPr>
            </w:rPrChange>
          </w:rPr>
          <w:delText>Murie et al. 2009</w:delText>
        </w:r>
      </w:del>
      <w:r w:rsidR="00367AA0" w:rsidRPr="00367AA0">
        <w:rPr>
          <w:rFonts w:ascii="Times New Roman" w:eastAsia="Times New Roman" w:hAnsi="Times New Roman" w:cs="Times New Roman"/>
          <w:sz w:val="24"/>
          <w:szCs w:val="24"/>
        </w:rPr>
        <w:t xml:space="preserve">) </w:t>
      </w:r>
      <w:del w:id="90" w:author="Donna Parrish" w:date="2018-07-01T15:51:00Z">
        <w:r w:rsidR="00367AA0" w:rsidRPr="00367AA0" w:rsidDel="000D3A99">
          <w:rPr>
            <w:rFonts w:ascii="Times New Roman" w:eastAsia="Times New Roman" w:hAnsi="Times New Roman" w:cs="Times New Roman"/>
            <w:sz w:val="24"/>
            <w:szCs w:val="24"/>
          </w:rPr>
          <w:delText xml:space="preserve">and </w:delText>
        </w:r>
      </w:del>
      <w:ins w:id="91" w:author="Donna Parrish" w:date="2018-07-01T15:51:00Z">
        <w:r w:rsidR="000D3A99">
          <w:rPr>
            <w:rFonts w:ascii="Times New Roman" w:eastAsia="Times New Roman" w:hAnsi="Times New Roman" w:cs="Times New Roman"/>
            <w:sz w:val="24"/>
            <w:szCs w:val="24"/>
          </w:rPr>
          <w:t>Spines were</w:t>
        </w:r>
        <w:r w:rsidR="000D3A99" w:rsidRPr="00367AA0">
          <w:rPr>
            <w:rFonts w:ascii="Times New Roman" w:eastAsia="Times New Roman" w:hAnsi="Times New Roman" w:cs="Times New Roman"/>
            <w:sz w:val="24"/>
            <w:szCs w:val="24"/>
          </w:rPr>
          <w:t xml:space="preserve"> </w:t>
        </w:r>
      </w:ins>
      <w:r w:rsidR="00367AA0" w:rsidRPr="00367AA0">
        <w:rPr>
          <w:rFonts w:ascii="Times New Roman" w:eastAsia="Times New Roman" w:hAnsi="Times New Roman" w:cs="Times New Roman"/>
          <w:sz w:val="24"/>
          <w:szCs w:val="24"/>
        </w:rPr>
        <w:t xml:space="preserve">placed </w:t>
      </w:r>
      <w:del w:id="92" w:author="Donna Parrish" w:date="2018-07-01T15:51:00Z">
        <w:r w:rsidR="00367AA0" w:rsidRPr="00367AA0" w:rsidDel="000D3A99">
          <w:rPr>
            <w:rFonts w:ascii="Times New Roman" w:eastAsia="Times New Roman" w:hAnsi="Times New Roman" w:cs="Times New Roman"/>
            <w:sz w:val="24"/>
            <w:szCs w:val="24"/>
          </w:rPr>
          <w:delText xml:space="preserve">it </w:delText>
        </w:r>
      </w:del>
      <w:r w:rsidR="00367AA0" w:rsidRPr="00367AA0">
        <w:rPr>
          <w:rFonts w:ascii="Times New Roman" w:eastAsia="Times New Roman" w:hAnsi="Times New Roman" w:cs="Times New Roman"/>
          <w:sz w:val="24"/>
          <w:szCs w:val="24"/>
        </w:rPr>
        <w:t>in boiling wa</w:t>
      </w:r>
      <w:del w:id="93" w:author="Donna Parrish" w:date="2018-07-01T15:54:00Z">
        <w:r w:rsidR="00367AA0" w:rsidRPr="00367AA0" w:rsidDel="000D3A99">
          <w:rPr>
            <w:rFonts w:ascii="Times New Roman" w:eastAsia="Times New Roman" w:hAnsi="Times New Roman" w:cs="Times New Roman"/>
            <w:sz w:val="24"/>
            <w:szCs w:val="24"/>
          </w:rPr>
          <w:delText>t</w:delText>
        </w:r>
      </w:del>
      <w:r w:rsidR="00367AA0" w:rsidRPr="00367AA0">
        <w:rPr>
          <w:rFonts w:ascii="Times New Roman" w:eastAsia="Times New Roman" w:hAnsi="Times New Roman" w:cs="Times New Roman"/>
          <w:sz w:val="24"/>
          <w:szCs w:val="24"/>
        </w:rPr>
        <w:t>er to remove excess flesh</w:t>
      </w:r>
      <w:ins w:id="94" w:author="Donna Parrish" w:date="2018-07-01T15:56:00Z">
        <w:r w:rsidR="000D3A99">
          <w:rPr>
            <w:rFonts w:ascii="Times New Roman" w:eastAsia="Times New Roman" w:hAnsi="Times New Roman" w:cs="Times New Roman"/>
            <w:sz w:val="24"/>
            <w:szCs w:val="24"/>
          </w:rPr>
          <w:t>,</w:t>
        </w:r>
      </w:ins>
      <w:ins w:id="95" w:author="Donna Parrish" w:date="2018-07-01T15:51:00Z">
        <w:r w:rsidR="000D3A99">
          <w:rPr>
            <w:rFonts w:ascii="Times New Roman" w:eastAsia="Times New Roman" w:hAnsi="Times New Roman" w:cs="Times New Roman"/>
            <w:sz w:val="24"/>
            <w:szCs w:val="24"/>
          </w:rPr>
          <w:t xml:space="preserve"> </w:t>
        </w:r>
      </w:ins>
      <w:del w:id="96" w:author="Donna Parrish" w:date="2018-07-01T15:51:00Z">
        <w:r w:rsidR="00367AA0" w:rsidRPr="00367AA0" w:rsidDel="000D3A99">
          <w:rPr>
            <w:rFonts w:ascii="Times New Roman" w:eastAsia="Times New Roman" w:hAnsi="Times New Roman" w:cs="Times New Roman"/>
            <w:sz w:val="24"/>
            <w:szCs w:val="24"/>
          </w:rPr>
          <w:delText xml:space="preserve">. Spines </w:delText>
        </w:r>
      </w:del>
      <w:del w:id="97" w:author="Donna Parrish" w:date="2018-07-01T15:56:00Z">
        <w:r w:rsidR="00367AA0" w:rsidRPr="00367AA0" w:rsidDel="000D3A99">
          <w:rPr>
            <w:rFonts w:ascii="Times New Roman" w:eastAsia="Times New Roman" w:hAnsi="Times New Roman" w:cs="Times New Roman"/>
            <w:sz w:val="24"/>
            <w:szCs w:val="24"/>
          </w:rPr>
          <w:delText xml:space="preserve">were </w:delText>
        </w:r>
      </w:del>
      <w:r w:rsidR="00367AA0" w:rsidRPr="00367AA0">
        <w:rPr>
          <w:rFonts w:ascii="Times New Roman" w:eastAsia="Times New Roman" w:hAnsi="Times New Roman" w:cs="Times New Roman"/>
          <w:sz w:val="24"/>
          <w:szCs w:val="24"/>
        </w:rPr>
        <w:t xml:space="preserve">set in epoxy to prevent </w:t>
      </w:r>
      <w:del w:id="98" w:author="Donna Parrish" w:date="2018-07-01T15:56:00Z">
        <w:r w:rsidR="00367AA0" w:rsidRPr="00367AA0" w:rsidDel="000D3A99">
          <w:rPr>
            <w:rFonts w:ascii="Times New Roman" w:eastAsia="Times New Roman" w:hAnsi="Times New Roman" w:cs="Times New Roman"/>
            <w:sz w:val="24"/>
            <w:szCs w:val="24"/>
          </w:rPr>
          <w:lastRenderedPageBreak/>
          <w:delText xml:space="preserve">the </w:delText>
        </w:r>
      </w:del>
      <w:del w:id="99" w:author="Donna Parrish" w:date="2018-07-01T15:52:00Z">
        <w:r w:rsidR="00367AA0" w:rsidRPr="00367AA0" w:rsidDel="000D3A99">
          <w:rPr>
            <w:rFonts w:ascii="Times New Roman" w:eastAsia="Times New Roman" w:hAnsi="Times New Roman" w:cs="Times New Roman"/>
            <w:sz w:val="24"/>
            <w:szCs w:val="24"/>
          </w:rPr>
          <w:delText xml:space="preserve">spine </w:delText>
        </w:r>
      </w:del>
      <w:del w:id="100" w:author="Donna Parrish" w:date="2018-07-01T15:56:00Z">
        <w:r w:rsidR="00367AA0" w:rsidRPr="00367AA0" w:rsidDel="000D3A99">
          <w:rPr>
            <w:rFonts w:ascii="Times New Roman" w:eastAsia="Times New Roman" w:hAnsi="Times New Roman" w:cs="Times New Roman"/>
            <w:sz w:val="24"/>
            <w:szCs w:val="24"/>
          </w:rPr>
          <w:delText xml:space="preserve">from </w:delText>
        </w:r>
      </w:del>
      <w:r w:rsidR="00367AA0" w:rsidRPr="00367AA0">
        <w:rPr>
          <w:rFonts w:ascii="Times New Roman" w:eastAsia="Times New Roman" w:hAnsi="Times New Roman" w:cs="Times New Roman"/>
          <w:sz w:val="24"/>
          <w:szCs w:val="24"/>
        </w:rPr>
        <w:t>splitting when cut</w:t>
      </w:r>
      <w:ins w:id="101" w:author="Donna Parrish" w:date="2018-07-01T15:56:00Z">
        <w:r w:rsidR="000D3A99">
          <w:rPr>
            <w:rFonts w:ascii="Times New Roman" w:eastAsia="Times New Roman" w:hAnsi="Times New Roman" w:cs="Times New Roman"/>
            <w:sz w:val="24"/>
            <w:szCs w:val="24"/>
          </w:rPr>
          <w:t xml:space="preserve">, </w:t>
        </w:r>
      </w:ins>
      <w:del w:id="102" w:author="Donna Parrish" w:date="2018-07-01T15:52:00Z">
        <w:r w:rsidR="00367AA0" w:rsidRPr="00367AA0" w:rsidDel="000D3A99">
          <w:rPr>
            <w:rFonts w:ascii="Times New Roman" w:eastAsia="Times New Roman" w:hAnsi="Times New Roman" w:cs="Times New Roman"/>
            <w:sz w:val="24"/>
            <w:szCs w:val="24"/>
          </w:rPr>
          <w:delText xml:space="preserve"> </w:delText>
        </w:r>
      </w:del>
      <w:r w:rsidR="00367AA0" w:rsidRPr="00367AA0">
        <w:rPr>
          <w:rFonts w:ascii="Times New Roman" w:eastAsia="Times New Roman" w:hAnsi="Times New Roman" w:cs="Times New Roman"/>
          <w:sz w:val="24"/>
          <w:szCs w:val="24"/>
        </w:rPr>
        <w:t xml:space="preserve">and allowed to dry. Spines were cut into </w:t>
      </w:r>
      <w:r w:rsidR="002A03B3">
        <w:rPr>
          <w:rFonts w:ascii="Times New Roman" w:eastAsia="Times New Roman" w:hAnsi="Times New Roman" w:cs="Times New Roman"/>
          <w:sz w:val="24"/>
          <w:szCs w:val="24"/>
        </w:rPr>
        <w:t>one</w:t>
      </w:r>
      <w:r w:rsidR="00D5711B">
        <w:rPr>
          <w:rFonts w:ascii="Times New Roman" w:eastAsia="Times New Roman" w:hAnsi="Times New Roman" w:cs="Times New Roman"/>
          <w:sz w:val="24"/>
          <w:szCs w:val="24"/>
        </w:rPr>
        <w:t xml:space="preserve"> or two </w:t>
      </w:r>
      <w:r w:rsidR="00367AA0" w:rsidRPr="00367AA0">
        <w:rPr>
          <w:rFonts w:ascii="Times New Roman" w:eastAsia="Times New Roman" w:hAnsi="Times New Roman" w:cs="Times New Roman"/>
          <w:sz w:val="24"/>
          <w:szCs w:val="24"/>
        </w:rPr>
        <w:t>0.5-mm sections using a Buehler isomet low speed saw</w:t>
      </w:r>
      <w:r w:rsidR="00D5711B">
        <w:rPr>
          <w:rFonts w:ascii="Times New Roman" w:eastAsia="Times New Roman" w:hAnsi="Times New Roman" w:cs="Times New Roman"/>
          <w:sz w:val="24"/>
          <w:szCs w:val="24"/>
        </w:rPr>
        <w:t xml:space="preserve"> (Buehler, Lake Bluff, Illinois)</w:t>
      </w:r>
      <w:del w:id="103" w:author="Donna Parrish" w:date="2018-07-01T15:58:00Z">
        <w:r w:rsidR="00367AA0" w:rsidRPr="00367AA0" w:rsidDel="000D3A99">
          <w:rPr>
            <w:rFonts w:ascii="Times New Roman" w:eastAsia="Times New Roman" w:hAnsi="Times New Roman" w:cs="Times New Roman"/>
            <w:sz w:val="24"/>
            <w:szCs w:val="24"/>
          </w:rPr>
          <w:delText>, and</w:delText>
        </w:r>
      </w:del>
      <w:r w:rsidR="00367AA0" w:rsidRPr="00367AA0">
        <w:rPr>
          <w:rFonts w:ascii="Times New Roman" w:eastAsia="Times New Roman" w:hAnsi="Times New Roman" w:cs="Times New Roman"/>
          <w:sz w:val="24"/>
          <w:szCs w:val="24"/>
        </w:rPr>
        <w:t xml:space="preserve"> then </w:t>
      </w:r>
      <w:del w:id="104" w:author="Donna Parrish" w:date="2018-07-01T15:58:00Z">
        <w:r w:rsidR="00E2334F" w:rsidDel="000D3A99">
          <w:rPr>
            <w:rFonts w:ascii="Times New Roman" w:eastAsia="Times New Roman" w:hAnsi="Times New Roman" w:cs="Times New Roman"/>
            <w:sz w:val="24"/>
            <w:szCs w:val="24"/>
          </w:rPr>
          <w:delText xml:space="preserve">sections were </w:delText>
        </w:r>
      </w:del>
      <w:r w:rsidR="00367AA0" w:rsidRPr="00367AA0">
        <w:rPr>
          <w:rFonts w:ascii="Times New Roman" w:eastAsia="Times New Roman" w:hAnsi="Times New Roman" w:cs="Times New Roman"/>
          <w:sz w:val="24"/>
          <w:szCs w:val="24"/>
        </w:rPr>
        <w:t xml:space="preserve">glued to slides. </w:t>
      </w:r>
      <w:r w:rsidR="00E2334F">
        <w:rPr>
          <w:rFonts w:ascii="Times New Roman" w:eastAsia="Times New Roman" w:hAnsi="Times New Roman" w:cs="Times New Roman"/>
          <w:sz w:val="24"/>
          <w:szCs w:val="24"/>
        </w:rPr>
        <w:t>S</w:t>
      </w:r>
      <w:r w:rsidR="00326931">
        <w:rPr>
          <w:rFonts w:ascii="Times New Roman" w:eastAsia="Times New Roman" w:hAnsi="Times New Roman" w:cs="Times New Roman"/>
          <w:sz w:val="24"/>
          <w:szCs w:val="24"/>
        </w:rPr>
        <w:t xml:space="preserve">pines were cut </w:t>
      </w:r>
      <w:del w:id="105" w:author="Donna Parrish" w:date="2018-07-01T15:59:00Z">
        <w:r w:rsidR="00326931" w:rsidDel="000D3A99">
          <w:rPr>
            <w:rFonts w:ascii="Times New Roman" w:eastAsia="Times New Roman" w:hAnsi="Times New Roman" w:cs="Times New Roman"/>
            <w:sz w:val="24"/>
            <w:szCs w:val="24"/>
          </w:rPr>
          <w:delText>as close to</w:delText>
        </w:r>
      </w:del>
      <w:ins w:id="106" w:author="Donna Parrish" w:date="2018-07-01T15:59:00Z">
        <w:r w:rsidR="000D3A99">
          <w:rPr>
            <w:rFonts w:ascii="Times New Roman" w:eastAsia="Times New Roman" w:hAnsi="Times New Roman" w:cs="Times New Roman"/>
            <w:sz w:val="24"/>
            <w:szCs w:val="24"/>
          </w:rPr>
          <w:t>at</w:t>
        </w:r>
      </w:ins>
      <w:r w:rsidR="00326931">
        <w:rPr>
          <w:rFonts w:ascii="Times New Roman" w:eastAsia="Times New Roman" w:hAnsi="Times New Roman" w:cs="Times New Roman"/>
          <w:sz w:val="24"/>
          <w:szCs w:val="24"/>
        </w:rPr>
        <w:t xml:space="preserve"> the base </w:t>
      </w:r>
      <w:del w:id="107" w:author="Donna Parrish" w:date="2018-07-01T15:59:00Z">
        <w:r w:rsidR="00326931" w:rsidDel="000D3A99">
          <w:rPr>
            <w:rFonts w:ascii="Times New Roman" w:eastAsia="Times New Roman" w:hAnsi="Times New Roman" w:cs="Times New Roman"/>
            <w:sz w:val="24"/>
            <w:szCs w:val="24"/>
          </w:rPr>
          <w:delText xml:space="preserve">as possible </w:delText>
        </w:r>
      </w:del>
      <w:r w:rsidR="00326931">
        <w:rPr>
          <w:rFonts w:ascii="Times New Roman" w:eastAsia="Times New Roman" w:hAnsi="Times New Roman" w:cs="Times New Roman"/>
          <w:sz w:val="24"/>
          <w:szCs w:val="24"/>
        </w:rPr>
        <w:t xml:space="preserve">to </w:t>
      </w:r>
      <w:del w:id="108" w:author="Donna Parrish" w:date="2018-07-01T15:59:00Z">
        <w:r w:rsidR="00326931" w:rsidDel="000D3A99">
          <w:rPr>
            <w:rFonts w:ascii="Times New Roman" w:eastAsia="Times New Roman" w:hAnsi="Times New Roman" w:cs="Times New Roman"/>
            <w:sz w:val="24"/>
            <w:szCs w:val="24"/>
          </w:rPr>
          <w:delText xml:space="preserve">reduce the likelihood of </w:delText>
        </w:r>
      </w:del>
      <w:ins w:id="109" w:author="Donna Parrish" w:date="2018-07-01T15:59:00Z">
        <w:r w:rsidR="000D3A99">
          <w:rPr>
            <w:rFonts w:ascii="Times New Roman" w:eastAsia="Times New Roman" w:hAnsi="Times New Roman" w:cs="Times New Roman"/>
            <w:sz w:val="24"/>
            <w:szCs w:val="24"/>
          </w:rPr>
          <w:t xml:space="preserve">avoid </w:t>
        </w:r>
      </w:ins>
      <w:r w:rsidR="00326931">
        <w:rPr>
          <w:rFonts w:ascii="Times New Roman" w:eastAsia="Times New Roman" w:hAnsi="Times New Roman" w:cs="Times New Roman"/>
          <w:sz w:val="24"/>
          <w:szCs w:val="24"/>
        </w:rPr>
        <w:t>losing annuli.</w:t>
      </w:r>
    </w:p>
    <w:p w14:paraId="1865972B" w14:textId="2DA1215A" w:rsidR="00367AA0" w:rsidRPr="00367AA0" w:rsidRDefault="00367AA0" w:rsidP="00CF1A17">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After </w:t>
      </w:r>
      <w:r w:rsidR="00E2334F">
        <w:rPr>
          <w:rFonts w:ascii="Times New Roman" w:eastAsia="Times New Roman" w:hAnsi="Times New Roman" w:cs="Times New Roman"/>
          <w:sz w:val="24"/>
          <w:szCs w:val="24"/>
        </w:rPr>
        <w:t>establishing</w:t>
      </w:r>
      <w:r w:rsidR="00E2334F" w:rsidRPr="00367AA0">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criteria for </w:t>
      </w:r>
      <w:r w:rsidR="00E2334F">
        <w:rPr>
          <w:rFonts w:ascii="Times New Roman" w:eastAsia="Times New Roman" w:hAnsi="Times New Roman" w:cs="Times New Roman"/>
          <w:sz w:val="24"/>
          <w:szCs w:val="24"/>
        </w:rPr>
        <w:t xml:space="preserve">identifying </w:t>
      </w:r>
      <w:r w:rsidRPr="00367AA0">
        <w:rPr>
          <w:rFonts w:ascii="Times New Roman" w:eastAsia="Times New Roman" w:hAnsi="Times New Roman" w:cs="Times New Roman"/>
          <w:sz w:val="24"/>
          <w:szCs w:val="24"/>
        </w:rPr>
        <w:t>annuli</w:t>
      </w:r>
      <w:r w:rsidR="00C146B5">
        <w:rPr>
          <w:rFonts w:ascii="Times New Roman" w:eastAsia="Times New Roman" w:hAnsi="Times New Roman" w:cs="Times New Roman"/>
          <w:sz w:val="24"/>
          <w:szCs w:val="24"/>
        </w:rPr>
        <w:t xml:space="preserve"> as a group</w:t>
      </w:r>
      <w:r w:rsidRPr="00367AA0">
        <w:rPr>
          <w:rFonts w:ascii="Times New Roman" w:eastAsia="Times New Roman" w:hAnsi="Times New Roman" w:cs="Times New Roman"/>
          <w:sz w:val="24"/>
          <w:szCs w:val="24"/>
        </w:rPr>
        <w:t>, three readers independently</w:t>
      </w:r>
      <w:r w:rsidR="00326931">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estimated the age</w:t>
      </w:r>
      <w:r w:rsidR="0084020D">
        <w:rPr>
          <w:rFonts w:ascii="Times New Roman" w:eastAsia="Times New Roman" w:hAnsi="Times New Roman" w:cs="Times New Roman"/>
          <w:sz w:val="24"/>
          <w:szCs w:val="24"/>
        </w:rPr>
        <w:t xml:space="preserve"> of fish of unknown length</w:t>
      </w:r>
      <w:r w:rsidR="00C146B5">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spine </w:t>
      </w:r>
      <w:r w:rsidR="00C146B5" w:rsidRPr="00367AA0">
        <w:rPr>
          <w:rFonts w:ascii="Times New Roman" w:eastAsia="Times New Roman" w:hAnsi="Times New Roman" w:cs="Times New Roman"/>
          <w:sz w:val="24"/>
          <w:szCs w:val="24"/>
        </w:rPr>
        <w:t>t</w:t>
      </w:r>
      <w:r w:rsidR="00C146B5">
        <w:rPr>
          <w:rFonts w:ascii="Times New Roman" w:eastAsia="Times New Roman" w:hAnsi="Times New Roman" w:cs="Times New Roman"/>
          <w:sz w:val="24"/>
          <w:szCs w:val="24"/>
        </w:rPr>
        <w:t>wo times.</w:t>
      </w:r>
      <w:r w:rsidR="00C146B5" w:rsidRPr="00367AA0">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If there were </w:t>
      </w:r>
      <w:r w:rsidR="006B1091">
        <w:rPr>
          <w:rFonts w:ascii="Times New Roman" w:eastAsia="Times New Roman" w:hAnsi="Times New Roman" w:cs="Times New Roman"/>
          <w:sz w:val="24"/>
          <w:szCs w:val="24"/>
        </w:rPr>
        <w:t xml:space="preserve">age </w:t>
      </w:r>
      <w:r w:rsidRPr="00367AA0">
        <w:rPr>
          <w:rFonts w:ascii="Times New Roman" w:eastAsia="Times New Roman" w:hAnsi="Times New Roman" w:cs="Times New Roman"/>
          <w:sz w:val="24"/>
          <w:szCs w:val="24"/>
        </w:rPr>
        <w:t xml:space="preserve">differences among readers, the spine was read </w:t>
      </w:r>
      <w:r w:rsidR="006B1091">
        <w:rPr>
          <w:rFonts w:ascii="Times New Roman" w:eastAsia="Times New Roman" w:hAnsi="Times New Roman" w:cs="Times New Roman"/>
          <w:sz w:val="24"/>
          <w:szCs w:val="24"/>
        </w:rPr>
        <w:t>by the three readers together</w:t>
      </w:r>
      <w:r w:rsidR="00FE24AB" w:rsidRPr="00367AA0">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to arrive at an </w:t>
      </w:r>
      <w:r w:rsidR="006B1091">
        <w:rPr>
          <w:rFonts w:ascii="Times New Roman" w:eastAsia="Times New Roman" w:hAnsi="Times New Roman" w:cs="Times New Roman"/>
          <w:sz w:val="24"/>
          <w:szCs w:val="24"/>
        </w:rPr>
        <w:t xml:space="preserve">agreed upon </w:t>
      </w:r>
      <w:r w:rsidRPr="00367AA0">
        <w:rPr>
          <w:rFonts w:ascii="Times New Roman" w:eastAsia="Times New Roman" w:hAnsi="Times New Roman" w:cs="Times New Roman"/>
          <w:sz w:val="24"/>
          <w:szCs w:val="24"/>
        </w:rPr>
        <w:t xml:space="preserve">age estimate. In cases of no age agreement, the spine was removed from the analysis. </w:t>
      </w:r>
    </w:p>
    <w:p w14:paraId="38E90612" w14:textId="67F69E5F" w:rsidR="00CA0E2F" w:rsidRDefault="00367AA0" w:rsidP="00CA0E2F">
      <w:pPr>
        <w:spacing w:line="480" w:lineRule="auto"/>
        <w:ind w:firstLine="720"/>
        <w:rPr>
          <w:ins w:id="110" w:author="Donna Parrish" w:date="2018-07-01T16:22:00Z"/>
          <w:rFonts w:ascii="Times New Roman" w:eastAsia="Times New Roman" w:hAnsi="Times New Roman" w:cs="Times New Roman"/>
          <w:sz w:val="24"/>
          <w:szCs w:val="24"/>
        </w:rPr>
      </w:pPr>
      <w:bookmarkStart w:id="111" w:name="_Toc293238619"/>
      <w:r w:rsidRPr="00367AA0">
        <w:rPr>
          <w:rFonts w:ascii="Times New Roman" w:eastAsia="Times New Roman" w:hAnsi="Times New Roman" w:cs="Times New Roman"/>
          <w:i/>
          <w:sz w:val="24"/>
          <w:szCs w:val="24"/>
        </w:rPr>
        <w:t>Recapture data</w:t>
      </w:r>
      <w:bookmarkEnd w:id="111"/>
      <w:r w:rsidR="00772098">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Sampling in Vermont took place </w:t>
      </w:r>
      <w:r w:rsidR="00565E44">
        <w:rPr>
          <w:rFonts w:ascii="Times New Roman" w:eastAsia="Times New Roman" w:hAnsi="Times New Roman" w:cs="Times New Roman"/>
          <w:sz w:val="24"/>
          <w:szCs w:val="24"/>
        </w:rPr>
        <w:t xml:space="preserve">from </w:t>
      </w:r>
      <w:r w:rsidRPr="00367AA0">
        <w:rPr>
          <w:rFonts w:ascii="Times New Roman" w:eastAsia="Times New Roman" w:hAnsi="Times New Roman" w:cs="Times New Roman"/>
          <w:sz w:val="24"/>
          <w:szCs w:val="24"/>
        </w:rPr>
        <w:t xml:space="preserve">June to October 2012, May to October 2013, and June to October 2014. We used backpack electrofishing and minnow traps, both of which </w:t>
      </w:r>
      <w:r w:rsidR="00F90C10">
        <w:rPr>
          <w:rFonts w:ascii="Times New Roman" w:eastAsia="Times New Roman" w:hAnsi="Times New Roman" w:cs="Times New Roman"/>
          <w:sz w:val="24"/>
          <w:szCs w:val="24"/>
        </w:rPr>
        <w:t>are</w:t>
      </w:r>
      <w:r w:rsidRPr="00367AA0">
        <w:rPr>
          <w:rFonts w:ascii="Times New Roman" w:eastAsia="Times New Roman" w:hAnsi="Times New Roman" w:cs="Times New Roman"/>
          <w:sz w:val="24"/>
          <w:szCs w:val="24"/>
        </w:rPr>
        <w:t xml:space="preserve"> </w:t>
      </w:r>
      <w:r w:rsidRPr="00CA0E2F">
        <w:rPr>
          <w:rFonts w:ascii="Times New Roman" w:eastAsia="Times New Roman" w:hAnsi="Times New Roman" w:cs="Times New Roman"/>
          <w:sz w:val="24"/>
          <w:szCs w:val="24"/>
        </w:rPr>
        <w:t>effective methods of collecting Stonecats (McCulloch and Stewart 1998; Pollard 2004).</w:t>
      </w:r>
      <w:r w:rsidR="00CA0E2F" w:rsidRPr="00CA0E2F">
        <w:rPr>
          <w:rFonts w:ascii="Times New Roman" w:hAnsi="Times New Roman" w:cs="Times New Roman"/>
          <w:sz w:val="24"/>
          <w:szCs w:val="24"/>
        </w:rPr>
        <w:t xml:space="preserve"> </w:t>
      </w:r>
      <w:r w:rsidR="00CA0E2F">
        <w:rPr>
          <w:rFonts w:ascii="Times New Roman" w:hAnsi="Times New Roman" w:cs="Times New Roman"/>
          <w:sz w:val="24"/>
          <w:szCs w:val="24"/>
        </w:rPr>
        <w:t>Wire-meshed (0.6 cm) m</w:t>
      </w:r>
      <w:r w:rsidR="00CA0E2F" w:rsidRPr="00CA0E2F">
        <w:rPr>
          <w:rFonts w:ascii="Times New Roman" w:hAnsi="Times New Roman" w:cs="Times New Roman"/>
          <w:sz w:val="24"/>
          <w:szCs w:val="24"/>
        </w:rPr>
        <w:t>innow traps (42 cm long × 23 cm dia.</w:t>
      </w:r>
      <w:r w:rsidR="00CA0E2F">
        <w:rPr>
          <w:rFonts w:ascii="Times New Roman" w:hAnsi="Times New Roman" w:cs="Times New Roman"/>
          <w:sz w:val="24"/>
          <w:szCs w:val="24"/>
        </w:rPr>
        <w:t xml:space="preserve"> and</w:t>
      </w:r>
      <w:r w:rsidR="00CA0E2F" w:rsidRPr="00CA0E2F">
        <w:rPr>
          <w:rFonts w:ascii="Times New Roman" w:hAnsi="Times New Roman" w:cs="Times New Roman"/>
          <w:sz w:val="24"/>
          <w:szCs w:val="24"/>
        </w:rPr>
        <w:t xml:space="preserve"> 2.5 cm opening</w:t>
      </w:r>
      <w:r w:rsidR="00CA0E2F">
        <w:rPr>
          <w:rFonts w:ascii="Times New Roman" w:hAnsi="Times New Roman" w:cs="Times New Roman"/>
          <w:sz w:val="24"/>
          <w:szCs w:val="24"/>
        </w:rPr>
        <w:t>s</w:t>
      </w:r>
      <w:r w:rsidR="00CA0E2F" w:rsidRPr="00CA0E2F">
        <w:rPr>
          <w:rFonts w:ascii="Times New Roman" w:hAnsi="Times New Roman" w:cs="Times New Roman"/>
          <w:sz w:val="24"/>
          <w:szCs w:val="24"/>
        </w:rPr>
        <w:t xml:space="preserve"> at </w:t>
      </w:r>
      <w:r w:rsidR="00CA0E2F">
        <w:rPr>
          <w:rFonts w:ascii="Times New Roman" w:hAnsi="Times New Roman" w:cs="Times New Roman"/>
          <w:sz w:val="24"/>
          <w:szCs w:val="24"/>
        </w:rPr>
        <w:t xml:space="preserve">each </w:t>
      </w:r>
      <w:r w:rsidR="00CA0E2F" w:rsidRPr="00CA0E2F">
        <w:rPr>
          <w:rFonts w:ascii="Times New Roman" w:hAnsi="Times New Roman" w:cs="Times New Roman"/>
          <w:sz w:val="24"/>
          <w:szCs w:val="24"/>
        </w:rPr>
        <w:t>end)</w:t>
      </w:r>
      <w:r w:rsidR="00CA0E2F">
        <w:rPr>
          <w:rFonts w:ascii="Times New Roman" w:hAnsi="Times New Roman"/>
        </w:rPr>
        <w:t xml:space="preserve"> were baited and set in gangs of three or four attached to a single weight. </w:t>
      </w:r>
      <w:del w:id="112" w:author="Donna Parrish" w:date="2018-07-01T16:29:00Z">
        <w:r w:rsidRPr="00367AA0" w:rsidDel="00812D64">
          <w:rPr>
            <w:rFonts w:ascii="Times New Roman" w:eastAsia="Times New Roman" w:hAnsi="Times New Roman" w:cs="Times New Roman"/>
            <w:sz w:val="24"/>
            <w:szCs w:val="24"/>
          </w:rPr>
          <w:delText xml:space="preserve"> </w:delText>
        </w:r>
      </w:del>
      <w:r w:rsidRPr="00CA0E2F">
        <w:rPr>
          <w:rFonts w:ascii="Times New Roman" w:eastAsia="Times New Roman" w:hAnsi="Times New Roman" w:cs="Times New Roman"/>
          <w:sz w:val="24"/>
          <w:szCs w:val="24"/>
        </w:rPr>
        <w:t>Minnow traps</w:t>
      </w:r>
      <w:r w:rsidRPr="00367AA0">
        <w:rPr>
          <w:rFonts w:ascii="Times New Roman" w:eastAsia="Times New Roman" w:hAnsi="Times New Roman" w:cs="Times New Roman"/>
          <w:sz w:val="24"/>
          <w:szCs w:val="24"/>
        </w:rPr>
        <w:t xml:space="preserve"> were set for 18-24 hours and checked in the morning after Stonecats stopped nocturnal movement. </w:t>
      </w:r>
      <w:r w:rsidR="006B1091">
        <w:rPr>
          <w:rFonts w:ascii="Times New Roman" w:eastAsia="Times New Roman" w:hAnsi="Times New Roman" w:cs="Times New Roman"/>
          <w:sz w:val="24"/>
          <w:szCs w:val="24"/>
        </w:rPr>
        <w:t>S</w:t>
      </w:r>
      <w:r w:rsidR="00FE24AB">
        <w:rPr>
          <w:rFonts w:ascii="Times New Roman" w:eastAsia="Times New Roman" w:hAnsi="Times New Roman" w:cs="Times New Roman"/>
          <w:sz w:val="24"/>
          <w:szCs w:val="24"/>
        </w:rPr>
        <w:t xml:space="preserve">ampling </w:t>
      </w:r>
      <w:r w:rsidR="006B1091">
        <w:rPr>
          <w:rFonts w:ascii="Times New Roman" w:eastAsia="Times New Roman" w:hAnsi="Times New Roman" w:cs="Times New Roman"/>
          <w:sz w:val="24"/>
          <w:szCs w:val="24"/>
        </w:rPr>
        <w:t>details are in</w:t>
      </w:r>
      <w:r w:rsidR="002A03B3">
        <w:rPr>
          <w:rFonts w:ascii="Times New Roman" w:eastAsia="Times New Roman" w:hAnsi="Times New Roman" w:cs="Times New Roman"/>
          <w:sz w:val="24"/>
          <w:szCs w:val="24"/>
        </w:rPr>
        <w:t xml:space="preserve"> Puchala et al. </w:t>
      </w:r>
      <w:r w:rsidR="006B1091">
        <w:rPr>
          <w:rFonts w:ascii="Times New Roman" w:eastAsia="Times New Roman" w:hAnsi="Times New Roman" w:cs="Times New Roman"/>
          <w:sz w:val="24"/>
          <w:szCs w:val="24"/>
        </w:rPr>
        <w:t>(</w:t>
      </w:r>
      <w:r w:rsidR="002A03B3">
        <w:rPr>
          <w:rFonts w:ascii="Times New Roman" w:eastAsia="Times New Roman" w:hAnsi="Times New Roman" w:cs="Times New Roman"/>
          <w:sz w:val="24"/>
          <w:szCs w:val="24"/>
        </w:rPr>
        <w:t>2016</w:t>
      </w:r>
      <w:r w:rsidR="006B1091">
        <w:rPr>
          <w:rFonts w:ascii="Times New Roman" w:eastAsia="Times New Roman" w:hAnsi="Times New Roman" w:cs="Times New Roman"/>
          <w:sz w:val="24"/>
          <w:szCs w:val="24"/>
        </w:rPr>
        <w:t>)</w:t>
      </w:r>
      <w:r w:rsidR="002A03B3">
        <w:rPr>
          <w:rFonts w:ascii="Times New Roman" w:eastAsia="Times New Roman" w:hAnsi="Times New Roman" w:cs="Times New Roman"/>
          <w:sz w:val="24"/>
          <w:szCs w:val="24"/>
        </w:rPr>
        <w:t xml:space="preserve">. </w:t>
      </w:r>
    </w:p>
    <w:p w14:paraId="1E33DD8B" w14:textId="1BB9907F" w:rsidR="00367AA0" w:rsidRPr="00367AA0" w:rsidRDefault="00367AA0" w:rsidP="00CA0E2F">
      <w:pPr>
        <w:spacing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Captured, unstressed Stonecats were anesthetized in MS-222 at a concentration of 100 mg/L. For each individual captured</w:t>
      </w:r>
      <w:r w:rsidR="00565E44">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 we measured total length (TL) to the nearest mm. All Stonecats greater than ~90 mm </w:t>
      </w:r>
      <w:r w:rsidR="0087673B">
        <w:rPr>
          <w:rFonts w:ascii="Times New Roman" w:eastAsia="Times New Roman" w:hAnsi="Times New Roman" w:cs="Times New Roman"/>
          <w:sz w:val="24"/>
          <w:szCs w:val="24"/>
        </w:rPr>
        <w:t xml:space="preserve">TL </w:t>
      </w:r>
      <w:r w:rsidRPr="00367AA0">
        <w:rPr>
          <w:rFonts w:ascii="Times New Roman" w:eastAsia="Times New Roman" w:hAnsi="Times New Roman" w:cs="Times New Roman"/>
          <w:sz w:val="24"/>
          <w:szCs w:val="24"/>
        </w:rPr>
        <w:t xml:space="preserve">were marked with a passive integrated transponder (PIT) tag (Biomark, Boise, Idaho, 134-kHz, 8.4 mm x 1.44 mm) inserted into the peritoneal cavity. </w:t>
      </w:r>
      <w:r w:rsidR="00FE24AB">
        <w:rPr>
          <w:rFonts w:ascii="Times New Roman" w:eastAsia="Times New Roman" w:hAnsi="Times New Roman" w:cs="Times New Roman"/>
          <w:sz w:val="24"/>
          <w:szCs w:val="24"/>
        </w:rPr>
        <w:t xml:space="preserve">Individuals were recaptured </w:t>
      </w:r>
      <w:r w:rsidR="0087673B">
        <w:rPr>
          <w:rFonts w:ascii="Times New Roman" w:eastAsia="Times New Roman" w:hAnsi="Times New Roman" w:cs="Times New Roman"/>
          <w:sz w:val="24"/>
          <w:szCs w:val="24"/>
        </w:rPr>
        <w:t xml:space="preserve">during subsequent sampling events </w:t>
      </w:r>
      <w:r w:rsidR="00FE24AB">
        <w:rPr>
          <w:rFonts w:ascii="Times New Roman" w:eastAsia="Times New Roman" w:hAnsi="Times New Roman" w:cs="Times New Roman"/>
          <w:sz w:val="24"/>
          <w:szCs w:val="24"/>
        </w:rPr>
        <w:t xml:space="preserve">and time at large and total length were recorded. </w:t>
      </w:r>
    </w:p>
    <w:p w14:paraId="46C6E235" w14:textId="124FE12B" w:rsidR="00367AA0" w:rsidRPr="00367AA0" w:rsidRDefault="00367AA0" w:rsidP="00F90C10">
      <w:pPr>
        <w:spacing w:after="0" w:line="480" w:lineRule="auto"/>
        <w:ind w:firstLine="720"/>
        <w:rPr>
          <w:rFonts w:ascii="Times New Roman" w:eastAsia="Times New Roman" w:hAnsi="Times New Roman" w:cs="Times New Roman"/>
          <w:sz w:val="24"/>
          <w:szCs w:val="24"/>
        </w:rPr>
      </w:pPr>
      <w:bookmarkStart w:id="113" w:name="_Toc293238620"/>
      <w:r w:rsidRPr="00367AA0">
        <w:rPr>
          <w:rFonts w:ascii="Times New Roman" w:eastAsia="Times New Roman" w:hAnsi="Times New Roman" w:cs="Times New Roman"/>
          <w:i/>
          <w:sz w:val="24"/>
          <w:szCs w:val="24"/>
        </w:rPr>
        <w:lastRenderedPageBreak/>
        <w:t>Data analysis</w:t>
      </w:r>
      <w:bookmarkEnd w:id="113"/>
      <w:r w:rsidR="00565E44">
        <w:rPr>
          <w:rFonts w:ascii="Times New Roman" w:eastAsia="Times New Roman" w:hAnsi="Times New Roman" w:cs="Times New Roman"/>
          <w:i/>
          <w:sz w:val="24"/>
          <w:szCs w:val="24"/>
        </w:rPr>
        <w:t>.</w:t>
      </w:r>
      <w:r w:rsidR="00565E44">
        <w:rPr>
          <w:rFonts w:ascii="Times New Roman" w:eastAsia="Times New Roman" w:hAnsi="Times New Roman" w:cs="Times New Roman"/>
          <w:sz w:val="24"/>
          <w:szCs w:val="24"/>
        </w:rPr>
        <w:t>—W</w:t>
      </w:r>
      <w:r w:rsidRPr="00367AA0">
        <w:rPr>
          <w:rFonts w:ascii="Times New Roman" w:eastAsia="Times New Roman" w:hAnsi="Times New Roman" w:cs="Times New Roman"/>
          <w:sz w:val="24"/>
          <w:szCs w:val="24"/>
        </w:rPr>
        <w:t xml:space="preserve">e used the FSA Package  </w:t>
      </w:r>
      <w:r w:rsidR="0018261F" w:rsidRPr="00367AA0">
        <w:rPr>
          <w:rFonts w:ascii="Times New Roman" w:eastAsia="Times New Roman" w:hAnsi="Times New Roman" w:cs="Times New Roman"/>
          <w:sz w:val="24"/>
          <w:szCs w:val="24"/>
        </w:rPr>
        <w:t>(</w:t>
      </w:r>
      <w:r w:rsidR="00A61966">
        <w:rPr>
          <w:rFonts w:ascii="Times New Roman" w:eastAsia="Times New Roman" w:hAnsi="Times New Roman" w:cs="Times New Roman"/>
          <w:sz w:val="24"/>
          <w:szCs w:val="24"/>
        </w:rPr>
        <w:t xml:space="preserve">D. </w:t>
      </w:r>
      <w:r w:rsidR="0018261F" w:rsidRPr="00367AA0">
        <w:rPr>
          <w:rFonts w:ascii="Times New Roman" w:eastAsia="Times New Roman" w:hAnsi="Times New Roman" w:cs="Times New Roman"/>
          <w:sz w:val="24"/>
          <w:szCs w:val="24"/>
        </w:rPr>
        <w:t>Ogle</w:t>
      </w:r>
      <w:r w:rsidR="00A61966">
        <w:rPr>
          <w:rFonts w:ascii="Times New Roman" w:eastAsia="Times New Roman" w:hAnsi="Times New Roman" w:cs="Times New Roman"/>
          <w:sz w:val="24"/>
          <w:szCs w:val="24"/>
        </w:rPr>
        <w:t xml:space="preserve">, fishR, </w:t>
      </w:r>
      <w:r w:rsidR="00A61966" w:rsidRPr="00A61966">
        <w:rPr>
          <w:rFonts w:ascii="Times New Roman" w:eastAsia="Times New Roman" w:hAnsi="Times New Roman" w:cs="Times New Roman"/>
          <w:sz w:val="24"/>
          <w:szCs w:val="24"/>
        </w:rPr>
        <w:t>http://derekogle.com/fishR/packages</w:t>
      </w:r>
      <w:r w:rsidR="0018261F" w:rsidRPr="00367AA0">
        <w:rPr>
          <w:rFonts w:ascii="Times New Roman" w:eastAsia="Times New Roman" w:hAnsi="Times New Roman" w:cs="Times New Roman"/>
          <w:sz w:val="24"/>
          <w:szCs w:val="24"/>
        </w:rPr>
        <w:t>)</w:t>
      </w:r>
      <w:r w:rsidR="0018261F" w:rsidDel="0018261F">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for both the von Bertalanffy and Fabens models, which used a maximum likelihood procedure to estimate parameters. We bootstrapped the data 1000 times to obtain 95% confidence intervals.  The von Bertalanffy equation is: </w:t>
      </w:r>
    </w:p>
    <w:p w14:paraId="56E0D462" w14:textId="77777777" w:rsidR="00367AA0" w:rsidRPr="00367AA0" w:rsidRDefault="00367AA0" w:rsidP="00367AA0">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w:t>
      </w:r>
      <w:r w:rsidRPr="00367AA0">
        <w:rPr>
          <w:rFonts w:ascii="Times New Roman" w:eastAsia="Times New Roman" w:hAnsi="Times New Roman" w:cs="Times New Roman"/>
          <w:sz w:val="24"/>
          <w:szCs w:val="24"/>
          <w:vertAlign w:val="subscript"/>
        </w:rPr>
        <w:t>t</w:t>
      </w:r>
      <w:r w:rsidRPr="00367AA0">
        <w:rPr>
          <w:rFonts w:ascii="Times New Roman" w:eastAsia="Times New Roman" w:hAnsi="Times New Roman" w:cs="Times New Roman"/>
          <w:sz w:val="24"/>
          <w:szCs w:val="24"/>
        </w:rPr>
        <w:t>= L</w:t>
      </w:r>
      <w:r w:rsidRPr="00367AA0">
        <w:rPr>
          <w:rFonts w:ascii="Times New Roman" w:eastAsia="Times New Roman" w:hAnsi="Times New Roman" w:cs="Times New Roman"/>
          <w:sz w:val="24"/>
          <w:szCs w:val="24"/>
          <w:vertAlign w:val="subscript"/>
        </w:rPr>
        <w:t>∞</w:t>
      </w:r>
      <w:r w:rsidRPr="00367AA0">
        <w:rPr>
          <w:rFonts w:ascii="Times New Roman" w:eastAsia="Times New Roman" w:hAnsi="Times New Roman" w:cs="Times New Roman"/>
          <w:sz w:val="24"/>
          <w:szCs w:val="24"/>
        </w:rPr>
        <w:t xml:space="preserve"> (1-e^-K(t-t</w:t>
      </w:r>
      <w:r w:rsidRPr="00367AA0">
        <w:rPr>
          <w:rFonts w:ascii="Times New Roman" w:eastAsia="Times New Roman" w:hAnsi="Times New Roman" w:cs="Times New Roman"/>
          <w:sz w:val="24"/>
          <w:szCs w:val="24"/>
          <w:vertAlign w:val="subscript"/>
        </w:rPr>
        <w:t>0</w:t>
      </w:r>
      <w:r w:rsidRPr="00367AA0">
        <w:rPr>
          <w:rFonts w:ascii="Times New Roman" w:eastAsia="Times New Roman" w:hAnsi="Times New Roman" w:cs="Times New Roman"/>
          <w:sz w:val="24"/>
          <w:szCs w:val="24"/>
        </w:rPr>
        <w:t>))</w:t>
      </w:r>
    </w:p>
    <w:p w14:paraId="7382C524" w14:textId="14C8FA35" w:rsidR="00D618CC" w:rsidRDefault="00D618CC" w:rsidP="00367AA0">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367AA0">
        <w:rPr>
          <w:rFonts w:ascii="Times New Roman" w:eastAsia="Times New Roman" w:hAnsi="Times New Roman" w:cs="Times New Roman"/>
          <w:sz w:val="24"/>
          <w:szCs w:val="24"/>
        </w:rPr>
        <w:t>here</w:t>
      </w:r>
      <w:r>
        <w:rPr>
          <w:rFonts w:ascii="Times New Roman" w:eastAsia="Times New Roman" w:hAnsi="Times New Roman" w:cs="Times New Roman"/>
          <w:sz w:val="24"/>
          <w:szCs w:val="24"/>
        </w:rPr>
        <w:t>,</w:t>
      </w:r>
      <w:r w:rsidR="00367AA0" w:rsidRPr="00367A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367AA0">
        <w:rPr>
          <w:rFonts w:ascii="Times New Roman" w:eastAsia="Times New Roman" w:hAnsi="Times New Roman" w:cs="Times New Roman"/>
          <w:sz w:val="24"/>
          <w:szCs w:val="24"/>
          <w:vertAlign w:val="subscript"/>
        </w:rPr>
        <w:t>t</w:t>
      </w:r>
      <w:r w:rsidRPr="00367AA0">
        <w:rPr>
          <w:rFonts w:ascii="Times New Roman" w:eastAsia="Times New Roman" w:hAnsi="Times New Roman" w:cs="Times New Roman"/>
          <w:sz w:val="24"/>
          <w:szCs w:val="24"/>
        </w:rPr>
        <w:t xml:space="preserve"> </w:t>
      </w:r>
      <w:r w:rsidR="00367AA0" w:rsidRPr="00367AA0">
        <w:rPr>
          <w:rFonts w:ascii="Times New Roman" w:eastAsia="Times New Roman" w:hAnsi="Times New Roman" w:cs="Times New Roman"/>
          <w:sz w:val="24"/>
          <w:szCs w:val="24"/>
        </w:rPr>
        <w:t>is the length at time t</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is the </w:t>
      </w:r>
      <w:r w:rsidRPr="00367AA0">
        <w:rPr>
          <w:rFonts w:ascii="Times New Roman" w:eastAsia="Times New Roman" w:hAnsi="Times New Roman" w:cs="Times New Roman"/>
          <w:sz w:val="24"/>
          <w:szCs w:val="24"/>
        </w:rPr>
        <w:t xml:space="preserve">asymptotic </w:t>
      </w:r>
      <w:r w:rsidRPr="00A4582A">
        <w:rPr>
          <w:rFonts w:ascii="Times New Roman" w:eastAsia="Times New Roman" w:hAnsi="Times New Roman" w:cs="Times New Roman"/>
          <w:sz w:val="24"/>
          <w:szCs w:val="24"/>
        </w:rPr>
        <w:t xml:space="preserve">total </w:t>
      </w:r>
      <w:r w:rsidRPr="00367AA0">
        <w:rPr>
          <w:rFonts w:ascii="Times New Roman" w:eastAsia="Times New Roman" w:hAnsi="Times New Roman" w:cs="Times New Roman"/>
          <w:sz w:val="24"/>
          <w:szCs w:val="24"/>
        </w:rPr>
        <w:t>length</w:t>
      </w:r>
      <w:r>
        <w:rPr>
          <w:rFonts w:ascii="Times New Roman" w:eastAsia="Times New Roman" w:hAnsi="Times New Roman" w:cs="Times New Roman"/>
          <w:sz w:val="24"/>
          <w:szCs w:val="24"/>
        </w:rPr>
        <w:t xml:space="preserve">, and K is the </w:t>
      </w:r>
      <w:r w:rsidRPr="00367AA0">
        <w:rPr>
          <w:rFonts w:ascii="Times New Roman" w:eastAsia="Times New Roman" w:hAnsi="Times New Roman" w:cs="Times New Roman"/>
          <w:sz w:val="24"/>
          <w:szCs w:val="24"/>
        </w:rPr>
        <w:t>growth coefficient</w:t>
      </w:r>
      <w:r>
        <w:rPr>
          <w:rFonts w:ascii="Times New Roman" w:eastAsia="Times New Roman" w:hAnsi="Times New Roman" w:cs="Times New Roman"/>
          <w:sz w:val="24"/>
          <w:szCs w:val="24"/>
        </w:rPr>
        <w:t>.</w:t>
      </w:r>
      <w:r w:rsidR="000A01DA">
        <w:rPr>
          <w:rFonts w:ascii="Times New Roman" w:eastAsia="Times New Roman" w:hAnsi="Times New Roman" w:cs="Times New Roman"/>
          <w:sz w:val="24"/>
          <w:szCs w:val="24"/>
        </w:rPr>
        <w:t xml:space="preserve"> </w:t>
      </w:r>
    </w:p>
    <w:p w14:paraId="0A40983C" w14:textId="57ABC3C8" w:rsidR="00367AA0" w:rsidRPr="00367AA0" w:rsidRDefault="00367AA0" w:rsidP="00367AA0">
      <w:pPr>
        <w:widowControl w:val="0"/>
        <w:autoSpaceDE w:val="0"/>
        <w:autoSpaceDN w:val="0"/>
        <w:adjustRightInd w:val="0"/>
        <w:spacing w:after="0" w:line="480" w:lineRule="auto"/>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The Fabens model is:</w:t>
      </w:r>
    </w:p>
    <w:p w14:paraId="6B1CE719" w14:textId="77777777" w:rsidR="00367AA0" w:rsidRPr="00367AA0" w:rsidRDefault="00367AA0" w:rsidP="00367AA0">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R</w:t>
      </w:r>
      <w:r w:rsidRPr="00367AA0">
        <w:rPr>
          <w:rFonts w:ascii="Times New Roman" w:eastAsia="Times New Roman" w:hAnsi="Times New Roman" w:cs="Times New Roman"/>
          <w:sz w:val="24"/>
          <w:szCs w:val="24"/>
          <w:vertAlign w:val="subscript"/>
        </w:rPr>
        <w:t>i</w:t>
      </w:r>
      <w:r w:rsidRPr="00367AA0">
        <w:rPr>
          <w:rFonts w:ascii="Times New Roman" w:eastAsia="Times New Roman" w:hAnsi="Times New Roman" w:cs="Times New Roman"/>
          <w:sz w:val="24"/>
          <w:szCs w:val="24"/>
        </w:rPr>
        <w:t>= M</w:t>
      </w:r>
      <w:r w:rsidRPr="00367AA0">
        <w:rPr>
          <w:rFonts w:ascii="Times New Roman" w:eastAsia="Times New Roman" w:hAnsi="Times New Roman" w:cs="Times New Roman"/>
          <w:sz w:val="24"/>
          <w:szCs w:val="24"/>
          <w:vertAlign w:val="subscript"/>
        </w:rPr>
        <w:t>i</w:t>
      </w:r>
      <w:r w:rsidRPr="00367AA0">
        <w:rPr>
          <w:rFonts w:ascii="Times New Roman" w:eastAsia="Times New Roman" w:hAnsi="Times New Roman" w:cs="Times New Roman"/>
          <w:sz w:val="24"/>
          <w:szCs w:val="24"/>
        </w:rPr>
        <w:t xml:space="preserve"> +(L</w:t>
      </w:r>
      <w:r w:rsidRPr="00367AA0">
        <w:rPr>
          <w:rFonts w:ascii="Times New Roman" w:eastAsia="Times New Roman" w:hAnsi="Times New Roman" w:cs="Times New Roman"/>
          <w:sz w:val="24"/>
          <w:szCs w:val="24"/>
          <w:vertAlign w:val="subscript"/>
        </w:rPr>
        <w:t>∞</w:t>
      </w:r>
      <w:r w:rsidRPr="00367AA0">
        <w:rPr>
          <w:rFonts w:ascii="Times New Roman" w:eastAsia="Times New Roman" w:hAnsi="Times New Roman" w:cs="Times New Roman"/>
          <w:sz w:val="24"/>
          <w:szCs w:val="24"/>
        </w:rPr>
        <w:t>- M</w:t>
      </w:r>
      <w:r w:rsidRPr="00367AA0">
        <w:rPr>
          <w:rFonts w:ascii="Times New Roman" w:eastAsia="Times New Roman" w:hAnsi="Times New Roman" w:cs="Times New Roman"/>
          <w:sz w:val="24"/>
          <w:szCs w:val="24"/>
          <w:vertAlign w:val="subscript"/>
        </w:rPr>
        <w:t>i</w:t>
      </w:r>
      <w:r w:rsidRPr="00367AA0">
        <w:rPr>
          <w:rFonts w:ascii="Times New Roman" w:eastAsia="Times New Roman" w:hAnsi="Times New Roman" w:cs="Times New Roman"/>
          <w:sz w:val="24"/>
          <w:szCs w:val="24"/>
        </w:rPr>
        <w:t>)(1-e ^ (-K∆t</w:t>
      </w:r>
      <w:r w:rsidRPr="00367AA0">
        <w:rPr>
          <w:rFonts w:ascii="Times New Roman" w:eastAsia="Times New Roman" w:hAnsi="Times New Roman" w:cs="Times New Roman"/>
          <w:sz w:val="24"/>
          <w:szCs w:val="24"/>
          <w:vertAlign w:val="subscript"/>
        </w:rPr>
        <w:t>i</w:t>
      </w:r>
      <w:r w:rsidRPr="00367AA0">
        <w:rPr>
          <w:rFonts w:ascii="Times New Roman" w:eastAsia="Times New Roman" w:hAnsi="Times New Roman" w:cs="Times New Roman"/>
          <w:sz w:val="24"/>
          <w:szCs w:val="24"/>
        </w:rPr>
        <w:t>))</w:t>
      </w:r>
    </w:p>
    <w:p w14:paraId="4EDA97DA" w14:textId="46068A96" w:rsidR="00367AA0" w:rsidRPr="00D618CC" w:rsidRDefault="00D618CC" w:rsidP="00367AA0">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367AA0">
        <w:rPr>
          <w:rFonts w:ascii="Times New Roman" w:eastAsia="Times New Roman" w:hAnsi="Times New Roman" w:cs="Times New Roman"/>
          <w:sz w:val="24"/>
          <w:szCs w:val="24"/>
        </w:rPr>
        <w:t>here</w:t>
      </w:r>
      <w:r>
        <w:rPr>
          <w:rFonts w:ascii="Times New Roman" w:eastAsia="Times New Roman" w:hAnsi="Times New Roman" w:cs="Times New Roman"/>
          <w:sz w:val="24"/>
          <w:szCs w:val="24"/>
        </w:rPr>
        <w:t>,</w:t>
      </w:r>
      <w:r w:rsidR="00367AA0" w:rsidRPr="00367AA0">
        <w:rPr>
          <w:rFonts w:ascii="Times New Roman" w:eastAsia="Times New Roman" w:hAnsi="Times New Roman" w:cs="Times New Roman"/>
          <w:sz w:val="24"/>
          <w:szCs w:val="24"/>
        </w:rPr>
        <w:t xml:space="preserve"> R</w:t>
      </w:r>
      <w:r w:rsidR="00367AA0" w:rsidRPr="00367AA0">
        <w:rPr>
          <w:rFonts w:ascii="Times New Roman" w:eastAsia="Times New Roman" w:hAnsi="Times New Roman" w:cs="Times New Roman"/>
          <w:sz w:val="24"/>
          <w:szCs w:val="24"/>
          <w:vertAlign w:val="subscript"/>
        </w:rPr>
        <w:t>i</w:t>
      </w:r>
      <w:r w:rsidR="00367AA0" w:rsidRPr="00367AA0">
        <w:rPr>
          <w:rFonts w:ascii="Times New Roman" w:eastAsia="Times New Roman" w:hAnsi="Times New Roman" w:cs="Times New Roman"/>
          <w:sz w:val="24"/>
          <w:szCs w:val="24"/>
        </w:rPr>
        <w:t xml:space="preserve"> is the length at recapture, M</w:t>
      </w:r>
      <w:r w:rsidR="00367AA0" w:rsidRPr="00367AA0">
        <w:rPr>
          <w:rFonts w:ascii="Times New Roman" w:eastAsia="Times New Roman" w:hAnsi="Times New Roman" w:cs="Times New Roman"/>
          <w:sz w:val="24"/>
          <w:szCs w:val="24"/>
          <w:vertAlign w:val="subscript"/>
        </w:rPr>
        <w:t>i</w:t>
      </w:r>
      <w:r w:rsidR="00367AA0" w:rsidRPr="00367AA0">
        <w:rPr>
          <w:rFonts w:ascii="Times New Roman" w:eastAsia="Times New Roman" w:hAnsi="Times New Roman" w:cs="Times New Roman"/>
          <w:sz w:val="24"/>
          <w:szCs w:val="24"/>
        </w:rPr>
        <w:t xml:space="preserve"> is the length at mark, and ∆t</w:t>
      </w:r>
      <w:r w:rsidR="00367AA0" w:rsidRPr="00367AA0">
        <w:rPr>
          <w:rFonts w:ascii="Times New Roman" w:eastAsia="Times New Roman" w:hAnsi="Times New Roman" w:cs="Times New Roman"/>
          <w:sz w:val="24"/>
          <w:szCs w:val="24"/>
          <w:vertAlign w:val="subscript"/>
        </w:rPr>
        <w:t>i</w:t>
      </w:r>
      <w:r w:rsidR="00367AA0" w:rsidRPr="00367AA0">
        <w:rPr>
          <w:rFonts w:ascii="Times New Roman" w:eastAsia="Times New Roman" w:hAnsi="Times New Roman" w:cs="Times New Roman"/>
          <w:sz w:val="24"/>
          <w:szCs w:val="24"/>
        </w:rPr>
        <w:t xml:space="preserve"> is the duration an individual is at large. </w:t>
      </w:r>
      <w:r w:rsidRPr="00367AA0">
        <w:rPr>
          <w:rFonts w:ascii="Times New Roman" w:eastAsia="Times New Roman" w:hAnsi="Times New Roman" w:cs="Times New Roman"/>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and K are as defined above.</w:t>
      </w:r>
    </w:p>
    <w:p w14:paraId="4575FF1F" w14:textId="4F24B990" w:rsidR="006B1091" w:rsidRPr="00367AA0" w:rsidRDefault="00367AA0" w:rsidP="006B1091">
      <w:pPr>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The fundamental difference in the two growth models is that the Fabens model assumes t</w:t>
      </w:r>
      <w:r w:rsidRPr="00367AA0">
        <w:rPr>
          <w:rFonts w:ascii="Times New Roman" w:eastAsia="Times New Roman" w:hAnsi="Times New Roman" w:cs="Times New Roman"/>
          <w:sz w:val="24"/>
          <w:szCs w:val="24"/>
          <w:vertAlign w:val="subscript"/>
        </w:rPr>
        <w:t>0</w:t>
      </w:r>
      <w:r w:rsidRPr="00367AA0">
        <w:rPr>
          <w:rFonts w:ascii="Times New Roman" w:eastAsia="Times New Roman" w:hAnsi="Times New Roman" w:cs="Times New Roman"/>
          <w:sz w:val="24"/>
          <w:szCs w:val="24"/>
        </w:rPr>
        <w:t xml:space="preserve">= 0 and von Bertalanffy model does not. To examine the relationships between the two growth models, we calculated the percentage deviations between the predicted length from the von Bertalanffy model and the empirical </w:t>
      </w:r>
      <w:r w:rsidR="00463FF5">
        <w:rPr>
          <w:rFonts w:ascii="Times New Roman" w:eastAsia="Times New Roman" w:hAnsi="Times New Roman" w:cs="Times New Roman"/>
          <w:sz w:val="24"/>
          <w:szCs w:val="24"/>
        </w:rPr>
        <w:t xml:space="preserve">data </w:t>
      </w:r>
      <w:r w:rsidRPr="00367AA0">
        <w:rPr>
          <w:rFonts w:ascii="Times New Roman" w:eastAsia="Times New Roman" w:hAnsi="Times New Roman" w:cs="Times New Roman"/>
          <w:sz w:val="24"/>
          <w:szCs w:val="24"/>
        </w:rPr>
        <w:t>from recapture</w:t>
      </w:r>
      <w:r w:rsidR="00463FF5">
        <w:rPr>
          <w:rFonts w:ascii="Times New Roman" w:eastAsia="Times New Roman" w:hAnsi="Times New Roman" w:cs="Times New Roman"/>
          <w:sz w:val="24"/>
          <w:szCs w:val="24"/>
        </w:rPr>
        <w:t>d fish</w:t>
      </w:r>
      <w:r w:rsidRPr="00367AA0">
        <w:rPr>
          <w:rFonts w:ascii="Times New Roman" w:eastAsia="Times New Roman" w:hAnsi="Times New Roman" w:cs="Times New Roman"/>
          <w:sz w:val="24"/>
          <w:szCs w:val="24"/>
        </w:rPr>
        <w:t xml:space="preserve"> (Nitschke et al. 2011)</w:t>
      </w:r>
      <w:r w:rsidR="00463FF5">
        <w:rPr>
          <w:rFonts w:ascii="Times New Roman" w:eastAsia="Times New Roman" w:hAnsi="Times New Roman" w:cs="Times New Roman"/>
          <w:sz w:val="24"/>
          <w:szCs w:val="24"/>
        </w:rPr>
        <w:t>.</w:t>
      </w:r>
      <w:r w:rsidR="006B1091">
        <w:rPr>
          <w:rFonts w:ascii="Times New Roman" w:eastAsia="Times New Roman" w:hAnsi="Times New Roman" w:cs="Times New Roman"/>
          <w:sz w:val="24"/>
          <w:szCs w:val="24"/>
        </w:rPr>
        <w:t xml:space="preserve"> Also, we combined the data from the two Vermont rivers to maximize the number of recaptured individuals for analysis. </w:t>
      </w:r>
      <w:r w:rsidR="006B1091" w:rsidRPr="00367AA0">
        <w:rPr>
          <w:rFonts w:ascii="Times New Roman" w:eastAsia="Times New Roman" w:hAnsi="Times New Roman" w:cs="Times New Roman"/>
          <w:sz w:val="24"/>
          <w:szCs w:val="24"/>
        </w:rPr>
        <w:t xml:space="preserve"> </w:t>
      </w:r>
    </w:p>
    <w:p w14:paraId="168DDD7D" w14:textId="396F5D38" w:rsidR="00801529" w:rsidRDefault="00801529" w:rsidP="00367AA0">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p>
    <w:p w14:paraId="3E97EF09" w14:textId="09522847" w:rsidR="00367AA0" w:rsidRPr="00801529" w:rsidRDefault="00801529" w:rsidP="00801529">
      <w:pPr>
        <w:rPr>
          <w:iCs/>
          <w:sz w:val="24"/>
          <w:szCs w:val="24"/>
        </w:rPr>
      </w:pPr>
      <w:r w:rsidRPr="00801529">
        <w:rPr>
          <w:rFonts w:ascii="Times New Roman" w:hAnsi="Times New Roman" w:cs="Times New Roman"/>
          <w:b/>
          <w:iCs/>
          <w:sz w:val="24"/>
          <w:szCs w:val="24"/>
        </w:rPr>
        <w:t>RESULTS</w:t>
      </w:r>
      <w:r w:rsidRPr="00801529">
        <w:rPr>
          <w:iCs/>
          <w:sz w:val="24"/>
          <w:szCs w:val="24"/>
        </w:rPr>
        <w:t xml:space="preserve"> </w:t>
      </w:r>
    </w:p>
    <w:p w14:paraId="65BA0EB9" w14:textId="5BE2C5DF" w:rsidR="00367AA0" w:rsidRPr="00367AA0" w:rsidRDefault="00367AA0" w:rsidP="00CF1A17">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Stonecats (N=177) from the Great Chazy River were used to </w:t>
      </w:r>
      <w:r w:rsidR="00C71AD3">
        <w:rPr>
          <w:rFonts w:ascii="Times New Roman" w:eastAsia="Times New Roman" w:hAnsi="Times New Roman" w:cs="Times New Roman"/>
          <w:sz w:val="24"/>
          <w:szCs w:val="24"/>
        </w:rPr>
        <w:t>create</w:t>
      </w:r>
      <w:r w:rsidR="00C71AD3" w:rsidRPr="00367AA0">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the growth curve </w:t>
      </w:r>
      <w:r w:rsidR="00C71AD3">
        <w:rPr>
          <w:rFonts w:ascii="Times New Roman" w:eastAsia="Times New Roman" w:hAnsi="Times New Roman" w:cs="Times New Roman"/>
          <w:sz w:val="24"/>
          <w:szCs w:val="24"/>
        </w:rPr>
        <w:t>in</w:t>
      </w:r>
      <w:r w:rsidR="00C71AD3" w:rsidRPr="00367AA0">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the von Bertalanffy model. Stonecats ranged from 44 to 193 mm total length (Table 1). The estimated growth curve for Stonecats from dorsal spines was: t= 175.14</w:t>
      </w:r>
      <w:del w:id="114" w:author="Donna Parrish" w:date="2018-07-01T16:45:00Z">
        <w:r w:rsidRPr="00367AA0" w:rsidDel="00D86BA4">
          <w:rPr>
            <w:rFonts w:ascii="Times New Roman" w:eastAsia="Times New Roman" w:hAnsi="Times New Roman" w:cs="Times New Roman"/>
            <w:sz w:val="24"/>
            <w:szCs w:val="24"/>
          </w:rPr>
          <w:delText>16</w:delText>
        </w:r>
      </w:del>
      <w:r w:rsidRPr="00367AA0">
        <w:rPr>
          <w:rFonts w:ascii="Times New Roman" w:eastAsia="Times New Roman" w:hAnsi="Times New Roman" w:cs="Times New Roman"/>
          <w:sz w:val="24"/>
          <w:szCs w:val="24"/>
        </w:rPr>
        <w:t xml:space="preserve"> </w:t>
      </w:r>
      <w:r w:rsidRPr="00367AA0">
        <w:rPr>
          <w:rFonts w:ascii="Times New Roman" w:eastAsia="MS Gothic" w:hAnsi="Times New Roman" w:cs="Times New Roman"/>
          <w:color w:val="000000"/>
          <w:sz w:val="24"/>
          <w:szCs w:val="24"/>
        </w:rPr>
        <w:t>±</w:t>
      </w:r>
      <w:r w:rsidRPr="00367AA0">
        <w:rPr>
          <w:rFonts w:ascii="Times New Roman" w:eastAsia="Times New Roman" w:hAnsi="Times New Roman" w:cs="Times New Roman"/>
          <w:sz w:val="24"/>
          <w:szCs w:val="24"/>
        </w:rPr>
        <w:t xml:space="preserve"> (8.7</w:t>
      </w:r>
      <w:ins w:id="115" w:author="Donna Parrish" w:date="2018-07-01T16:46:00Z">
        <w:r w:rsidR="00D86BA4">
          <w:rPr>
            <w:rFonts w:ascii="Times New Roman" w:eastAsia="Times New Roman" w:hAnsi="Times New Roman" w:cs="Times New Roman"/>
            <w:sz w:val="24"/>
            <w:szCs w:val="24"/>
          </w:rPr>
          <w:t>3</w:t>
        </w:r>
      </w:ins>
      <w:del w:id="116" w:author="Donna Parrish" w:date="2018-07-01T16:45:00Z">
        <w:r w:rsidRPr="00367AA0" w:rsidDel="00D86BA4">
          <w:rPr>
            <w:rFonts w:ascii="Times New Roman" w:eastAsia="Times New Roman" w:hAnsi="Times New Roman" w:cs="Times New Roman"/>
            <w:sz w:val="24"/>
            <w:szCs w:val="24"/>
          </w:rPr>
          <w:delText>298</w:delText>
        </w:r>
      </w:del>
      <w:r w:rsidRPr="00367AA0">
        <w:rPr>
          <w:rFonts w:ascii="Times New Roman" w:eastAsia="Times New Roman" w:hAnsi="Times New Roman" w:cs="Times New Roman"/>
          <w:sz w:val="24"/>
          <w:szCs w:val="24"/>
        </w:rPr>
        <w:t>)</w:t>
      </w:r>
      <w:r w:rsidR="00A4582A">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(1-e^(-0.65</w:t>
      </w:r>
      <w:del w:id="117" w:author="Donna Parrish" w:date="2018-07-01T16:46:00Z">
        <w:r w:rsidRPr="00367AA0" w:rsidDel="00D86BA4">
          <w:rPr>
            <w:rFonts w:ascii="Times New Roman" w:eastAsia="Times New Roman" w:hAnsi="Times New Roman" w:cs="Times New Roman"/>
            <w:sz w:val="24"/>
            <w:szCs w:val="24"/>
          </w:rPr>
          <w:delText>19</w:delText>
        </w:r>
      </w:del>
      <w:r w:rsidRPr="00367AA0">
        <w:rPr>
          <w:rFonts w:ascii="Times New Roman" w:eastAsia="Times New Roman" w:hAnsi="Times New Roman" w:cs="Times New Roman"/>
          <w:sz w:val="24"/>
          <w:szCs w:val="24"/>
        </w:rPr>
        <w:t xml:space="preserve"> </w:t>
      </w:r>
      <w:r w:rsidRPr="00367AA0">
        <w:rPr>
          <w:rFonts w:ascii="Times New Roman" w:eastAsia="MS Gothic" w:hAnsi="Times New Roman" w:cs="Times New Roman"/>
          <w:color w:val="000000"/>
          <w:sz w:val="24"/>
          <w:szCs w:val="24"/>
        </w:rPr>
        <w:t>±</w:t>
      </w:r>
      <w:r w:rsidRPr="00367AA0">
        <w:rPr>
          <w:rFonts w:ascii="Times New Roman" w:eastAsia="Times New Roman" w:hAnsi="Times New Roman" w:cs="Times New Roman"/>
          <w:sz w:val="24"/>
          <w:szCs w:val="24"/>
        </w:rPr>
        <w:t xml:space="preserve"> (0.1</w:t>
      </w:r>
      <w:ins w:id="118" w:author="Donna Parrish" w:date="2018-07-01T16:46:00Z">
        <w:r w:rsidR="00D86BA4">
          <w:rPr>
            <w:rFonts w:ascii="Times New Roman" w:eastAsia="Times New Roman" w:hAnsi="Times New Roman" w:cs="Times New Roman"/>
            <w:sz w:val="24"/>
            <w:szCs w:val="24"/>
          </w:rPr>
          <w:t>4</w:t>
        </w:r>
      </w:ins>
      <w:del w:id="119" w:author="Donna Parrish" w:date="2018-07-01T16:46:00Z">
        <w:r w:rsidRPr="00367AA0" w:rsidDel="00D86BA4">
          <w:rPr>
            <w:rFonts w:ascii="Times New Roman" w:eastAsia="Times New Roman" w:hAnsi="Times New Roman" w:cs="Times New Roman"/>
            <w:sz w:val="24"/>
            <w:szCs w:val="24"/>
          </w:rPr>
          <w:delText>387</w:delText>
        </w:r>
      </w:del>
      <w:r w:rsidRPr="00367AA0">
        <w:rPr>
          <w:rFonts w:ascii="Times New Roman" w:eastAsia="Times New Roman" w:hAnsi="Times New Roman" w:cs="Times New Roman"/>
          <w:sz w:val="24"/>
          <w:szCs w:val="24"/>
        </w:rPr>
        <w:t>)</w:t>
      </w:r>
      <w:r w:rsidR="00A4582A">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(t--0.9</w:t>
      </w:r>
      <w:ins w:id="120" w:author="Donna Parrish" w:date="2018-07-01T16:46:00Z">
        <w:r w:rsidR="00D86BA4">
          <w:rPr>
            <w:rFonts w:ascii="Times New Roman" w:eastAsia="Times New Roman" w:hAnsi="Times New Roman" w:cs="Times New Roman"/>
            <w:sz w:val="24"/>
            <w:szCs w:val="24"/>
          </w:rPr>
          <w:t>2</w:t>
        </w:r>
      </w:ins>
      <w:del w:id="121" w:author="Donna Parrish" w:date="2018-07-01T16:46:00Z">
        <w:r w:rsidRPr="00367AA0" w:rsidDel="00D86BA4">
          <w:rPr>
            <w:rFonts w:ascii="Times New Roman" w:eastAsia="Times New Roman" w:hAnsi="Times New Roman" w:cs="Times New Roman"/>
            <w:sz w:val="24"/>
            <w:szCs w:val="24"/>
          </w:rPr>
          <w:delText>188</w:delText>
        </w:r>
      </w:del>
      <w:r w:rsidRPr="00367AA0">
        <w:rPr>
          <w:rFonts w:ascii="Times New Roman" w:eastAsia="MS Gothic" w:hAnsi="Times New Roman" w:cs="Times New Roman"/>
          <w:color w:val="000000"/>
          <w:sz w:val="24"/>
          <w:szCs w:val="24"/>
        </w:rPr>
        <w:t>±</w:t>
      </w:r>
      <w:r w:rsidRPr="00367AA0" w:rsidDel="00F45051">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(0.15</w:t>
      </w:r>
      <w:del w:id="122" w:author="Donna Parrish" w:date="2018-07-01T16:46:00Z">
        <w:r w:rsidRPr="00367AA0" w:rsidDel="00D86BA4">
          <w:rPr>
            <w:rFonts w:ascii="Times New Roman" w:eastAsia="Times New Roman" w:hAnsi="Times New Roman" w:cs="Times New Roman"/>
            <w:sz w:val="24"/>
            <w:szCs w:val="24"/>
          </w:rPr>
          <w:delText>14</w:delText>
        </w:r>
      </w:del>
      <w:r w:rsidRPr="00367AA0">
        <w:rPr>
          <w:rFonts w:ascii="Times New Roman" w:eastAsia="Times New Roman" w:hAnsi="Times New Roman" w:cs="Times New Roman"/>
          <w:sz w:val="24"/>
          <w:szCs w:val="24"/>
        </w:rPr>
        <w:t xml:space="preserve">)))) (Mean </w:t>
      </w:r>
      <w:r w:rsidRPr="00367AA0">
        <w:rPr>
          <w:rFonts w:ascii="Times New Roman" w:eastAsia="MS Gothic" w:hAnsi="Times New Roman" w:cs="Times New Roman"/>
          <w:color w:val="000000"/>
          <w:sz w:val="24"/>
          <w:szCs w:val="24"/>
        </w:rPr>
        <w:t>± SE)</w:t>
      </w:r>
      <w:r w:rsidRPr="00367AA0">
        <w:rPr>
          <w:rFonts w:ascii="Times New Roman" w:eastAsia="Times New Roman" w:hAnsi="Times New Roman" w:cs="Times New Roman"/>
          <w:sz w:val="24"/>
          <w:szCs w:val="24"/>
        </w:rPr>
        <w:t xml:space="preserve"> (Figure 1; Table 1)</w:t>
      </w:r>
      <w:r w:rsidRPr="00367AA0">
        <w:rPr>
          <w:rFonts w:ascii="Times New Roman" w:eastAsia="MS Gothic" w:hAnsi="Times New Roman" w:cs="Times New Roman"/>
          <w:color w:val="000000"/>
          <w:sz w:val="24"/>
          <w:szCs w:val="24"/>
        </w:rPr>
        <w:t xml:space="preserve">. </w:t>
      </w:r>
      <w:r w:rsidRPr="00367AA0">
        <w:rPr>
          <w:rFonts w:ascii="Times New Roman" w:eastAsia="Times New Roman" w:hAnsi="Times New Roman" w:cs="Times New Roman"/>
          <w:sz w:val="24"/>
          <w:szCs w:val="24"/>
        </w:rPr>
        <w:t xml:space="preserve">Recaptured Stonecats (N=157) </w:t>
      </w:r>
      <w:r w:rsidR="0018261F">
        <w:rPr>
          <w:rFonts w:ascii="Times New Roman" w:eastAsia="Times New Roman" w:hAnsi="Times New Roman" w:cs="Times New Roman"/>
          <w:sz w:val="24"/>
          <w:szCs w:val="24"/>
        </w:rPr>
        <w:t xml:space="preserve">collected in Vermont </w:t>
      </w:r>
      <w:r w:rsidRPr="00367AA0">
        <w:rPr>
          <w:rFonts w:ascii="Times New Roman" w:eastAsia="Times New Roman" w:hAnsi="Times New Roman" w:cs="Times New Roman"/>
          <w:sz w:val="24"/>
          <w:szCs w:val="24"/>
        </w:rPr>
        <w:t xml:space="preserve">were used to analyze a growth curve </w:t>
      </w:r>
      <w:r w:rsidRPr="00367AA0">
        <w:rPr>
          <w:rFonts w:ascii="Times New Roman" w:eastAsia="Times New Roman" w:hAnsi="Times New Roman" w:cs="Times New Roman"/>
          <w:sz w:val="24"/>
          <w:szCs w:val="24"/>
        </w:rPr>
        <w:lastRenderedPageBreak/>
        <w:t xml:space="preserve">using Fabens model. Stonecats ranged in total length from 87 to 186 mm and were at large from </w:t>
      </w:r>
      <w:del w:id="123" w:author="Donna Parrish" w:date="2018-07-01T13:38:00Z">
        <w:r w:rsidRPr="00367AA0" w:rsidDel="001E1A8E">
          <w:rPr>
            <w:rFonts w:ascii="Times New Roman" w:eastAsia="Times New Roman" w:hAnsi="Times New Roman" w:cs="Times New Roman"/>
            <w:sz w:val="24"/>
            <w:szCs w:val="24"/>
          </w:rPr>
          <w:delText xml:space="preserve">0 </w:delText>
        </w:r>
      </w:del>
      <w:ins w:id="124" w:author="Donna Parrish" w:date="2018-07-01T13:38:00Z">
        <w:r w:rsidR="001E1A8E">
          <w:rPr>
            <w:rFonts w:ascii="Times New Roman" w:eastAsia="Times New Roman" w:hAnsi="Times New Roman" w:cs="Times New Roman"/>
            <w:sz w:val="24"/>
            <w:szCs w:val="24"/>
          </w:rPr>
          <w:t>1</w:t>
        </w:r>
        <w:r w:rsidR="001E1A8E" w:rsidRPr="00367AA0">
          <w:rPr>
            <w:rFonts w:ascii="Times New Roman" w:eastAsia="Times New Roman" w:hAnsi="Times New Roman" w:cs="Times New Roman"/>
            <w:sz w:val="24"/>
            <w:szCs w:val="24"/>
          </w:rPr>
          <w:t xml:space="preserve"> </w:t>
        </w:r>
      </w:ins>
      <w:r w:rsidRPr="00367AA0">
        <w:rPr>
          <w:rFonts w:ascii="Times New Roman" w:eastAsia="Times New Roman" w:hAnsi="Times New Roman" w:cs="Times New Roman"/>
          <w:sz w:val="24"/>
          <w:szCs w:val="24"/>
        </w:rPr>
        <w:t>to 805 days</w:t>
      </w:r>
      <w:ins w:id="125" w:author="Donna Parrish" w:date="2018-07-01T13:38:00Z">
        <w:r w:rsidR="001E1A8E">
          <w:rPr>
            <w:rFonts w:ascii="Times New Roman" w:eastAsia="Times New Roman" w:hAnsi="Times New Roman" w:cs="Times New Roman"/>
            <w:sz w:val="24"/>
            <w:szCs w:val="24"/>
          </w:rPr>
          <w:t xml:space="preserve"> (median=</w:t>
        </w:r>
      </w:ins>
      <w:ins w:id="126" w:author="Donna Parrish" w:date="2018-07-01T14:49:00Z">
        <w:r w:rsidR="00076888">
          <w:rPr>
            <w:rFonts w:ascii="Times New Roman" w:eastAsia="Times New Roman" w:hAnsi="Times New Roman" w:cs="Times New Roman"/>
            <w:sz w:val="24"/>
            <w:szCs w:val="24"/>
          </w:rPr>
          <w:t>84)</w:t>
        </w:r>
      </w:ins>
      <w:r w:rsidRPr="00367AA0">
        <w:rPr>
          <w:rFonts w:ascii="Times New Roman" w:eastAsia="Times New Roman" w:hAnsi="Times New Roman" w:cs="Times New Roman"/>
          <w:sz w:val="24"/>
          <w:szCs w:val="24"/>
        </w:rPr>
        <w:t>. The growth curve for Stonecats using Fabens model was:</w:t>
      </w:r>
      <w:r w:rsidRPr="00367AA0" w:rsidDel="00C04CC9">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 199.6</w:t>
      </w:r>
      <w:ins w:id="127" w:author="Donna Parrish" w:date="2018-07-01T16:46:00Z">
        <w:r w:rsidR="00D86BA4">
          <w:rPr>
            <w:rFonts w:ascii="Times New Roman" w:eastAsia="Times New Roman" w:hAnsi="Times New Roman" w:cs="Times New Roman"/>
            <w:sz w:val="24"/>
            <w:szCs w:val="24"/>
          </w:rPr>
          <w:t>1</w:t>
        </w:r>
      </w:ins>
      <w:del w:id="128" w:author="Donna Parrish" w:date="2018-07-01T16:46:00Z">
        <w:r w:rsidRPr="00367AA0" w:rsidDel="00D86BA4">
          <w:rPr>
            <w:rFonts w:ascii="Times New Roman" w:eastAsia="Times New Roman" w:hAnsi="Times New Roman" w:cs="Times New Roman"/>
            <w:sz w:val="24"/>
            <w:szCs w:val="24"/>
          </w:rPr>
          <w:delText>087</w:delText>
        </w:r>
      </w:del>
      <w:del w:id="129" w:author="Donna Parrish" w:date="2018-07-01T14:40:00Z">
        <w:r w:rsidRPr="00367AA0" w:rsidDel="00375714">
          <w:rPr>
            <w:rFonts w:ascii="Times New Roman" w:eastAsia="Times New Roman" w:hAnsi="Times New Roman" w:cs="Times New Roman"/>
            <w:sz w:val="24"/>
            <w:szCs w:val="24"/>
          </w:rPr>
          <w:delText>3</w:delText>
        </w:r>
      </w:del>
      <w:r w:rsidRPr="00367AA0">
        <w:rPr>
          <w:rFonts w:ascii="Times New Roman" w:eastAsia="Times New Roman" w:hAnsi="Times New Roman" w:cs="Times New Roman"/>
          <w:sz w:val="24"/>
          <w:szCs w:val="24"/>
        </w:rPr>
        <w:t xml:space="preserve"> </w:t>
      </w:r>
      <w:r w:rsidRPr="00367AA0">
        <w:rPr>
          <w:rFonts w:ascii="Times New Roman" w:eastAsia="MS Gothic" w:hAnsi="Times New Roman" w:cs="Times New Roman"/>
          <w:color w:val="000000"/>
          <w:sz w:val="24"/>
          <w:szCs w:val="24"/>
        </w:rPr>
        <w:t>±</w:t>
      </w:r>
      <w:r w:rsidRPr="00367AA0">
        <w:rPr>
          <w:rFonts w:ascii="Times New Roman" w:eastAsia="Times New Roman" w:hAnsi="Times New Roman" w:cs="Times New Roman"/>
          <w:sz w:val="24"/>
          <w:szCs w:val="24"/>
        </w:rPr>
        <w:t xml:space="preserve"> (9.5</w:t>
      </w:r>
      <w:ins w:id="130" w:author="Donna Parrish" w:date="2018-07-01T16:47:00Z">
        <w:r w:rsidR="00D86BA4">
          <w:rPr>
            <w:rFonts w:ascii="Times New Roman" w:eastAsia="Times New Roman" w:hAnsi="Times New Roman" w:cs="Times New Roman"/>
            <w:sz w:val="24"/>
            <w:szCs w:val="24"/>
          </w:rPr>
          <w:t>5</w:t>
        </w:r>
      </w:ins>
      <w:del w:id="131" w:author="Donna Parrish" w:date="2018-07-01T16:46:00Z">
        <w:r w:rsidRPr="00367AA0" w:rsidDel="00D86BA4">
          <w:rPr>
            <w:rFonts w:ascii="Times New Roman" w:eastAsia="Times New Roman" w:hAnsi="Times New Roman" w:cs="Times New Roman"/>
            <w:sz w:val="24"/>
            <w:szCs w:val="24"/>
          </w:rPr>
          <w:delText>480</w:delText>
        </w:r>
      </w:del>
      <w:del w:id="132" w:author="Donna Parrish" w:date="2018-07-01T14:39:00Z">
        <w:r w:rsidRPr="00367AA0" w:rsidDel="00375714">
          <w:rPr>
            <w:rFonts w:ascii="Times New Roman" w:eastAsia="Times New Roman" w:hAnsi="Times New Roman" w:cs="Times New Roman"/>
            <w:sz w:val="24"/>
            <w:szCs w:val="24"/>
          </w:rPr>
          <w:delText>2</w:delText>
        </w:r>
      </w:del>
      <w:r w:rsidRPr="00367AA0">
        <w:rPr>
          <w:rFonts w:ascii="Times New Roman" w:eastAsia="Times New Roman" w:hAnsi="Times New Roman" w:cs="Times New Roman"/>
          <w:sz w:val="24"/>
          <w:szCs w:val="24"/>
        </w:rPr>
        <w:t>)</w:t>
      </w:r>
      <w:r w:rsidR="00A4582A">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(1-e^(-0.48</w:t>
      </w:r>
      <w:del w:id="133" w:author="Donna Parrish" w:date="2018-07-01T16:47:00Z">
        <w:r w:rsidRPr="00367AA0" w:rsidDel="00D86BA4">
          <w:rPr>
            <w:rFonts w:ascii="Times New Roman" w:eastAsia="Times New Roman" w:hAnsi="Times New Roman" w:cs="Times New Roman"/>
            <w:sz w:val="24"/>
            <w:szCs w:val="24"/>
          </w:rPr>
          <w:delText>2</w:delText>
        </w:r>
      </w:del>
      <w:del w:id="134" w:author="Donna Parrish" w:date="2018-07-01T14:39:00Z">
        <w:r w:rsidRPr="00367AA0" w:rsidDel="00375714">
          <w:rPr>
            <w:rFonts w:ascii="Times New Roman" w:eastAsia="Times New Roman" w:hAnsi="Times New Roman" w:cs="Times New Roman"/>
            <w:sz w:val="24"/>
            <w:szCs w:val="24"/>
          </w:rPr>
          <w:delText>07</w:delText>
        </w:r>
      </w:del>
      <w:r w:rsidRPr="00367AA0">
        <w:rPr>
          <w:rFonts w:ascii="Times New Roman" w:eastAsia="Times New Roman" w:hAnsi="Times New Roman" w:cs="Times New Roman"/>
          <w:sz w:val="24"/>
          <w:szCs w:val="24"/>
        </w:rPr>
        <w:t xml:space="preserve"> </w:t>
      </w:r>
      <w:r w:rsidRPr="00367AA0">
        <w:rPr>
          <w:rFonts w:ascii="Times New Roman" w:eastAsia="MS Gothic" w:hAnsi="Times New Roman" w:cs="Times New Roman"/>
          <w:color w:val="000000"/>
          <w:sz w:val="24"/>
          <w:szCs w:val="24"/>
        </w:rPr>
        <w:t>±</w:t>
      </w:r>
      <w:r w:rsidRPr="00367AA0">
        <w:rPr>
          <w:rFonts w:ascii="Times New Roman" w:eastAsia="Times New Roman" w:hAnsi="Times New Roman" w:cs="Times New Roman"/>
          <w:sz w:val="24"/>
          <w:szCs w:val="24"/>
        </w:rPr>
        <w:t xml:space="preserve"> (0.0</w:t>
      </w:r>
      <w:ins w:id="135" w:author="Donna Parrish" w:date="2018-07-01T16:47:00Z">
        <w:r w:rsidR="00D86BA4">
          <w:rPr>
            <w:rFonts w:ascii="Times New Roman" w:eastAsia="Times New Roman" w:hAnsi="Times New Roman" w:cs="Times New Roman"/>
            <w:sz w:val="24"/>
            <w:szCs w:val="24"/>
          </w:rPr>
          <w:t>8</w:t>
        </w:r>
      </w:ins>
      <w:del w:id="136" w:author="Donna Parrish" w:date="2018-07-01T16:47:00Z">
        <w:r w:rsidRPr="00367AA0" w:rsidDel="00D86BA4">
          <w:rPr>
            <w:rFonts w:ascii="Times New Roman" w:eastAsia="Times New Roman" w:hAnsi="Times New Roman" w:cs="Times New Roman"/>
            <w:sz w:val="24"/>
            <w:szCs w:val="24"/>
          </w:rPr>
          <w:delText>761</w:delText>
        </w:r>
      </w:del>
      <w:del w:id="137" w:author="Donna Parrish" w:date="2018-07-01T14:40:00Z">
        <w:r w:rsidRPr="00367AA0" w:rsidDel="00375714">
          <w:rPr>
            <w:rFonts w:ascii="Times New Roman" w:eastAsia="Times New Roman" w:hAnsi="Times New Roman" w:cs="Times New Roman"/>
            <w:sz w:val="24"/>
            <w:szCs w:val="24"/>
          </w:rPr>
          <w:delText>3</w:delText>
        </w:r>
      </w:del>
      <w:r w:rsidRPr="00367AA0">
        <w:rPr>
          <w:rFonts w:ascii="Times New Roman" w:eastAsia="Times New Roman" w:hAnsi="Times New Roman" w:cs="Times New Roman"/>
          <w:sz w:val="24"/>
          <w:szCs w:val="24"/>
        </w:rPr>
        <w:t>)</w:t>
      </w:r>
      <w:r w:rsidR="00A4582A">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(t-0))) (Figure 1; Table 1). The </w:t>
      </w:r>
      <w:r w:rsidR="00A4582A">
        <w:rPr>
          <w:rFonts w:ascii="Times New Roman" w:eastAsia="Times New Roman" w:hAnsi="Times New Roman" w:cs="Times New Roman"/>
          <w:sz w:val="24"/>
          <w:szCs w:val="24"/>
        </w:rPr>
        <w:t xml:space="preserve">asymptotic total length using </w:t>
      </w:r>
      <w:r w:rsidRPr="00367AA0">
        <w:rPr>
          <w:rFonts w:ascii="Times New Roman" w:eastAsia="Times New Roman" w:hAnsi="Times New Roman" w:cs="Times New Roman"/>
          <w:sz w:val="24"/>
          <w:szCs w:val="24"/>
        </w:rPr>
        <w:t xml:space="preserve">von Bertalanffy </w:t>
      </w:r>
      <w:r w:rsidR="00A4582A">
        <w:rPr>
          <w:rFonts w:ascii="Times New Roman" w:eastAsia="Times New Roman" w:hAnsi="Times New Roman" w:cs="Times New Roman"/>
          <w:sz w:val="24"/>
          <w:szCs w:val="24"/>
        </w:rPr>
        <w:t xml:space="preserve">was 175 mm </w:t>
      </w:r>
      <w:r w:rsidRPr="00367AA0">
        <w:rPr>
          <w:rFonts w:ascii="Times New Roman" w:eastAsia="Times New Roman" w:hAnsi="Times New Roman" w:cs="Times New Roman"/>
          <w:sz w:val="24"/>
          <w:szCs w:val="24"/>
        </w:rPr>
        <w:t xml:space="preserve">and Fabens </w:t>
      </w:r>
      <w:r w:rsidR="00A4582A">
        <w:rPr>
          <w:rFonts w:ascii="Times New Roman" w:eastAsia="Times New Roman" w:hAnsi="Times New Roman" w:cs="Times New Roman"/>
          <w:sz w:val="24"/>
          <w:szCs w:val="24"/>
        </w:rPr>
        <w:t xml:space="preserve">was </w:t>
      </w:r>
      <w:r w:rsidRPr="00367AA0">
        <w:rPr>
          <w:rFonts w:ascii="Times New Roman" w:eastAsia="Times New Roman" w:hAnsi="Times New Roman" w:cs="Times New Roman"/>
          <w:sz w:val="24"/>
          <w:szCs w:val="24"/>
        </w:rPr>
        <w:t xml:space="preserve">200 mm </w:t>
      </w:r>
      <w:r w:rsidR="00A4582A">
        <w:rPr>
          <w:rFonts w:ascii="Times New Roman" w:eastAsia="Times New Roman" w:hAnsi="Times New Roman" w:cs="Times New Roman"/>
          <w:sz w:val="24"/>
          <w:szCs w:val="24"/>
        </w:rPr>
        <w:t xml:space="preserve">with </w:t>
      </w:r>
      <w:r w:rsidRPr="00367AA0">
        <w:rPr>
          <w:rFonts w:ascii="Times New Roman" w:eastAsia="Times New Roman" w:hAnsi="Times New Roman" w:cs="Times New Roman"/>
          <w:sz w:val="24"/>
          <w:szCs w:val="24"/>
        </w:rPr>
        <w:t>K values of 0.</w:t>
      </w:r>
      <w:del w:id="138" w:author="Donna Parrish" w:date="2018-07-01T13:38:00Z">
        <w:r w:rsidRPr="00367AA0" w:rsidDel="007243E1">
          <w:rPr>
            <w:rFonts w:ascii="Times New Roman" w:eastAsia="Times New Roman" w:hAnsi="Times New Roman" w:cs="Times New Roman"/>
            <w:sz w:val="24"/>
            <w:szCs w:val="24"/>
          </w:rPr>
          <w:delText>48207</w:delText>
        </w:r>
        <w:r w:rsidR="00A4582A" w:rsidDel="007243E1">
          <w:rPr>
            <w:rFonts w:ascii="Times New Roman" w:eastAsia="Times New Roman" w:hAnsi="Times New Roman" w:cs="Times New Roman"/>
            <w:sz w:val="24"/>
            <w:szCs w:val="24"/>
          </w:rPr>
          <w:delText xml:space="preserve"> </w:delText>
        </w:r>
      </w:del>
      <w:ins w:id="139" w:author="Donna Parrish" w:date="2018-07-01T13:38:00Z">
        <w:r w:rsidR="00D86BA4">
          <w:rPr>
            <w:rFonts w:ascii="Times New Roman" w:eastAsia="Times New Roman" w:hAnsi="Times New Roman" w:cs="Times New Roman"/>
            <w:sz w:val="24"/>
            <w:szCs w:val="24"/>
          </w:rPr>
          <w:t>48</w:t>
        </w:r>
        <w:r w:rsidR="007243E1">
          <w:rPr>
            <w:rFonts w:ascii="Times New Roman" w:eastAsia="Times New Roman" w:hAnsi="Times New Roman" w:cs="Times New Roman"/>
            <w:sz w:val="24"/>
            <w:szCs w:val="24"/>
          </w:rPr>
          <w:t xml:space="preserve"> </w:t>
        </w:r>
      </w:ins>
      <w:r w:rsidR="0018261F">
        <w:rPr>
          <w:rFonts w:ascii="Times New Roman" w:eastAsia="Times New Roman" w:hAnsi="Times New Roman" w:cs="Times New Roman"/>
          <w:sz w:val="24"/>
          <w:szCs w:val="24"/>
        </w:rPr>
        <w:t xml:space="preserve">for </w:t>
      </w:r>
      <w:r w:rsidR="00A4582A">
        <w:rPr>
          <w:rFonts w:ascii="Times New Roman" w:eastAsia="Times New Roman" w:hAnsi="Times New Roman" w:cs="Times New Roman"/>
          <w:sz w:val="24"/>
          <w:szCs w:val="24"/>
        </w:rPr>
        <w:t>von Bertalanffy</w:t>
      </w:r>
      <w:r w:rsidRPr="00367AA0">
        <w:rPr>
          <w:rFonts w:ascii="Times New Roman" w:eastAsia="Times New Roman" w:hAnsi="Times New Roman" w:cs="Times New Roman"/>
          <w:sz w:val="24"/>
          <w:szCs w:val="24"/>
        </w:rPr>
        <w:t xml:space="preserve"> and 0.65</w:t>
      </w:r>
      <w:del w:id="140" w:author="Donna Parrish" w:date="2018-07-01T16:47:00Z">
        <w:r w:rsidRPr="00367AA0" w:rsidDel="00D86BA4">
          <w:rPr>
            <w:rFonts w:ascii="Times New Roman" w:eastAsia="Times New Roman" w:hAnsi="Times New Roman" w:cs="Times New Roman"/>
            <w:sz w:val="24"/>
            <w:szCs w:val="24"/>
          </w:rPr>
          <w:delText>19</w:delText>
        </w:r>
      </w:del>
      <w:r w:rsidR="00A4582A">
        <w:rPr>
          <w:rFonts w:ascii="Times New Roman" w:eastAsia="Times New Roman" w:hAnsi="Times New Roman" w:cs="Times New Roman"/>
          <w:sz w:val="24"/>
          <w:szCs w:val="24"/>
        </w:rPr>
        <w:t xml:space="preserve"> </w:t>
      </w:r>
      <w:r w:rsidR="0018261F">
        <w:rPr>
          <w:rFonts w:ascii="Times New Roman" w:eastAsia="Times New Roman" w:hAnsi="Times New Roman" w:cs="Times New Roman"/>
          <w:sz w:val="24"/>
          <w:szCs w:val="24"/>
        </w:rPr>
        <w:t xml:space="preserve">for </w:t>
      </w:r>
      <w:r w:rsidR="00A4582A">
        <w:rPr>
          <w:rFonts w:ascii="Times New Roman" w:eastAsia="Times New Roman" w:hAnsi="Times New Roman" w:cs="Times New Roman"/>
          <w:sz w:val="24"/>
          <w:szCs w:val="24"/>
        </w:rPr>
        <w:t>Fabens</w:t>
      </w:r>
      <w:r w:rsidRPr="00367AA0">
        <w:rPr>
          <w:rFonts w:ascii="Times New Roman" w:eastAsia="Times New Roman" w:hAnsi="Times New Roman" w:cs="Times New Roman"/>
          <w:sz w:val="24"/>
          <w:szCs w:val="24"/>
        </w:rPr>
        <w:t xml:space="preserve">. </w:t>
      </w:r>
    </w:p>
    <w:p w14:paraId="2DD3C2F9" w14:textId="4AEE6F11" w:rsidR="00367AA0" w:rsidRPr="00367AA0" w:rsidRDefault="00367AA0" w:rsidP="00367AA0">
      <w:pPr>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The percentage deviation</w:t>
      </w:r>
      <w:r w:rsidR="00C71AD3">
        <w:rPr>
          <w:rFonts w:ascii="Times New Roman" w:eastAsia="Times New Roman" w:hAnsi="Times New Roman" w:cs="Times New Roman"/>
          <w:sz w:val="24"/>
          <w:szCs w:val="24"/>
        </w:rPr>
        <w:t>s</w:t>
      </w:r>
      <w:r w:rsidRPr="00367AA0">
        <w:rPr>
          <w:rFonts w:ascii="Times New Roman" w:eastAsia="Times New Roman" w:hAnsi="Times New Roman" w:cs="Times New Roman"/>
          <w:sz w:val="24"/>
          <w:szCs w:val="24"/>
        </w:rPr>
        <w:t xml:space="preserve"> between the predicted </w:t>
      </w:r>
      <w:r w:rsidR="0018261F">
        <w:rPr>
          <w:rFonts w:ascii="Times New Roman" w:eastAsia="Times New Roman" w:hAnsi="Times New Roman" w:cs="Times New Roman"/>
          <w:sz w:val="24"/>
          <w:szCs w:val="24"/>
        </w:rPr>
        <w:t xml:space="preserve">total </w:t>
      </w:r>
      <w:r w:rsidRPr="00367AA0">
        <w:rPr>
          <w:rFonts w:ascii="Times New Roman" w:eastAsia="Times New Roman" w:hAnsi="Times New Roman" w:cs="Times New Roman"/>
          <w:sz w:val="24"/>
          <w:szCs w:val="24"/>
        </w:rPr>
        <w:t xml:space="preserve">length from the von Bertalanffy </w:t>
      </w:r>
      <w:r w:rsidR="0018261F">
        <w:rPr>
          <w:rFonts w:ascii="Times New Roman" w:eastAsia="Times New Roman" w:hAnsi="Times New Roman" w:cs="Times New Roman"/>
          <w:sz w:val="24"/>
          <w:szCs w:val="24"/>
        </w:rPr>
        <w:t xml:space="preserve">model </w:t>
      </w:r>
      <w:r w:rsidRPr="00367AA0">
        <w:rPr>
          <w:rFonts w:ascii="Times New Roman" w:eastAsia="Times New Roman" w:hAnsi="Times New Roman" w:cs="Times New Roman"/>
          <w:sz w:val="24"/>
          <w:szCs w:val="24"/>
        </w:rPr>
        <w:t xml:space="preserve">and </w:t>
      </w:r>
      <w:r w:rsidR="0018261F">
        <w:rPr>
          <w:rFonts w:ascii="Times New Roman" w:eastAsia="Times New Roman" w:hAnsi="Times New Roman" w:cs="Times New Roman"/>
          <w:sz w:val="24"/>
          <w:szCs w:val="24"/>
        </w:rPr>
        <w:t xml:space="preserve">the recapture data in the </w:t>
      </w:r>
      <w:r w:rsidRPr="00367AA0">
        <w:rPr>
          <w:rFonts w:ascii="Times New Roman" w:eastAsia="Times New Roman" w:hAnsi="Times New Roman" w:cs="Times New Roman"/>
          <w:sz w:val="24"/>
          <w:szCs w:val="24"/>
        </w:rPr>
        <w:t xml:space="preserve">Fabens model were </w:t>
      </w:r>
      <w:r w:rsidR="00C71AD3">
        <w:rPr>
          <w:rFonts w:ascii="Times New Roman" w:eastAsia="Times New Roman" w:hAnsi="Times New Roman" w:cs="Times New Roman"/>
          <w:sz w:val="24"/>
          <w:szCs w:val="24"/>
        </w:rPr>
        <w:t xml:space="preserve">slightly </w:t>
      </w:r>
      <w:r w:rsidRPr="00367AA0">
        <w:rPr>
          <w:rFonts w:ascii="Times New Roman" w:eastAsia="Times New Roman" w:hAnsi="Times New Roman" w:cs="Times New Roman"/>
          <w:sz w:val="24"/>
          <w:szCs w:val="24"/>
        </w:rPr>
        <w:t xml:space="preserve">skewed </w:t>
      </w:r>
      <w:r w:rsidR="00A4582A">
        <w:rPr>
          <w:rFonts w:ascii="Times New Roman" w:eastAsia="Times New Roman" w:hAnsi="Times New Roman" w:cs="Times New Roman"/>
          <w:sz w:val="24"/>
          <w:szCs w:val="24"/>
        </w:rPr>
        <w:t xml:space="preserve">in a </w:t>
      </w:r>
      <w:r w:rsidRPr="00367AA0">
        <w:rPr>
          <w:rFonts w:ascii="Times New Roman" w:eastAsia="Times New Roman" w:hAnsi="Times New Roman" w:cs="Times New Roman"/>
          <w:sz w:val="24"/>
          <w:szCs w:val="24"/>
        </w:rPr>
        <w:t xml:space="preserve">positive direction (Figure 2). This would indicate that the von Bertalanfy model predicted slightly higher </w:t>
      </w:r>
      <w:r w:rsidR="00C71AD3">
        <w:rPr>
          <w:rFonts w:ascii="Times New Roman" w:eastAsia="Times New Roman" w:hAnsi="Times New Roman" w:cs="Times New Roman"/>
          <w:sz w:val="24"/>
          <w:szCs w:val="24"/>
        </w:rPr>
        <w:t xml:space="preserve">individual </w:t>
      </w:r>
      <w:r w:rsidRPr="00367AA0">
        <w:rPr>
          <w:rFonts w:ascii="Times New Roman" w:eastAsia="Times New Roman" w:hAnsi="Times New Roman" w:cs="Times New Roman"/>
          <w:sz w:val="24"/>
          <w:szCs w:val="24"/>
        </w:rPr>
        <w:t>growth than what was observed using</w:t>
      </w:r>
      <w:r w:rsidR="00FB366C">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Fabens model.  </w:t>
      </w:r>
    </w:p>
    <w:p w14:paraId="2FEB9649" w14:textId="77777777" w:rsidR="00F90C10" w:rsidRDefault="00F90C10" w:rsidP="00AC12C4">
      <w:bookmarkStart w:id="141" w:name="_Toc293238622"/>
    </w:p>
    <w:p w14:paraId="7BF14176" w14:textId="0705A325" w:rsidR="00367AA0" w:rsidRPr="00367AA0" w:rsidRDefault="00801529" w:rsidP="00AC12C4">
      <w:r w:rsidRPr="00AC12C4">
        <w:rPr>
          <w:rFonts w:ascii="Times New Roman" w:hAnsi="Times New Roman" w:cs="Times New Roman"/>
          <w:b/>
        </w:rPr>
        <w:t>DISCUSSION</w:t>
      </w:r>
      <w:r>
        <w:t xml:space="preserve"> </w:t>
      </w:r>
      <w:bookmarkEnd w:id="141"/>
    </w:p>
    <w:p w14:paraId="71694EFD" w14:textId="31D06885" w:rsidR="00367AA0" w:rsidRPr="00367AA0" w:rsidRDefault="00367AA0" w:rsidP="00CF1A17">
      <w:pPr>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Knowing age and length of individual fish in a population is important in understanding the stability of the population. We were unable to collect spines from Stonecats in Vermont because of they are listed as endangered. </w:t>
      </w:r>
      <w:r w:rsidR="0018261F">
        <w:rPr>
          <w:rFonts w:ascii="Times New Roman" w:eastAsia="Times New Roman" w:hAnsi="Times New Roman" w:cs="Times New Roman"/>
          <w:sz w:val="24"/>
          <w:szCs w:val="24"/>
        </w:rPr>
        <w:t>However, w</w:t>
      </w:r>
      <w:r w:rsidRPr="00367AA0">
        <w:rPr>
          <w:rFonts w:ascii="Times New Roman" w:eastAsia="Times New Roman" w:hAnsi="Times New Roman" w:cs="Times New Roman"/>
          <w:sz w:val="24"/>
          <w:szCs w:val="24"/>
        </w:rPr>
        <w:t xml:space="preserve">e could use </w:t>
      </w:r>
      <w:r w:rsidR="0018261F">
        <w:rPr>
          <w:rFonts w:ascii="Times New Roman" w:eastAsia="Times New Roman" w:hAnsi="Times New Roman" w:cs="Times New Roman"/>
          <w:sz w:val="24"/>
          <w:szCs w:val="24"/>
        </w:rPr>
        <w:t>mark</w:t>
      </w:r>
      <w:r w:rsidRPr="00367AA0">
        <w:rPr>
          <w:rFonts w:ascii="Times New Roman" w:eastAsia="Times New Roman" w:hAnsi="Times New Roman" w:cs="Times New Roman"/>
          <w:sz w:val="24"/>
          <w:szCs w:val="24"/>
        </w:rPr>
        <w:t xml:space="preserve">-recapture data from Stonecats collected in Vermont to estimate growth using Fabens model. We used Stonecat dorsal spines collected from the Great Chazy River, NY to create a von Bertalanffy growth equation, which we compared to Fabens model. </w:t>
      </w:r>
      <w:r w:rsidR="00CE1B78">
        <w:rPr>
          <w:rFonts w:ascii="Times New Roman" w:eastAsia="Times New Roman" w:hAnsi="Times New Roman" w:cs="Times New Roman"/>
          <w:sz w:val="24"/>
          <w:szCs w:val="24"/>
        </w:rPr>
        <w:t>These</w:t>
      </w:r>
      <w:r w:rsidRPr="00367AA0">
        <w:rPr>
          <w:rFonts w:ascii="Times New Roman" w:eastAsia="Times New Roman" w:hAnsi="Times New Roman" w:cs="Times New Roman"/>
          <w:sz w:val="24"/>
          <w:szCs w:val="24"/>
        </w:rPr>
        <w:t xml:space="preserve"> two independent methods give more support for our estimated age-length relationship for Stonecats</w:t>
      </w:r>
      <w:r w:rsidR="00CE1B78">
        <w:rPr>
          <w:rFonts w:ascii="Times New Roman" w:eastAsia="Times New Roman" w:hAnsi="Times New Roman" w:cs="Times New Roman"/>
          <w:sz w:val="24"/>
          <w:szCs w:val="24"/>
        </w:rPr>
        <w:t xml:space="preserve"> than either would alone</w:t>
      </w:r>
      <w:r w:rsidRPr="00367AA0">
        <w:rPr>
          <w:rFonts w:ascii="Times New Roman" w:eastAsia="Times New Roman" w:hAnsi="Times New Roman" w:cs="Times New Roman"/>
          <w:sz w:val="24"/>
          <w:szCs w:val="24"/>
        </w:rPr>
        <w:t>.</w:t>
      </w:r>
    </w:p>
    <w:p w14:paraId="70083B50" w14:textId="719118D9" w:rsidR="00367AA0" w:rsidRPr="00367AA0" w:rsidRDefault="00367AA0" w:rsidP="00367AA0">
      <w:pPr>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Both growth models have different strengths</w:t>
      </w:r>
      <w:r w:rsidR="00A61966">
        <w:rPr>
          <w:rFonts w:ascii="Times New Roman" w:eastAsia="Times New Roman" w:hAnsi="Times New Roman" w:cs="Times New Roman"/>
          <w:sz w:val="24"/>
          <w:szCs w:val="24"/>
        </w:rPr>
        <w:t xml:space="preserve"> and weaknesses</w:t>
      </w:r>
      <w:r w:rsidRPr="00367AA0">
        <w:rPr>
          <w:rFonts w:ascii="Times New Roman" w:eastAsia="Times New Roman" w:hAnsi="Times New Roman" w:cs="Times New Roman"/>
          <w:sz w:val="24"/>
          <w:szCs w:val="24"/>
        </w:rPr>
        <w:t>. The data required for Fabens model offers less uncertainty in the metrics because changes in total length and the number of days at large have little error as long as accurate records are kept. However, the model assumes t</w:t>
      </w:r>
      <w:r w:rsidRPr="00367AA0">
        <w:rPr>
          <w:rFonts w:ascii="Times New Roman" w:eastAsia="Times New Roman" w:hAnsi="Times New Roman" w:cs="Times New Roman"/>
          <w:sz w:val="24"/>
          <w:szCs w:val="24"/>
          <w:vertAlign w:val="subscript"/>
        </w:rPr>
        <w:t>0</w:t>
      </w:r>
      <w:r w:rsidR="00A4582A">
        <w:rPr>
          <w:rFonts w:ascii="Times New Roman" w:eastAsia="Times New Roman" w:hAnsi="Times New Roman" w:cs="Times New Roman"/>
          <w:sz w:val="24"/>
          <w:szCs w:val="24"/>
        </w:rPr>
        <w:t>=0</w:t>
      </w:r>
      <w:r w:rsidRPr="00367AA0">
        <w:rPr>
          <w:rFonts w:ascii="Times New Roman" w:eastAsia="Times New Roman" w:hAnsi="Times New Roman" w:cs="Times New Roman"/>
          <w:sz w:val="24"/>
          <w:szCs w:val="24"/>
        </w:rPr>
        <w:t>, which</w:t>
      </w:r>
      <w:r w:rsidR="0077610B">
        <w:rPr>
          <w:rFonts w:ascii="Times New Roman" w:eastAsia="Times New Roman" w:hAnsi="Times New Roman" w:cs="Times New Roman"/>
          <w:sz w:val="24"/>
          <w:szCs w:val="24"/>
        </w:rPr>
        <w:t xml:space="preserve"> is a modeling artifact</w:t>
      </w:r>
      <w:r w:rsidRPr="00367AA0">
        <w:rPr>
          <w:rFonts w:ascii="Times New Roman" w:eastAsia="Times New Roman" w:hAnsi="Times New Roman" w:cs="Times New Roman"/>
          <w:sz w:val="24"/>
          <w:szCs w:val="24"/>
        </w:rPr>
        <w:t xml:space="preserve"> </w:t>
      </w:r>
      <w:r w:rsidR="0077610B">
        <w:rPr>
          <w:rFonts w:ascii="Times New Roman" w:eastAsia="Times New Roman" w:hAnsi="Times New Roman" w:cs="Times New Roman"/>
          <w:sz w:val="24"/>
          <w:szCs w:val="24"/>
        </w:rPr>
        <w:t xml:space="preserve">since </w:t>
      </w:r>
      <w:r w:rsidRPr="0077610B">
        <w:rPr>
          <w:rFonts w:ascii="Times New Roman" w:eastAsia="Times New Roman" w:hAnsi="Times New Roman" w:cs="Times New Roman"/>
          <w:sz w:val="24"/>
          <w:szCs w:val="24"/>
        </w:rPr>
        <w:t xml:space="preserve">is not possible </w:t>
      </w:r>
      <w:r w:rsidR="0077610B" w:rsidRPr="0077610B">
        <w:rPr>
          <w:rFonts w:ascii="Times New Roman" w:eastAsia="Times New Roman" w:hAnsi="Times New Roman" w:cs="Times New Roman"/>
          <w:sz w:val="24"/>
          <w:szCs w:val="24"/>
        </w:rPr>
        <w:t xml:space="preserve">for </w:t>
      </w:r>
      <w:r w:rsidRPr="0077610B">
        <w:rPr>
          <w:rFonts w:ascii="Times New Roman" w:eastAsia="Times New Roman" w:hAnsi="Times New Roman" w:cs="Times New Roman"/>
          <w:sz w:val="24"/>
          <w:szCs w:val="24"/>
        </w:rPr>
        <w:t xml:space="preserve">a fish </w:t>
      </w:r>
      <w:r w:rsidR="0077610B" w:rsidRPr="0077610B">
        <w:rPr>
          <w:rFonts w:ascii="Times New Roman" w:eastAsia="Times New Roman" w:hAnsi="Times New Roman" w:cs="Times New Roman"/>
          <w:sz w:val="24"/>
          <w:szCs w:val="24"/>
        </w:rPr>
        <w:t xml:space="preserve">to be </w:t>
      </w:r>
      <w:r w:rsidRPr="0077610B">
        <w:rPr>
          <w:rFonts w:ascii="Times New Roman" w:eastAsia="Times New Roman" w:hAnsi="Times New Roman" w:cs="Times New Roman"/>
          <w:sz w:val="24"/>
          <w:szCs w:val="24"/>
        </w:rPr>
        <w:t xml:space="preserve">0 </w:t>
      </w:r>
      <w:r w:rsidR="0018261F" w:rsidRPr="0077610B">
        <w:rPr>
          <w:rFonts w:ascii="Times New Roman" w:eastAsia="Times New Roman" w:hAnsi="Times New Roman" w:cs="Times New Roman"/>
          <w:sz w:val="24"/>
          <w:szCs w:val="24"/>
        </w:rPr>
        <w:t xml:space="preserve">mm </w:t>
      </w:r>
      <w:r w:rsidRPr="0077610B">
        <w:rPr>
          <w:rFonts w:ascii="Times New Roman" w:eastAsia="Times New Roman" w:hAnsi="Times New Roman" w:cs="Times New Roman"/>
          <w:sz w:val="24"/>
          <w:szCs w:val="24"/>
        </w:rPr>
        <w:t xml:space="preserve">in </w:t>
      </w:r>
      <w:r w:rsidR="00C87AE2" w:rsidRPr="0077610B">
        <w:rPr>
          <w:rFonts w:ascii="Times New Roman" w:eastAsia="Times New Roman" w:hAnsi="Times New Roman" w:cs="Times New Roman"/>
          <w:sz w:val="24"/>
          <w:szCs w:val="24"/>
        </w:rPr>
        <w:t xml:space="preserve">total </w:t>
      </w:r>
      <w:r w:rsidRPr="0077610B">
        <w:rPr>
          <w:rFonts w:ascii="Times New Roman" w:eastAsia="Times New Roman" w:hAnsi="Times New Roman" w:cs="Times New Roman"/>
          <w:sz w:val="24"/>
          <w:szCs w:val="24"/>
        </w:rPr>
        <w:t>length up</w:t>
      </w:r>
      <w:r w:rsidR="00A4582A" w:rsidRPr="0077610B">
        <w:rPr>
          <w:rFonts w:ascii="Times New Roman" w:eastAsia="Times New Roman" w:hAnsi="Times New Roman" w:cs="Times New Roman"/>
          <w:sz w:val="24"/>
          <w:szCs w:val="24"/>
        </w:rPr>
        <w:t>on</w:t>
      </w:r>
      <w:r w:rsidRPr="0077610B">
        <w:rPr>
          <w:rFonts w:ascii="Times New Roman" w:eastAsia="Times New Roman" w:hAnsi="Times New Roman" w:cs="Times New Roman"/>
          <w:sz w:val="24"/>
          <w:szCs w:val="24"/>
        </w:rPr>
        <w:t xml:space="preserve"> hatching</w:t>
      </w:r>
      <w:r w:rsidRPr="00367AA0">
        <w:rPr>
          <w:rFonts w:ascii="Times New Roman" w:eastAsia="Times New Roman" w:hAnsi="Times New Roman" w:cs="Times New Roman"/>
          <w:sz w:val="24"/>
          <w:szCs w:val="24"/>
        </w:rPr>
        <w:t xml:space="preserve">. The growth curve estimated by the von </w:t>
      </w:r>
      <w:r w:rsidRPr="00367AA0">
        <w:rPr>
          <w:rFonts w:ascii="Times New Roman" w:eastAsia="Times New Roman" w:hAnsi="Times New Roman" w:cs="Times New Roman"/>
          <w:sz w:val="24"/>
          <w:szCs w:val="24"/>
        </w:rPr>
        <w:lastRenderedPageBreak/>
        <w:t xml:space="preserve">Bertalanffy model can be inaccurate because of errors associated with age estimation. We recognize that </w:t>
      </w:r>
      <w:r w:rsidR="00CE1B78">
        <w:rPr>
          <w:rFonts w:ascii="Times New Roman" w:eastAsia="Times New Roman" w:hAnsi="Times New Roman" w:cs="Times New Roman"/>
          <w:sz w:val="24"/>
          <w:szCs w:val="24"/>
        </w:rPr>
        <w:t>our</w:t>
      </w:r>
      <w:r w:rsidR="00CE1B78" w:rsidRPr="00367AA0">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results have not been validated (Campana 2001). We were unable to PIT tag and recapture individuals &lt; 90 mm TL because they were too small to tag. </w:t>
      </w:r>
      <w:r w:rsidR="00C87AE2">
        <w:rPr>
          <w:rFonts w:ascii="Times New Roman" w:eastAsia="Times New Roman" w:hAnsi="Times New Roman" w:cs="Times New Roman"/>
          <w:sz w:val="24"/>
          <w:szCs w:val="24"/>
        </w:rPr>
        <w:t>L</w:t>
      </w:r>
      <w:r w:rsidR="00565E44">
        <w:rPr>
          <w:rFonts w:ascii="Times New Roman" w:eastAsia="Times New Roman" w:hAnsi="Times New Roman" w:cs="Times New Roman"/>
          <w:sz w:val="24"/>
          <w:szCs w:val="24"/>
        </w:rPr>
        <w:t>imitations of our threatened and endangered species permit</w:t>
      </w:r>
      <w:r w:rsidR="00C87AE2">
        <w:rPr>
          <w:rFonts w:ascii="Times New Roman" w:eastAsia="Times New Roman" w:hAnsi="Times New Roman" w:cs="Times New Roman"/>
          <w:sz w:val="24"/>
          <w:szCs w:val="24"/>
        </w:rPr>
        <w:t xml:space="preserve"> did not allow </w:t>
      </w:r>
      <w:r w:rsidRPr="00367AA0">
        <w:rPr>
          <w:rFonts w:ascii="Times New Roman" w:eastAsia="Times New Roman" w:hAnsi="Times New Roman" w:cs="Times New Roman"/>
          <w:sz w:val="24"/>
          <w:szCs w:val="24"/>
        </w:rPr>
        <w:t>rear</w:t>
      </w:r>
      <w:r w:rsidR="00C87AE2">
        <w:rPr>
          <w:rFonts w:ascii="Times New Roman" w:eastAsia="Times New Roman" w:hAnsi="Times New Roman" w:cs="Times New Roman"/>
          <w:sz w:val="24"/>
          <w:szCs w:val="24"/>
        </w:rPr>
        <w:t>ing</w:t>
      </w:r>
      <w:r w:rsidRPr="00367AA0">
        <w:rPr>
          <w:rFonts w:ascii="Times New Roman" w:eastAsia="Times New Roman" w:hAnsi="Times New Roman" w:cs="Times New Roman"/>
          <w:sz w:val="24"/>
          <w:szCs w:val="24"/>
        </w:rPr>
        <w:t xml:space="preserve"> </w:t>
      </w:r>
      <w:r w:rsidR="00CE1B78">
        <w:rPr>
          <w:rFonts w:ascii="Times New Roman" w:eastAsia="Times New Roman" w:hAnsi="Times New Roman" w:cs="Times New Roman"/>
          <w:sz w:val="24"/>
          <w:szCs w:val="24"/>
        </w:rPr>
        <w:t xml:space="preserve">for </w:t>
      </w:r>
      <w:r w:rsidR="00B50CC2">
        <w:rPr>
          <w:rFonts w:ascii="Times New Roman" w:eastAsia="Times New Roman" w:hAnsi="Times New Roman" w:cs="Times New Roman"/>
          <w:sz w:val="24"/>
          <w:szCs w:val="24"/>
        </w:rPr>
        <w:t xml:space="preserve">the common </w:t>
      </w:r>
      <w:r w:rsidR="00CE1B78">
        <w:rPr>
          <w:rFonts w:ascii="Times New Roman" w:eastAsia="Times New Roman" w:hAnsi="Times New Roman" w:cs="Times New Roman"/>
          <w:sz w:val="24"/>
          <w:szCs w:val="24"/>
        </w:rPr>
        <w:t xml:space="preserve">procedures </w:t>
      </w:r>
      <w:r w:rsidR="00B50CC2">
        <w:rPr>
          <w:rFonts w:ascii="Times New Roman" w:eastAsia="Times New Roman" w:hAnsi="Times New Roman" w:cs="Times New Roman"/>
          <w:sz w:val="24"/>
          <w:szCs w:val="24"/>
        </w:rPr>
        <w:t>of validating</w:t>
      </w:r>
      <w:r w:rsidR="00761FE2">
        <w:rPr>
          <w:rFonts w:ascii="Times New Roman" w:eastAsia="Times New Roman" w:hAnsi="Times New Roman" w:cs="Times New Roman"/>
          <w:sz w:val="24"/>
          <w:szCs w:val="24"/>
        </w:rPr>
        <w:t xml:space="preserve"> ages </w:t>
      </w:r>
      <w:r w:rsidR="00CE1B78">
        <w:rPr>
          <w:rFonts w:ascii="Times New Roman" w:eastAsia="Times New Roman" w:hAnsi="Times New Roman" w:cs="Times New Roman"/>
          <w:sz w:val="24"/>
          <w:szCs w:val="24"/>
        </w:rPr>
        <w:t>such as</w:t>
      </w:r>
      <w:del w:id="142" w:author="Donna Parrish" w:date="2018-07-01T16:44:00Z">
        <w:r w:rsidR="00761FE2" w:rsidDel="00D86BA4">
          <w:rPr>
            <w:rFonts w:ascii="Times New Roman" w:eastAsia="Times New Roman" w:hAnsi="Times New Roman" w:cs="Times New Roman"/>
            <w:sz w:val="24"/>
            <w:szCs w:val="24"/>
          </w:rPr>
          <w:delText>,</w:delText>
        </w:r>
      </w:del>
      <w:r w:rsidR="00CE1B78">
        <w:rPr>
          <w:rFonts w:ascii="Times New Roman" w:eastAsia="Times New Roman" w:hAnsi="Times New Roman" w:cs="Times New Roman"/>
          <w:sz w:val="24"/>
          <w:szCs w:val="24"/>
        </w:rPr>
        <w:t xml:space="preserve"> raising </w:t>
      </w:r>
      <w:r w:rsidRPr="00367AA0">
        <w:rPr>
          <w:rFonts w:ascii="Times New Roman" w:eastAsia="Times New Roman" w:hAnsi="Times New Roman" w:cs="Times New Roman"/>
          <w:sz w:val="24"/>
          <w:szCs w:val="24"/>
        </w:rPr>
        <w:t>Stonecats in the laboratory to observe</w:t>
      </w:r>
      <w:r w:rsidR="00A4582A">
        <w:rPr>
          <w:rFonts w:ascii="Times New Roman" w:eastAsia="Times New Roman" w:hAnsi="Times New Roman" w:cs="Times New Roman"/>
          <w:sz w:val="24"/>
          <w:szCs w:val="24"/>
        </w:rPr>
        <w:t xml:space="preserve"> when the first annulus was formed</w:t>
      </w:r>
      <w:r w:rsidR="00565E44">
        <w:rPr>
          <w:rFonts w:ascii="Times New Roman" w:eastAsia="Times New Roman" w:hAnsi="Times New Roman" w:cs="Times New Roman"/>
          <w:sz w:val="24"/>
          <w:szCs w:val="24"/>
        </w:rPr>
        <w:t xml:space="preserve"> </w:t>
      </w:r>
      <w:r w:rsidR="00C87AE2">
        <w:rPr>
          <w:rFonts w:ascii="Times New Roman" w:eastAsia="Times New Roman" w:hAnsi="Times New Roman" w:cs="Times New Roman"/>
          <w:sz w:val="24"/>
          <w:szCs w:val="24"/>
        </w:rPr>
        <w:t>or</w:t>
      </w:r>
      <w:r w:rsidR="00565E44">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tag</w:t>
      </w:r>
      <w:r w:rsidR="00C87AE2">
        <w:rPr>
          <w:rFonts w:ascii="Times New Roman" w:eastAsia="Times New Roman" w:hAnsi="Times New Roman" w:cs="Times New Roman"/>
          <w:sz w:val="24"/>
          <w:szCs w:val="24"/>
        </w:rPr>
        <w:t>ging</w:t>
      </w:r>
      <w:r w:rsidRPr="00367AA0">
        <w:rPr>
          <w:rFonts w:ascii="Times New Roman" w:eastAsia="Times New Roman" w:hAnsi="Times New Roman" w:cs="Times New Roman"/>
          <w:sz w:val="24"/>
          <w:szCs w:val="24"/>
        </w:rPr>
        <w:t xml:space="preserve"> young-of-year Stonecats </w:t>
      </w:r>
      <w:r w:rsidR="00CE1B78">
        <w:rPr>
          <w:rFonts w:ascii="Times New Roman" w:eastAsia="Times New Roman" w:hAnsi="Times New Roman" w:cs="Times New Roman"/>
          <w:sz w:val="24"/>
          <w:szCs w:val="24"/>
        </w:rPr>
        <w:t xml:space="preserve">and killing them upon recapture the following year </w:t>
      </w:r>
      <w:r w:rsidR="00C87AE2">
        <w:rPr>
          <w:rFonts w:ascii="Times New Roman" w:eastAsia="Times New Roman" w:hAnsi="Times New Roman" w:cs="Times New Roman"/>
          <w:sz w:val="24"/>
          <w:szCs w:val="24"/>
        </w:rPr>
        <w:t>to</w:t>
      </w:r>
      <w:r w:rsidRPr="00367AA0">
        <w:rPr>
          <w:rFonts w:ascii="Times New Roman" w:eastAsia="Times New Roman" w:hAnsi="Times New Roman" w:cs="Times New Roman"/>
          <w:sz w:val="24"/>
          <w:szCs w:val="24"/>
        </w:rPr>
        <w:t xml:space="preserve"> check for the first annulus. </w:t>
      </w:r>
    </w:p>
    <w:p w14:paraId="4D0C3CEB" w14:textId="23ABADA6" w:rsidR="006C3781" w:rsidRDefault="00367AA0" w:rsidP="00CF1A17">
      <w:pPr>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Growth curves are location specific and our estimated curves are the only ones available for this geographic region. It is not uncommon for fish </w:t>
      </w:r>
      <w:r w:rsidR="00CE4B37">
        <w:rPr>
          <w:rFonts w:ascii="Times New Roman" w:eastAsia="Times New Roman" w:hAnsi="Times New Roman" w:cs="Times New Roman"/>
          <w:sz w:val="24"/>
          <w:szCs w:val="24"/>
        </w:rPr>
        <w:t xml:space="preserve">of the same species </w:t>
      </w:r>
      <w:r w:rsidRPr="00367AA0">
        <w:rPr>
          <w:rFonts w:ascii="Times New Roman" w:eastAsia="Times New Roman" w:hAnsi="Times New Roman" w:cs="Times New Roman"/>
          <w:sz w:val="24"/>
          <w:szCs w:val="24"/>
        </w:rPr>
        <w:t>to grow at different rates</w:t>
      </w:r>
      <w:r w:rsidR="00CE4B37">
        <w:rPr>
          <w:rFonts w:ascii="Times New Roman" w:eastAsia="Times New Roman" w:hAnsi="Times New Roman" w:cs="Times New Roman"/>
          <w:sz w:val="24"/>
          <w:szCs w:val="24"/>
        </w:rPr>
        <w:t xml:space="preserve"> when they occupy different systems</w:t>
      </w:r>
      <w:r w:rsidRPr="00367AA0">
        <w:rPr>
          <w:rFonts w:ascii="Times New Roman" w:eastAsia="Times New Roman" w:hAnsi="Times New Roman" w:cs="Times New Roman"/>
          <w:sz w:val="24"/>
          <w:szCs w:val="24"/>
        </w:rPr>
        <w:t xml:space="preserve"> given </w:t>
      </w:r>
      <w:r w:rsidR="00CE4B37">
        <w:rPr>
          <w:rFonts w:ascii="Times New Roman" w:eastAsia="Times New Roman" w:hAnsi="Times New Roman" w:cs="Times New Roman"/>
          <w:sz w:val="24"/>
          <w:szCs w:val="24"/>
        </w:rPr>
        <w:t xml:space="preserve">that </w:t>
      </w:r>
      <w:r w:rsidRPr="00367AA0">
        <w:rPr>
          <w:rFonts w:ascii="Times New Roman" w:eastAsia="Times New Roman" w:hAnsi="Times New Roman" w:cs="Times New Roman"/>
          <w:sz w:val="24"/>
          <w:szCs w:val="24"/>
        </w:rPr>
        <w:t>predation pressure, thermal constraints, and food availability</w:t>
      </w:r>
      <w:r w:rsidR="00CE4B37">
        <w:rPr>
          <w:rFonts w:ascii="Times New Roman" w:eastAsia="Times New Roman" w:hAnsi="Times New Roman" w:cs="Times New Roman"/>
          <w:sz w:val="24"/>
          <w:szCs w:val="24"/>
        </w:rPr>
        <w:t xml:space="preserve"> are variable</w:t>
      </w:r>
      <w:r w:rsidRPr="00367AA0">
        <w:rPr>
          <w:rFonts w:ascii="Times New Roman" w:eastAsia="Times New Roman" w:hAnsi="Times New Roman" w:cs="Times New Roman"/>
          <w:sz w:val="24"/>
          <w:szCs w:val="24"/>
        </w:rPr>
        <w:t xml:space="preserve">. </w:t>
      </w:r>
      <w:r w:rsidR="00761FE2">
        <w:rPr>
          <w:rFonts w:ascii="Times New Roman" w:eastAsia="Times New Roman" w:hAnsi="Times New Roman" w:cs="Times New Roman"/>
          <w:sz w:val="24"/>
          <w:szCs w:val="24"/>
        </w:rPr>
        <w:t>A</w:t>
      </w:r>
      <w:r w:rsidR="00761FE2" w:rsidRPr="00367AA0">
        <w:rPr>
          <w:rFonts w:ascii="Times New Roman" w:eastAsia="Times New Roman" w:hAnsi="Times New Roman" w:cs="Times New Roman"/>
          <w:sz w:val="24"/>
          <w:szCs w:val="24"/>
        </w:rPr>
        <w:t>symptot</w:t>
      </w:r>
      <w:r w:rsidR="00761FE2">
        <w:rPr>
          <w:rFonts w:ascii="Times New Roman" w:eastAsia="Times New Roman" w:hAnsi="Times New Roman" w:cs="Times New Roman"/>
          <w:sz w:val="24"/>
          <w:szCs w:val="24"/>
        </w:rPr>
        <w:t>ic</w:t>
      </w:r>
      <w:r w:rsidR="00761FE2" w:rsidRPr="00367AA0">
        <w:rPr>
          <w:rFonts w:ascii="Times New Roman" w:eastAsia="Times New Roman" w:hAnsi="Times New Roman" w:cs="Times New Roman"/>
          <w:sz w:val="24"/>
          <w:szCs w:val="24"/>
        </w:rPr>
        <w:t xml:space="preserve"> </w:t>
      </w:r>
      <w:r w:rsidR="00761FE2">
        <w:rPr>
          <w:rFonts w:ascii="Times New Roman" w:eastAsia="Times New Roman" w:hAnsi="Times New Roman" w:cs="Times New Roman"/>
          <w:sz w:val="24"/>
          <w:szCs w:val="24"/>
        </w:rPr>
        <w:t>lengths</w:t>
      </w:r>
      <w:r w:rsidR="00761FE2" w:rsidRPr="00367AA0">
        <w:rPr>
          <w:rFonts w:ascii="Times New Roman" w:eastAsia="Times New Roman" w:hAnsi="Times New Roman" w:cs="Times New Roman"/>
          <w:sz w:val="24"/>
          <w:szCs w:val="24"/>
        </w:rPr>
        <w:t xml:space="preserve"> (L</w:t>
      </w:r>
      <w:r w:rsidR="00761FE2" w:rsidRPr="00367AA0">
        <w:rPr>
          <w:rFonts w:ascii="Times New Roman" w:eastAsia="Times New Roman" w:hAnsi="Times New Roman" w:cs="Times New Roman"/>
          <w:sz w:val="24"/>
          <w:szCs w:val="24"/>
          <w:vertAlign w:val="subscript"/>
        </w:rPr>
        <w:t>∞</w:t>
      </w:r>
      <w:r w:rsidR="00761FE2" w:rsidRPr="00367AA0">
        <w:rPr>
          <w:rFonts w:ascii="Times New Roman" w:eastAsia="Times New Roman" w:hAnsi="Times New Roman" w:cs="Times New Roman"/>
          <w:sz w:val="24"/>
          <w:szCs w:val="24"/>
        </w:rPr>
        <w:t>)</w:t>
      </w:r>
      <w:r w:rsidR="007644B7" w:rsidRPr="00367AA0">
        <w:rPr>
          <w:rFonts w:ascii="Times New Roman" w:eastAsia="Times New Roman" w:hAnsi="Times New Roman" w:cs="Times New Roman"/>
          <w:sz w:val="24"/>
          <w:szCs w:val="24"/>
        </w:rPr>
        <w:t xml:space="preserve"> </w:t>
      </w:r>
      <w:r w:rsidR="00761FE2">
        <w:rPr>
          <w:rFonts w:ascii="Times New Roman" w:eastAsia="Times New Roman" w:hAnsi="Times New Roman" w:cs="Times New Roman"/>
          <w:sz w:val="24"/>
          <w:szCs w:val="24"/>
        </w:rPr>
        <w:t xml:space="preserve">of the two models </w:t>
      </w:r>
      <w:r w:rsidR="007644B7">
        <w:rPr>
          <w:rFonts w:ascii="Times New Roman" w:eastAsia="Times New Roman" w:hAnsi="Times New Roman" w:cs="Times New Roman"/>
          <w:sz w:val="24"/>
          <w:szCs w:val="24"/>
        </w:rPr>
        <w:t>differe</w:t>
      </w:r>
      <w:r w:rsidR="00761FE2">
        <w:rPr>
          <w:rFonts w:ascii="Times New Roman" w:eastAsia="Times New Roman" w:hAnsi="Times New Roman" w:cs="Times New Roman"/>
          <w:sz w:val="24"/>
          <w:szCs w:val="24"/>
        </w:rPr>
        <w:t>d by 25 mm</w:t>
      </w:r>
      <w:r w:rsidR="007644B7" w:rsidRPr="00367AA0">
        <w:rPr>
          <w:rFonts w:ascii="Times New Roman" w:eastAsia="Times New Roman" w:hAnsi="Times New Roman" w:cs="Times New Roman"/>
          <w:sz w:val="24"/>
          <w:szCs w:val="24"/>
        </w:rPr>
        <w:t xml:space="preserve"> </w:t>
      </w:r>
      <w:r w:rsidR="00CE1B78">
        <w:rPr>
          <w:rFonts w:ascii="Times New Roman" w:eastAsia="Times New Roman" w:hAnsi="Times New Roman" w:cs="Times New Roman"/>
          <w:sz w:val="24"/>
          <w:szCs w:val="24"/>
        </w:rPr>
        <w:t>and</w:t>
      </w:r>
      <w:r w:rsidR="007644B7" w:rsidRPr="00367AA0">
        <w:rPr>
          <w:rFonts w:ascii="Times New Roman" w:eastAsia="Times New Roman" w:hAnsi="Times New Roman" w:cs="Times New Roman"/>
          <w:sz w:val="24"/>
          <w:szCs w:val="24"/>
        </w:rPr>
        <w:t xml:space="preserve"> </w:t>
      </w:r>
      <w:r w:rsidR="00761FE2">
        <w:rPr>
          <w:rFonts w:ascii="Times New Roman" w:eastAsia="Times New Roman" w:hAnsi="Times New Roman" w:cs="Times New Roman"/>
          <w:sz w:val="24"/>
          <w:szCs w:val="24"/>
        </w:rPr>
        <w:t xml:space="preserve">they differed in </w:t>
      </w:r>
      <w:r w:rsidR="007644B7" w:rsidRPr="00367AA0">
        <w:rPr>
          <w:rFonts w:ascii="Times New Roman" w:eastAsia="Times New Roman" w:hAnsi="Times New Roman" w:cs="Times New Roman"/>
          <w:sz w:val="24"/>
          <w:szCs w:val="24"/>
        </w:rPr>
        <w:t xml:space="preserve">growth </w:t>
      </w:r>
      <w:r w:rsidR="006C3781">
        <w:rPr>
          <w:rFonts w:ascii="Times New Roman" w:eastAsia="Times New Roman" w:hAnsi="Times New Roman" w:cs="Times New Roman"/>
          <w:sz w:val="24"/>
          <w:szCs w:val="24"/>
        </w:rPr>
        <w:t xml:space="preserve">rate coefficients </w:t>
      </w:r>
      <w:r w:rsidR="007644B7" w:rsidRPr="00367AA0">
        <w:rPr>
          <w:rFonts w:ascii="Times New Roman" w:eastAsia="Times New Roman" w:hAnsi="Times New Roman" w:cs="Times New Roman"/>
          <w:sz w:val="24"/>
          <w:szCs w:val="24"/>
        </w:rPr>
        <w:t>(K; Table 1).</w:t>
      </w:r>
      <w:r w:rsidR="007644B7">
        <w:rPr>
          <w:rFonts w:ascii="Times New Roman" w:eastAsia="Times New Roman" w:hAnsi="Times New Roman" w:cs="Times New Roman"/>
          <w:sz w:val="24"/>
          <w:szCs w:val="24"/>
        </w:rPr>
        <w:t xml:space="preserve"> However, the most common sizes </w:t>
      </w:r>
      <w:r w:rsidR="00761FE2">
        <w:rPr>
          <w:rFonts w:ascii="Times New Roman" w:eastAsia="Times New Roman" w:hAnsi="Times New Roman" w:cs="Times New Roman"/>
          <w:sz w:val="24"/>
          <w:szCs w:val="24"/>
        </w:rPr>
        <w:t xml:space="preserve">we </w:t>
      </w:r>
      <w:r w:rsidR="007644B7">
        <w:rPr>
          <w:rFonts w:ascii="Times New Roman" w:eastAsia="Times New Roman" w:hAnsi="Times New Roman" w:cs="Times New Roman"/>
          <w:sz w:val="24"/>
          <w:szCs w:val="24"/>
        </w:rPr>
        <w:t xml:space="preserve">collected </w:t>
      </w:r>
      <w:r w:rsidR="00761FE2">
        <w:rPr>
          <w:rFonts w:ascii="Times New Roman" w:eastAsia="Times New Roman" w:hAnsi="Times New Roman" w:cs="Times New Roman"/>
          <w:sz w:val="24"/>
          <w:szCs w:val="24"/>
        </w:rPr>
        <w:t>did not approach asymptotic lengths (</w:t>
      </w:r>
      <w:r w:rsidR="00A30D6B">
        <w:rPr>
          <w:rFonts w:ascii="Times New Roman" w:eastAsia="Times New Roman" w:hAnsi="Times New Roman" w:cs="Times New Roman"/>
          <w:sz w:val="24"/>
          <w:szCs w:val="24"/>
        </w:rPr>
        <w:t>i.e., most were &lt;</w:t>
      </w:r>
      <w:r w:rsidR="007644B7">
        <w:rPr>
          <w:rFonts w:ascii="Times New Roman" w:eastAsia="Times New Roman" w:hAnsi="Times New Roman" w:cs="Times New Roman"/>
          <w:sz w:val="24"/>
          <w:szCs w:val="24"/>
        </w:rPr>
        <w:t xml:space="preserve">150 mm </w:t>
      </w:r>
      <w:r w:rsidR="00CE1B78">
        <w:rPr>
          <w:rFonts w:ascii="Times New Roman" w:eastAsia="Times New Roman" w:hAnsi="Times New Roman" w:cs="Times New Roman"/>
          <w:sz w:val="24"/>
          <w:szCs w:val="24"/>
        </w:rPr>
        <w:t>TL</w:t>
      </w:r>
      <w:r w:rsidR="00A30D6B">
        <w:rPr>
          <w:rFonts w:ascii="Times New Roman" w:eastAsia="Times New Roman" w:hAnsi="Times New Roman" w:cs="Times New Roman"/>
          <w:sz w:val="24"/>
          <w:szCs w:val="24"/>
        </w:rPr>
        <w:t>)</w:t>
      </w:r>
      <w:r w:rsidR="00D11AB9">
        <w:rPr>
          <w:rFonts w:ascii="Times New Roman" w:eastAsia="Times New Roman" w:hAnsi="Times New Roman" w:cs="Times New Roman"/>
          <w:sz w:val="24"/>
          <w:szCs w:val="24"/>
        </w:rPr>
        <w:t xml:space="preserve"> </w:t>
      </w:r>
      <w:r w:rsidR="003C4DB2">
        <w:rPr>
          <w:rFonts w:ascii="Times New Roman" w:eastAsia="Times New Roman" w:hAnsi="Times New Roman" w:cs="Times New Roman"/>
          <w:sz w:val="24"/>
          <w:szCs w:val="24"/>
        </w:rPr>
        <w:t xml:space="preserve">and </w:t>
      </w:r>
      <w:r w:rsidR="00761FE2">
        <w:rPr>
          <w:rFonts w:ascii="Times New Roman" w:eastAsia="Times New Roman" w:hAnsi="Times New Roman" w:cs="Times New Roman"/>
          <w:sz w:val="24"/>
          <w:szCs w:val="24"/>
        </w:rPr>
        <w:t xml:space="preserve">they were </w:t>
      </w:r>
      <w:r w:rsidR="007644B7">
        <w:rPr>
          <w:rFonts w:ascii="Times New Roman" w:eastAsia="Times New Roman" w:hAnsi="Times New Roman" w:cs="Times New Roman"/>
          <w:sz w:val="24"/>
          <w:szCs w:val="24"/>
        </w:rPr>
        <w:t xml:space="preserve">estimated </w:t>
      </w:r>
      <w:r w:rsidR="00CE4B37">
        <w:rPr>
          <w:rFonts w:ascii="Times New Roman" w:eastAsia="Times New Roman" w:hAnsi="Times New Roman" w:cs="Times New Roman"/>
          <w:sz w:val="24"/>
          <w:szCs w:val="24"/>
        </w:rPr>
        <w:t xml:space="preserve">to be less than </w:t>
      </w:r>
      <w:r w:rsidR="007644B7">
        <w:rPr>
          <w:rFonts w:ascii="Times New Roman" w:eastAsia="Times New Roman" w:hAnsi="Times New Roman" w:cs="Times New Roman"/>
          <w:sz w:val="24"/>
          <w:szCs w:val="24"/>
        </w:rPr>
        <w:t xml:space="preserve">4 years </w:t>
      </w:r>
      <w:r w:rsidR="00CE1B78">
        <w:rPr>
          <w:rFonts w:ascii="Times New Roman" w:eastAsia="Times New Roman" w:hAnsi="Times New Roman" w:cs="Times New Roman"/>
          <w:sz w:val="24"/>
          <w:szCs w:val="24"/>
        </w:rPr>
        <w:t>old</w:t>
      </w:r>
      <w:r w:rsidR="007644B7">
        <w:rPr>
          <w:rFonts w:ascii="Times New Roman" w:eastAsia="Times New Roman" w:hAnsi="Times New Roman" w:cs="Times New Roman"/>
          <w:sz w:val="24"/>
          <w:szCs w:val="24"/>
        </w:rPr>
        <w:t>.</w:t>
      </w:r>
      <w:r w:rsidR="006C3781">
        <w:rPr>
          <w:rFonts w:ascii="Times New Roman" w:eastAsia="Times New Roman" w:hAnsi="Times New Roman" w:cs="Times New Roman"/>
          <w:sz w:val="24"/>
          <w:szCs w:val="24"/>
        </w:rPr>
        <w:t xml:space="preserve"> </w:t>
      </w:r>
      <w:r w:rsidR="006C3781" w:rsidRPr="00367AA0">
        <w:rPr>
          <w:rFonts w:ascii="Times New Roman" w:eastAsia="Times New Roman" w:hAnsi="Times New Roman" w:cs="Times New Roman"/>
          <w:sz w:val="24"/>
          <w:szCs w:val="24"/>
        </w:rPr>
        <w:t>These estimated growth curves illustrate the variability of length-at-age estimates</w:t>
      </w:r>
      <w:r w:rsidR="00BE08FC">
        <w:rPr>
          <w:rFonts w:ascii="Times New Roman" w:eastAsia="Times New Roman" w:hAnsi="Times New Roman" w:cs="Times New Roman"/>
          <w:sz w:val="24"/>
          <w:szCs w:val="24"/>
        </w:rPr>
        <w:t>.</w:t>
      </w:r>
      <w:r w:rsidR="006C3781" w:rsidRPr="00367AA0">
        <w:rPr>
          <w:rFonts w:ascii="Times New Roman" w:eastAsia="Times New Roman" w:hAnsi="Times New Roman" w:cs="Times New Roman"/>
          <w:sz w:val="24"/>
          <w:szCs w:val="24"/>
        </w:rPr>
        <w:t xml:space="preserve"> However, there is overlap with the estimated </w:t>
      </w:r>
      <w:r w:rsidR="006C3781">
        <w:rPr>
          <w:rFonts w:ascii="Times New Roman" w:eastAsia="Times New Roman" w:hAnsi="Times New Roman" w:cs="Times New Roman"/>
          <w:sz w:val="24"/>
          <w:szCs w:val="24"/>
        </w:rPr>
        <w:t xml:space="preserve">total </w:t>
      </w:r>
      <w:r w:rsidR="006C3781" w:rsidRPr="00367AA0">
        <w:rPr>
          <w:rFonts w:ascii="Times New Roman" w:eastAsia="Times New Roman" w:hAnsi="Times New Roman" w:cs="Times New Roman"/>
          <w:sz w:val="24"/>
          <w:szCs w:val="24"/>
        </w:rPr>
        <w:t xml:space="preserve">length for different ages within the same model. The ranges in </w:t>
      </w:r>
      <w:r w:rsidR="006C3781">
        <w:rPr>
          <w:rFonts w:ascii="Times New Roman" w:eastAsia="Times New Roman" w:hAnsi="Times New Roman" w:cs="Times New Roman"/>
          <w:sz w:val="24"/>
          <w:szCs w:val="24"/>
        </w:rPr>
        <w:t xml:space="preserve">total </w:t>
      </w:r>
      <w:r w:rsidR="006C3781" w:rsidRPr="00367AA0">
        <w:rPr>
          <w:rFonts w:ascii="Times New Roman" w:eastAsia="Times New Roman" w:hAnsi="Times New Roman" w:cs="Times New Roman"/>
          <w:sz w:val="24"/>
          <w:szCs w:val="24"/>
        </w:rPr>
        <w:t xml:space="preserve">lengths for each age estimate would </w:t>
      </w:r>
      <w:r w:rsidR="006C3781">
        <w:rPr>
          <w:rFonts w:ascii="Times New Roman" w:eastAsia="Times New Roman" w:hAnsi="Times New Roman" w:cs="Times New Roman"/>
          <w:sz w:val="24"/>
          <w:szCs w:val="24"/>
        </w:rPr>
        <w:t xml:space="preserve">likely </w:t>
      </w:r>
      <w:r w:rsidR="006C3781" w:rsidRPr="00367AA0">
        <w:rPr>
          <w:rFonts w:ascii="Times New Roman" w:eastAsia="Times New Roman" w:hAnsi="Times New Roman" w:cs="Times New Roman"/>
          <w:sz w:val="24"/>
          <w:szCs w:val="24"/>
        </w:rPr>
        <w:t xml:space="preserve">be </w:t>
      </w:r>
      <w:r w:rsidR="006C3781">
        <w:rPr>
          <w:rFonts w:ascii="Times New Roman" w:eastAsia="Times New Roman" w:hAnsi="Times New Roman" w:cs="Times New Roman"/>
          <w:sz w:val="24"/>
          <w:szCs w:val="24"/>
        </w:rPr>
        <w:t>smaller</w:t>
      </w:r>
      <w:r w:rsidR="006C3781" w:rsidRPr="00367AA0">
        <w:rPr>
          <w:rFonts w:ascii="Times New Roman" w:eastAsia="Times New Roman" w:hAnsi="Times New Roman" w:cs="Times New Roman"/>
          <w:sz w:val="24"/>
          <w:szCs w:val="24"/>
        </w:rPr>
        <w:t xml:space="preserve"> if we had recaptured a greater number of individuals and had more confidence in the </w:t>
      </w:r>
      <w:r w:rsidR="006C3781">
        <w:rPr>
          <w:rFonts w:ascii="Times New Roman" w:eastAsia="Times New Roman" w:hAnsi="Times New Roman" w:cs="Times New Roman"/>
          <w:sz w:val="24"/>
          <w:szCs w:val="24"/>
        </w:rPr>
        <w:t xml:space="preserve">age </w:t>
      </w:r>
      <w:r w:rsidR="006C3781" w:rsidRPr="00367AA0">
        <w:rPr>
          <w:rFonts w:ascii="Times New Roman" w:eastAsia="Times New Roman" w:hAnsi="Times New Roman" w:cs="Times New Roman"/>
          <w:sz w:val="24"/>
          <w:szCs w:val="24"/>
        </w:rPr>
        <w:t>estimate</w:t>
      </w:r>
      <w:r w:rsidR="006C3781">
        <w:rPr>
          <w:rFonts w:ascii="Times New Roman" w:eastAsia="Times New Roman" w:hAnsi="Times New Roman" w:cs="Times New Roman"/>
          <w:sz w:val="24"/>
          <w:szCs w:val="24"/>
        </w:rPr>
        <w:t>s</w:t>
      </w:r>
      <w:r w:rsidR="006C3781" w:rsidRPr="00367AA0">
        <w:rPr>
          <w:rFonts w:ascii="Times New Roman" w:eastAsia="Times New Roman" w:hAnsi="Times New Roman" w:cs="Times New Roman"/>
          <w:sz w:val="24"/>
          <w:szCs w:val="24"/>
        </w:rPr>
        <w:t xml:space="preserve"> from </w:t>
      </w:r>
      <w:r w:rsidR="006C3781">
        <w:rPr>
          <w:rFonts w:ascii="Times New Roman" w:eastAsia="Times New Roman" w:hAnsi="Times New Roman" w:cs="Times New Roman"/>
          <w:sz w:val="24"/>
          <w:szCs w:val="24"/>
        </w:rPr>
        <w:t xml:space="preserve">the dorsal </w:t>
      </w:r>
      <w:r w:rsidR="006C3781" w:rsidRPr="00367AA0">
        <w:rPr>
          <w:rFonts w:ascii="Times New Roman" w:eastAsia="Times New Roman" w:hAnsi="Times New Roman" w:cs="Times New Roman"/>
          <w:sz w:val="24"/>
          <w:szCs w:val="24"/>
        </w:rPr>
        <w:t>spines.</w:t>
      </w:r>
      <w:r w:rsidR="007644B7">
        <w:rPr>
          <w:rFonts w:ascii="Times New Roman" w:eastAsia="Times New Roman" w:hAnsi="Times New Roman" w:cs="Times New Roman"/>
          <w:sz w:val="24"/>
          <w:szCs w:val="24"/>
        </w:rPr>
        <w:t xml:space="preserve"> </w:t>
      </w:r>
    </w:p>
    <w:p w14:paraId="0521EEBF" w14:textId="2F2C1C8B" w:rsidR="006C3781" w:rsidRPr="00367AA0" w:rsidRDefault="006C3781" w:rsidP="006C3781">
      <w:pPr>
        <w:spacing w:after="0" w:line="480" w:lineRule="auto"/>
        <w:ind w:firstLine="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Although </w:t>
      </w:r>
      <w:r w:rsidR="0084020D">
        <w:rPr>
          <w:rFonts w:ascii="Times New Roman" w:eastAsia="Times New Roman" w:hAnsi="Times New Roman" w:cs="Times New Roman"/>
          <w:sz w:val="24"/>
          <w:szCs w:val="24"/>
        </w:rPr>
        <w:t>we</w:t>
      </w:r>
      <w:r w:rsidR="0084020D" w:rsidRPr="00367AA0">
        <w:rPr>
          <w:rFonts w:ascii="Times New Roman" w:eastAsia="Times New Roman" w:hAnsi="Times New Roman" w:cs="Times New Roman"/>
          <w:sz w:val="24"/>
          <w:szCs w:val="24"/>
        </w:rPr>
        <w:t xml:space="preserve"> </w:t>
      </w:r>
      <w:r w:rsidR="0084020D">
        <w:rPr>
          <w:rFonts w:ascii="Times New Roman" w:eastAsia="Times New Roman" w:hAnsi="Times New Roman" w:cs="Times New Roman"/>
          <w:sz w:val="24"/>
          <w:szCs w:val="24"/>
        </w:rPr>
        <w:t xml:space="preserve">followed </w:t>
      </w:r>
      <w:r w:rsidRPr="00367AA0">
        <w:rPr>
          <w:rFonts w:ascii="Times New Roman" w:eastAsia="Times New Roman" w:hAnsi="Times New Roman" w:cs="Times New Roman"/>
          <w:sz w:val="24"/>
          <w:szCs w:val="24"/>
        </w:rPr>
        <w:t xml:space="preserve">recommended procedures </w:t>
      </w:r>
      <w:r w:rsidR="0084020D">
        <w:rPr>
          <w:rFonts w:ascii="Times New Roman" w:eastAsia="Times New Roman" w:hAnsi="Times New Roman" w:cs="Times New Roman"/>
          <w:sz w:val="24"/>
          <w:szCs w:val="24"/>
        </w:rPr>
        <w:t xml:space="preserve">to </w:t>
      </w:r>
      <w:r w:rsidRPr="00367AA0">
        <w:rPr>
          <w:rFonts w:ascii="Times New Roman" w:eastAsia="Times New Roman" w:hAnsi="Times New Roman" w:cs="Times New Roman"/>
          <w:sz w:val="24"/>
          <w:szCs w:val="24"/>
        </w:rPr>
        <w:t xml:space="preserve">estimate the ages </w:t>
      </w:r>
      <w:r>
        <w:rPr>
          <w:rFonts w:ascii="Times New Roman" w:eastAsia="Times New Roman" w:hAnsi="Times New Roman" w:cs="Times New Roman"/>
          <w:sz w:val="24"/>
          <w:szCs w:val="24"/>
        </w:rPr>
        <w:t xml:space="preserve">of </w:t>
      </w:r>
      <w:r w:rsidRPr="00367AA0">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s</w:t>
      </w:r>
      <w:r w:rsidRPr="00367A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from </w:t>
      </w:r>
      <w:del w:id="143" w:author="Donna Parrish" w:date="2018-07-01T16:01:00Z">
        <w:r w:rsidDel="00BD2385">
          <w:rPr>
            <w:rFonts w:ascii="Times New Roman" w:eastAsia="Times New Roman" w:hAnsi="Times New Roman" w:cs="Times New Roman"/>
            <w:sz w:val="24"/>
            <w:szCs w:val="24"/>
          </w:rPr>
          <w:delText xml:space="preserve">dorsal </w:delText>
        </w:r>
      </w:del>
      <w:r w:rsidRPr="00367AA0">
        <w:rPr>
          <w:rFonts w:ascii="Times New Roman" w:eastAsia="Times New Roman" w:hAnsi="Times New Roman" w:cs="Times New Roman"/>
          <w:sz w:val="24"/>
          <w:szCs w:val="24"/>
        </w:rPr>
        <w:t>spines</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(Clugston and Cooper 1960; Paruch 1979</w:t>
      </w:r>
      <w:ins w:id="144" w:author="Donna Parrish" w:date="2018-07-01T16:01:00Z">
        <w:r w:rsidR="00BD2385">
          <w:rPr>
            <w:rFonts w:ascii="Times New Roman" w:eastAsia="Times New Roman" w:hAnsi="Times New Roman" w:cs="Times New Roman"/>
            <w:sz w:val="24"/>
            <w:szCs w:val="24"/>
          </w:rPr>
          <w:t>)</w:t>
        </w:r>
      </w:ins>
      <w:ins w:id="145" w:author="Donna Parrish" w:date="2018-07-01T16:02:00Z">
        <w:r w:rsidR="00BD2385">
          <w:rPr>
            <w:rFonts w:ascii="Times New Roman" w:eastAsia="Times New Roman" w:hAnsi="Times New Roman" w:cs="Times New Roman"/>
            <w:sz w:val="24"/>
            <w:szCs w:val="24"/>
          </w:rPr>
          <w:t xml:space="preserve"> and from another madtom (Manny et al. 2014) and an ictalurid (</w:t>
        </w:r>
      </w:ins>
      <w:r w:rsidRPr="00367AA0">
        <w:rPr>
          <w:rFonts w:ascii="Times New Roman" w:eastAsia="Times New Roman" w:hAnsi="Times New Roman" w:cs="Times New Roman"/>
          <w:sz w:val="24"/>
          <w:szCs w:val="24"/>
        </w:rPr>
        <w:t>Buckmeier et al. 2002</w:t>
      </w:r>
      <w:del w:id="146" w:author="Donna Parrish" w:date="2018-07-01T16:01:00Z">
        <w:r w:rsidRPr="00367AA0" w:rsidDel="00BD2385">
          <w:rPr>
            <w:rFonts w:ascii="Times New Roman" w:eastAsia="Times New Roman" w:hAnsi="Times New Roman" w:cs="Times New Roman"/>
            <w:sz w:val="24"/>
            <w:szCs w:val="24"/>
          </w:rPr>
          <w:delText xml:space="preserve">; </w:delText>
        </w:r>
        <w:r w:rsidRPr="007C2190" w:rsidDel="00BD2385">
          <w:rPr>
            <w:rFonts w:ascii="Times New Roman" w:eastAsia="Times New Roman" w:hAnsi="Times New Roman" w:cs="Times New Roman"/>
            <w:sz w:val="24"/>
            <w:szCs w:val="24"/>
            <w:highlight w:val="yellow"/>
            <w:rPrChange w:id="147" w:author="Donna Parrish" w:date="2018-07-01T14:19:00Z">
              <w:rPr>
                <w:rFonts w:ascii="Times New Roman" w:eastAsia="Times New Roman" w:hAnsi="Times New Roman" w:cs="Times New Roman"/>
                <w:sz w:val="24"/>
                <w:szCs w:val="24"/>
              </w:rPr>
            </w:rPrChange>
          </w:rPr>
          <w:delText>Murie et al. 2009</w:delText>
        </w:r>
      </w:del>
      <w:r w:rsidRPr="00367AA0">
        <w:rPr>
          <w:rFonts w:ascii="Times New Roman" w:eastAsia="Times New Roman" w:hAnsi="Times New Roman" w:cs="Times New Roman"/>
          <w:sz w:val="24"/>
          <w:szCs w:val="24"/>
        </w:rPr>
        <w:t>), there was often disagreement and uncertain</w:t>
      </w:r>
      <w:r>
        <w:rPr>
          <w:rFonts w:ascii="Times New Roman" w:eastAsia="Times New Roman" w:hAnsi="Times New Roman" w:cs="Times New Roman"/>
          <w:sz w:val="24"/>
          <w:szCs w:val="24"/>
        </w:rPr>
        <w:t>t</w:t>
      </w:r>
      <w:r w:rsidRPr="00367AA0">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in determining ages</w:t>
      </w:r>
      <w:r w:rsidRPr="00367AA0">
        <w:rPr>
          <w:rFonts w:ascii="Times New Roman" w:eastAsia="Times New Roman" w:hAnsi="Times New Roman" w:cs="Times New Roman"/>
          <w:sz w:val="24"/>
          <w:szCs w:val="24"/>
        </w:rPr>
        <w:t xml:space="preserve">. </w:t>
      </w:r>
      <w:r w:rsidRPr="00D11AB9">
        <w:rPr>
          <w:rFonts w:ascii="Times New Roman" w:eastAsia="Times New Roman" w:hAnsi="Times New Roman" w:cs="Times New Roman"/>
          <w:sz w:val="24"/>
          <w:szCs w:val="24"/>
        </w:rPr>
        <w:t xml:space="preserve">Only ages agreed upon by three individuals were used in </w:t>
      </w:r>
      <w:r w:rsidRPr="00D11AB9">
        <w:rPr>
          <w:rFonts w:ascii="Times New Roman" w:eastAsia="Times New Roman" w:hAnsi="Times New Roman" w:cs="Times New Roman"/>
          <w:sz w:val="24"/>
          <w:szCs w:val="24"/>
        </w:rPr>
        <w:lastRenderedPageBreak/>
        <w:t xml:space="preserve">the analysis, but </w:t>
      </w:r>
      <w:r>
        <w:rPr>
          <w:rFonts w:ascii="Times New Roman" w:eastAsia="Times New Roman" w:hAnsi="Times New Roman" w:cs="Times New Roman"/>
          <w:sz w:val="24"/>
          <w:szCs w:val="24"/>
        </w:rPr>
        <w:t>the</w:t>
      </w:r>
      <w:r w:rsidRPr="00D11AB9">
        <w:rPr>
          <w:rFonts w:ascii="Times New Roman" w:eastAsia="Times New Roman" w:hAnsi="Times New Roman" w:cs="Times New Roman"/>
          <w:sz w:val="24"/>
          <w:szCs w:val="24"/>
        </w:rPr>
        <w:t xml:space="preserve"> wide range of total lengths possible for ages 0 and 1</w:t>
      </w:r>
      <w:r>
        <w:rPr>
          <w:rFonts w:ascii="Times New Roman" w:eastAsia="Times New Roman" w:hAnsi="Times New Roman" w:cs="Times New Roman"/>
          <w:sz w:val="24"/>
          <w:szCs w:val="24"/>
        </w:rPr>
        <w:t xml:space="preserve"> was likely because we had difficulty seeing the first annulus. </w:t>
      </w:r>
    </w:p>
    <w:p w14:paraId="10DEB670" w14:textId="12923AD9" w:rsidR="007D3091" w:rsidRDefault="006C3781" w:rsidP="00CF1A1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particularly interested in how our results from Stonecat populations near the edge of their range compare to those near the middle. D</w:t>
      </w:r>
      <w:r w:rsidR="007D3091">
        <w:rPr>
          <w:rFonts w:ascii="Times New Roman" w:eastAsia="Times New Roman" w:hAnsi="Times New Roman" w:cs="Times New Roman"/>
          <w:sz w:val="24"/>
          <w:szCs w:val="24"/>
        </w:rPr>
        <w:t xml:space="preserve">ata from much older studies (Table 2), </w:t>
      </w:r>
      <w:r>
        <w:rPr>
          <w:rFonts w:ascii="Times New Roman" w:eastAsia="Times New Roman" w:hAnsi="Times New Roman" w:cs="Times New Roman"/>
          <w:sz w:val="24"/>
          <w:szCs w:val="24"/>
        </w:rPr>
        <w:t xml:space="preserve">indicate that </w:t>
      </w:r>
      <w:r w:rsidR="007D3091">
        <w:rPr>
          <w:rFonts w:ascii="Times New Roman" w:eastAsia="Times New Roman" w:hAnsi="Times New Roman" w:cs="Times New Roman"/>
          <w:sz w:val="24"/>
          <w:szCs w:val="24"/>
        </w:rPr>
        <w:t>Stonecats</w:t>
      </w:r>
      <w:r w:rsidR="0077610B">
        <w:rPr>
          <w:rFonts w:ascii="Times New Roman" w:eastAsia="Times New Roman" w:hAnsi="Times New Roman" w:cs="Times New Roman"/>
          <w:sz w:val="24"/>
          <w:szCs w:val="24"/>
        </w:rPr>
        <w:t xml:space="preserve"> in New York and Vermont </w:t>
      </w:r>
      <w:r w:rsidR="007D3091">
        <w:rPr>
          <w:rFonts w:ascii="Times New Roman" w:eastAsia="Times New Roman" w:hAnsi="Times New Roman" w:cs="Times New Roman"/>
          <w:sz w:val="24"/>
          <w:szCs w:val="24"/>
        </w:rPr>
        <w:t>grow faster than those in Ohio, Illinois, and Missouri (Gilbert 1953, Walsh and Burr 1985).</w:t>
      </w:r>
      <w:r w:rsidR="00367AA0" w:rsidRPr="00367AA0">
        <w:rPr>
          <w:rFonts w:ascii="Times New Roman" w:eastAsia="Times New Roman" w:hAnsi="Times New Roman" w:cs="Times New Roman"/>
          <w:sz w:val="24"/>
          <w:szCs w:val="24"/>
        </w:rPr>
        <w:t xml:space="preserve"> </w:t>
      </w:r>
      <w:r w:rsidR="007D3091">
        <w:rPr>
          <w:rFonts w:ascii="Times New Roman" w:eastAsia="Times New Roman" w:hAnsi="Times New Roman" w:cs="Times New Roman"/>
          <w:sz w:val="24"/>
          <w:szCs w:val="24"/>
        </w:rPr>
        <w:t xml:space="preserve">Unfortunately, these are the only data we could find for comparisons and they </w:t>
      </w:r>
      <w:r>
        <w:rPr>
          <w:rFonts w:ascii="Times New Roman" w:eastAsia="Times New Roman" w:hAnsi="Times New Roman" w:cs="Times New Roman"/>
          <w:sz w:val="24"/>
          <w:szCs w:val="24"/>
        </w:rPr>
        <w:t xml:space="preserve">are </w:t>
      </w:r>
      <w:r w:rsidR="007D3091">
        <w:rPr>
          <w:rFonts w:ascii="Times New Roman" w:eastAsia="Times New Roman" w:hAnsi="Times New Roman" w:cs="Times New Roman"/>
          <w:sz w:val="24"/>
          <w:szCs w:val="24"/>
        </w:rPr>
        <w:t>limited in sample size (Walsh and Burr 1985) and do not report size ranges.</w:t>
      </w:r>
    </w:p>
    <w:p w14:paraId="478960F3" w14:textId="39054388" w:rsidR="00367AA0" w:rsidRDefault="00CE1B78" w:rsidP="007243E1">
      <w:pPr>
        <w:spacing w:after="0" w:line="480" w:lineRule="auto"/>
        <w:ind w:firstLine="720"/>
        <w:rPr>
          <w:rFonts w:ascii="Times New Roman" w:eastAsia="Times New Roman" w:hAnsi="Times New Roman" w:cs="Times New Roman"/>
          <w:sz w:val="24"/>
          <w:szCs w:val="24"/>
        </w:rPr>
      </w:pPr>
      <w:r w:rsidRPr="007243E1">
        <w:rPr>
          <w:rFonts w:ascii="Times New Roman" w:eastAsia="Times New Roman" w:hAnsi="Times New Roman" w:cs="Times New Roman"/>
          <w:sz w:val="24"/>
          <w:szCs w:val="24"/>
          <w:highlight w:val="yellow"/>
          <w:rPrChange w:id="148" w:author="Donna Parrish" w:date="2018-07-01T13:41:00Z">
            <w:rPr>
              <w:rFonts w:ascii="Times New Roman" w:eastAsia="Times New Roman" w:hAnsi="Times New Roman" w:cs="Times New Roman"/>
              <w:sz w:val="24"/>
              <w:szCs w:val="24"/>
            </w:rPr>
          </w:rPrChange>
        </w:rPr>
        <w:t xml:space="preserve">Although </w:t>
      </w:r>
      <w:r w:rsidR="006C3781" w:rsidRPr="007243E1">
        <w:rPr>
          <w:rFonts w:ascii="Times New Roman" w:eastAsia="Times New Roman" w:hAnsi="Times New Roman" w:cs="Times New Roman"/>
          <w:sz w:val="24"/>
          <w:szCs w:val="24"/>
          <w:highlight w:val="yellow"/>
          <w:rPrChange w:id="149" w:author="Donna Parrish" w:date="2018-07-01T13:41:00Z">
            <w:rPr>
              <w:rFonts w:ascii="Times New Roman" w:eastAsia="Times New Roman" w:hAnsi="Times New Roman" w:cs="Times New Roman"/>
              <w:sz w:val="24"/>
              <w:szCs w:val="24"/>
            </w:rPr>
          </w:rPrChange>
        </w:rPr>
        <w:t xml:space="preserve">our </w:t>
      </w:r>
      <w:r w:rsidR="00367AA0" w:rsidRPr="007243E1">
        <w:rPr>
          <w:rFonts w:ascii="Times New Roman" w:eastAsia="Times New Roman" w:hAnsi="Times New Roman" w:cs="Times New Roman"/>
          <w:sz w:val="24"/>
          <w:szCs w:val="24"/>
          <w:highlight w:val="yellow"/>
          <w:rPrChange w:id="150" w:author="Donna Parrish" w:date="2018-07-01T13:41:00Z">
            <w:rPr>
              <w:rFonts w:ascii="Times New Roman" w:eastAsia="Times New Roman" w:hAnsi="Times New Roman" w:cs="Times New Roman"/>
              <w:sz w:val="24"/>
              <w:szCs w:val="24"/>
            </w:rPr>
          </w:rPrChange>
        </w:rPr>
        <w:t>age estimates and growth curves are imperfect, they offer region specific estimates.</w:t>
      </w:r>
      <w:r w:rsidR="00367AA0" w:rsidRPr="00367AA0">
        <w:rPr>
          <w:rFonts w:ascii="Times New Roman" w:eastAsia="Times New Roman" w:hAnsi="Times New Roman" w:cs="Times New Roman"/>
          <w:sz w:val="24"/>
          <w:szCs w:val="24"/>
        </w:rPr>
        <w:t xml:space="preserve"> </w:t>
      </w:r>
      <w:r w:rsidR="00483EDD">
        <w:rPr>
          <w:rFonts w:ascii="Times New Roman" w:eastAsia="Times New Roman" w:hAnsi="Times New Roman" w:cs="Times New Roman"/>
          <w:sz w:val="24"/>
          <w:szCs w:val="24"/>
        </w:rPr>
        <w:t>Given the restrictions on aging Vermont fish, u</w:t>
      </w:r>
      <w:r w:rsidR="00483EDD" w:rsidRPr="00367AA0">
        <w:rPr>
          <w:rFonts w:ascii="Times New Roman" w:eastAsia="Times New Roman" w:hAnsi="Times New Roman" w:cs="Times New Roman"/>
          <w:sz w:val="24"/>
          <w:szCs w:val="24"/>
        </w:rPr>
        <w:t>s</w:t>
      </w:r>
      <w:r w:rsidR="00483EDD">
        <w:rPr>
          <w:rFonts w:ascii="Times New Roman" w:eastAsia="Times New Roman" w:hAnsi="Times New Roman" w:cs="Times New Roman"/>
          <w:sz w:val="24"/>
          <w:szCs w:val="24"/>
        </w:rPr>
        <w:t xml:space="preserve">ing independent samples to estimate growth curves with the </w:t>
      </w:r>
      <w:r w:rsidR="00367AA0" w:rsidRPr="00367AA0">
        <w:rPr>
          <w:rFonts w:ascii="Times New Roman" w:eastAsia="Times New Roman" w:hAnsi="Times New Roman" w:cs="Times New Roman"/>
          <w:sz w:val="24"/>
          <w:szCs w:val="24"/>
        </w:rPr>
        <w:t>two methods</w:t>
      </w:r>
      <w:r w:rsidR="00483EDD">
        <w:rPr>
          <w:rFonts w:ascii="Times New Roman" w:eastAsia="Times New Roman" w:hAnsi="Times New Roman" w:cs="Times New Roman"/>
          <w:sz w:val="24"/>
          <w:szCs w:val="24"/>
        </w:rPr>
        <w:t xml:space="preserve"> was an effective approach</w:t>
      </w:r>
      <w:r w:rsidR="00367AA0" w:rsidRPr="00367AA0">
        <w:rPr>
          <w:rFonts w:ascii="Times New Roman" w:eastAsia="Times New Roman" w:hAnsi="Times New Roman" w:cs="Times New Roman"/>
          <w:sz w:val="24"/>
          <w:szCs w:val="24"/>
        </w:rPr>
        <w:t>. The growth models offer</w:t>
      </w:r>
      <w:r w:rsidR="00483EDD">
        <w:rPr>
          <w:rFonts w:ascii="Times New Roman" w:eastAsia="Times New Roman" w:hAnsi="Times New Roman" w:cs="Times New Roman"/>
          <w:sz w:val="24"/>
          <w:szCs w:val="24"/>
        </w:rPr>
        <w:t>ed</w:t>
      </w:r>
      <w:r w:rsidR="00367AA0" w:rsidRPr="00367AA0">
        <w:rPr>
          <w:rFonts w:ascii="Times New Roman" w:eastAsia="Times New Roman" w:hAnsi="Times New Roman" w:cs="Times New Roman"/>
          <w:sz w:val="24"/>
          <w:szCs w:val="24"/>
        </w:rPr>
        <w:t xml:space="preserve"> similar sizes at ages 3 and 4, which is when </w:t>
      </w:r>
      <w:r>
        <w:rPr>
          <w:rFonts w:ascii="Times New Roman" w:eastAsia="Times New Roman" w:hAnsi="Times New Roman" w:cs="Times New Roman"/>
          <w:sz w:val="24"/>
          <w:szCs w:val="24"/>
        </w:rPr>
        <w:t xml:space="preserve">many </w:t>
      </w:r>
      <w:r w:rsidR="00367AA0" w:rsidRPr="00367AA0">
        <w:rPr>
          <w:rFonts w:ascii="Times New Roman" w:eastAsia="Times New Roman" w:hAnsi="Times New Roman" w:cs="Times New Roman"/>
          <w:sz w:val="24"/>
          <w:szCs w:val="24"/>
        </w:rPr>
        <w:t>Stonecats reach maturity</w:t>
      </w:r>
      <w:ins w:id="151" w:author="Donna Parrish" w:date="2018-07-01T13:41:00Z">
        <w:r w:rsidR="007243E1">
          <w:rPr>
            <w:rFonts w:ascii="Times New Roman" w:eastAsia="Times New Roman" w:hAnsi="Times New Roman" w:cs="Times New Roman"/>
            <w:sz w:val="24"/>
            <w:szCs w:val="24"/>
          </w:rPr>
          <w:t xml:space="preserve"> (REF?)</w:t>
        </w:r>
      </w:ins>
      <w:r w:rsidR="00367AA0" w:rsidRPr="00367AA0">
        <w:rPr>
          <w:rFonts w:ascii="Times New Roman" w:eastAsia="Times New Roman" w:hAnsi="Times New Roman" w:cs="Times New Roman"/>
          <w:sz w:val="24"/>
          <w:szCs w:val="24"/>
        </w:rPr>
        <w:t xml:space="preserve">. Knowing the number of individuals that are of this size can </w:t>
      </w:r>
      <w:r w:rsidR="00D618CC">
        <w:rPr>
          <w:rFonts w:ascii="Times New Roman" w:eastAsia="Times New Roman" w:hAnsi="Times New Roman" w:cs="Times New Roman"/>
          <w:sz w:val="24"/>
          <w:szCs w:val="24"/>
        </w:rPr>
        <w:t>provide</w:t>
      </w:r>
      <w:r w:rsidR="00D618CC" w:rsidRPr="00367AA0">
        <w:rPr>
          <w:rFonts w:ascii="Times New Roman" w:eastAsia="Times New Roman" w:hAnsi="Times New Roman" w:cs="Times New Roman"/>
          <w:sz w:val="24"/>
          <w:szCs w:val="24"/>
        </w:rPr>
        <w:t xml:space="preserve"> </w:t>
      </w:r>
      <w:r w:rsidR="00367AA0" w:rsidRPr="00367AA0">
        <w:rPr>
          <w:rFonts w:ascii="Times New Roman" w:eastAsia="Times New Roman" w:hAnsi="Times New Roman" w:cs="Times New Roman"/>
          <w:sz w:val="24"/>
          <w:szCs w:val="24"/>
        </w:rPr>
        <w:t xml:space="preserve">a more accurate picture of the number of breeding individuals </w:t>
      </w:r>
      <w:r w:rsidR="00483EDD">
        <w:rPr>
          <w:rFonts w:ascii="Times New Roman" w:eastAsia="Times New Roman" w:hAnsi="Times New Roman" w:cs="Times New Roman"/>
          <w:sz w:val="24"/>
          <w:szCs w:val="24"/>
        </w:rPr>
        <w:t xml:space="preserve">in </w:t>
      </w:r>
      <w:r w:rsidR="00367AA0" w:rsidRPr="00367AA0">
        <w:rPr>
          <w:rFonts w:ascii="Times New Roman" w:eastAsia="Times New Roman" w:hAnsi="Times New Roman" w:cs="Times New Roman"/>
          <w:sz w:val="24"/>
          <w:szCs w:val="24"/>
        </w:rPr>
        <w:t xml:space="preserve">the population. The estimated ages </w:t>
      </w:r>
      <w:r w:rsidR="00565E44">
        <w:rPr>
          <w:rFonts w:ascii="Times New Roman" w:eastAsia="Times New Roman" w:hAnsi="Times New Roman" w:cs="Times New Roman"/>
          <w:sz w:val="24"/>
          <w:szCs w:val="24"/>
        </w:rPr>
        <w:t>provide</w:t>
      </w:r>
      <w:r w:rsidR="00367AA0" w:rsidRPr="00367AA0">
        <w:rPr>
          <w:rFonts w:ascii="Times New Roman" w:eastAsia="Times New Roman" w:hAnsi="Times New Roman" w:cs="Times New Roman"/>
          <w:sz w:val="24"/>
          <w:szCs w:val="24"/>
        </w:rPr>
        <w:t xml:space="preserve"> managers a better idea of the current</w:t>
      </w:r>
      <w:r w:rsidR="00565E44">
        <w:rPr>
          <w:rFonts w:ascii="Times New Roman" w:eastAsia="Times New Roman" w:hAnsi="Times New Roman" w:cs="Times New Roman"/>
          <w:sz w:val="24"/>
          <w:szCs w:val="24"/>
        </w:rPr>
        <w:t xml:space="preserve"> Stonecat demographics</w:t>
      </w:r>
      <w:r w:rsidR="00367AA0" w:rsidRPr="00367AA0">
        <w:rPr>
          <w:rFonts w:ascii="Times New Roman" w:eastAsia="Times New Roman" w:hAnsi="Times New Roman" w:cs="Times New Roman"/>
          <w:sz w:val="24"/>
          <w:szCs w:val="24"/>
        </w:rPr>
        <w:t xml:space="preserve"> and sheds more light on th</w:t>
      </w:r>
      <w:r w:rsidR="00565E44">
        <w:rPr>
          <w:rFonts w:ascii="Times New Roman" w:eastAsia="Times New Roman" w:hAnsi="Times New Roman" w:cs="Times New Roman"/>
          <w:sz w:val="24"/>
          <w:szCs w:val="24"/>
        </w:rPr>
        <w:t>is</w:t>
      </w:r>
      <w:r w:rsidR="00367AA0" w:rsidRPr="00367AA0">
        <w:rPr>
          <w:rFonts w:ascii="Times New Roman" w:eastAsia="Times New Roman" w:hAnsi="Times New Roman" w:cs="Times New Roman"/>
          <w:sz w:val="24"/>
          <w:szCs w:val="24"/>
        </w:rPr>
        <w:t xml:space="preserve"> cryptic endangered species. </w:t>
      </w:r>
    </w:p>
    <w:p w14:paraId="7C5933D9" w14:textId="77777777" w:rsidR="00565E44" w:rsidRDefault="00565E44" w:rsidP="00772098">
      <w:pPr>
        <w:spacing w:after="0" w:line="480" w:lineRule="auto"/>
        <w:rPr>
          <w:rFonts w:ascii="Times New Roman" w:eastAsia="Times New Roman" w:hAnsi="Times New Roman" w:cs="Times New Roman"/>
          <w:b/>
          <w:sz w:val="24"/>
          <w:szCs w:val="24"/>
        </w:rPr>
      </w:pPr>
    </w:p>
    <w:p w14:paraId="0527096A" w14:textId="77777777" w:rsidR="00772098" w:rsidRPr="00772098" w:rsidRDefault="00772098" w:rsidP="00772098">
      <w:pPr>
        <w:spacing w:after="0" w:line="480" w:lineRule="auto"/>
        <w:rPr>
          <w:rFonts w:ascii="Times New Roman" w:eastAsia="Times New Roman" w:hAnsi="Times New Roman" w:cs="Times New Roman"/>
          <w:b/>
          <w:sz w:val="24"/>
          <w:szCs w:val="24"/>
        </w:rPr>
      </w:pPr>
      <w:r w:rsidRPr="00772098">
        <w:rPr>
          <w:rFonts w:ascii="Times New Roman" w:eastAsia="Times New Roman" w:hAnsi="Times New Roman" w:cs="Times New Roman"/>
          <w:b/>
          <w:sz w:val="24"/>
          <w:szCs w:val="24"/>
        </w:rPr>
        <w:t>ACKNOWLEDGMENTS</w:t>
      </w:r>
    </w:p>
    <w:p w14:paraId="45A0EB78" w14:textId="32D60D75" w:rsidR="00772098" w:rsidRPr="00367AA0" w:rsidRDefault="00D6790C" w:rsidP="00D6790C">
      <w:pPr>
        <w:spacing w:after="0" w:line="480" w:lineRule="auto"/>
        <w:ind w:firstLine="720"/>
        <w:rPr>
          <w:rFonts w:ascii="Times New Roman" w:eastAsia="Times New Roman" w:hAnsi="Times New Roman" w:cs="Times New Roman"/>
          <w:sz w:val="24"/>
          <w:szCs w:val="24"/>
        </w:rPr>
      </w:pPr>
      <w:r w:rsidRPr="00D6790C">
        <w:rPr>
          <w:rFonts w:ascii="Times New Roman" w:eastAsiaTheme="minorEastAsia" w:hAnsi="Times New Roman" w:cs="Times New Roman"/>
          <w:iCs/>
          <w:sz w:val="24"/>
          <w:szCs w:val="24"/>
          <w:lang w:eastAsia="ja-JP"/>
        </w:rPr>
        <w:t xml:space="preserve">We thank </w:t>
      </w:r>
      <w:r>
        <w:rPr>
          <w:rFonts w:ascii="Times New Roman" w:eastAsiaTheme="minorEastAsia" w:hAnsi="Times New Roman" w:cs="Times New Roman"/>
          <w:iCs/>
          <w:sz w:val="24"/>
          <w:szCs w:val="24"/>
          <w:lang w:eastAsia="ja-JP"/>
        </w:rPr>
        <w:t>Vermont biologists</w:t>
      </w:r>
      <w:r w:rsidRPr="00D6790C">
        <w:rPr>
          <w:rFonts w:ascii="Times New Roman" w:eastAsiaTheme="minorEastAsia" w:hAnsi="Times New Roman" w:cs="Times New Roman"/>
          <w:iCs/>
          <w:sz w:val="24"/>
          <w:szCs w:val="24"/>
          <w:lang w:eastAsia="ja-JP"/>
        </w:rPr>
        <w:t>, Ken Cox (Project Officer)</w:t>
      </w:r>
      <w:r w:rsidR="00FE24AB">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and Bernie Pientka, for their guidance and participation throughout the project; M. Stein, L. Simard, A. Sotola and other technicians and volunteers who assisted in the field and lab. Funding was from the Vermont Fish and Wildlife State Wildlife Grants Program.</w:t>
      </w:r>
      <w:r w:rsidRPr="00D6790C">
        <w:rPr>
          <w:rFonts w:ascii="Times New Roman" w:hAnsi="Times New Roman" w:cs="Times New Roman"/>
          <w:color w:val="333333"/>
          <w:sz w:val="24"/>
          <w:szCs w:val="24"/>
        </w:rPr>
        <w:t xml:space="preserve"> </w:t>
      </w:r>
      <w:r w:rsidRPr="003D1F19">
        <w:rPr>
          <w:rFonts w:ascii="Times New Roman" w:hAnsi="Times New Roman" w:cs="Times New Roman"/>
          <w:color w:val="333333"/>
          <w:sz w:val="24"/>
          <w:szCs w:val="24"/>
        </w:rPr>
        <w:t>The views expressed here are those of the authors and do not necessarily reflect the views of the sponsors.</w:t>
      </w:r>
      <w:r w:rsidR="004F3403">
        <w:rPr>
          <w:rFonts w:ascii="Times New Roman" w:hAnsi="Times New Roman" w:cs="Times New Roman"/>
          <w:color w:val="333333"/>
          <w:sz w:val="24"/>
          <w:szCs w:val="24"/>
        </w:rPr>
        <w:t xml:space="preserve"> </w:t>
      </w:r>
      <w:r w:rsidR="004F3403" w:rsidRPr="004F3403">
        <w:rPr>
          <w:rFonts w:ascii="Times New Roman" w:hAnsi="Times New Roman" w:cs="Times New Roman"/>
          <w:color w:val="333333"/>
          <w:sz w:val="24"/>
          <w:szCs w:val="24"/>
          <w:shd w:val="clear" w:color="auto" w:fill="FFFFFF"/>
        </w:rPr>
        <w:t xml:space="preserve">Any use </w:t>
      </w:r>
      <w:r w:rsidR="004F3403" w:rsidRPr="004F3403">
        <w:rPr>
          <w:rFonts w:ascii="Times New Roman" w:hAnsi="Times New Roman" w:cs="Times New Roman"/>
          <w:color w:val="333333"/>
          <w:sz w:val="24"/>
          <w:szCs w:val="24"/>
          <w:shd w:val="clear" w:color="auto" w:fill="FFFFFF"/>
        </w:rPr>
        <w:lastRenderedPageBreak/>
        <w:t>of trade, firm, or product names is for descriptive purposes only and does not imply endorsement by the U.S. Government.</w:t>
      </w:r>
      <w:r w:rsidRPr="004F3403">
        <w:rPr>
          <w:rFonts w:ascii="Times New Roman" w:hAnsi="Times New Roman" w:cs="Times New Roman"/>
          <w:color w:val="333333"/>
          <w:sz w:val="24"/>
          <w:szCs w:val="24"/>
        </w:rPr>
        <w:t xml:space="preserve"> </w:t>
      </w:r>
      <w:r w:rsidRPr="00D6790C">
        <w:rPr>
          <w:rFonts w:ascii="Times New Roman" w:eastAsiaTheme="minorEastAsia" w:hAnsi="Times New Roman" w:cs="Times New Roman"/>
          <w:sz w:val="24"/>
          <w:szCs w:val="24"/>
          <w:lang w:eastAsia="ja-JP"/>
        </w:rPr>
        <w:t>This study was performed under the auspices of the University of Vermont IACUC Protocol #12-005. The Vermont Cooperative Fish and Wildlife Research Unit is jointly supported by the U.S. Geological Survey, Vermont Department of Fish and Wildlife, University of Vermont, and the Wildlife Management Institute.</w:t>
      </w:r>
    </w:p>
    <w:p w14:paraId="49762AC4" w14:textId="1098FFC0" w:rsidR="00367AA0" w:rsidRPr="000A01DA" w:rsidRDefault="00367AA0" w:rsidP="00AC12C4">
      <w:pPr>
        <w:rPr>
          <w:rFonts w:ascii="Times New Roman" w:hAnsi="Times New Roman" w:cs="Times New Roman"/>
          <w:sz w:val="24"/>
          <w:szCs w:val="24"/>
        </w:rPr>
      </w:pPr>
      <w:r w:rsidRPr="00367AA0">
        <w:br w:type="page"/>
      </w:r>
      <w:r w:rsidR="00801529" w:rsidRPr="000A01DA">
        <w:rPr>
          <w:rFonts w:ascii="Times New Roman" w:hAnsi="Times New Roman" w:cs="Times New Roman"/>
          <w:b/>
          <w:sz w:val="24"/>
          <w:szCs w:val="24"/>
        </w:rPr>
        <w:lastRenderedPageBreak/>
        <w:t>REFERENCES</w:t>
      </w:r>
      <w:r w:rsidR="00801529" w:rsidRPr="000A01DA">
        <w:rPr>
          <w:rFonts w:ascii="Times New Roman" w:hAnsi="Times New Roman" w:cs="Times New Roman"/>
          <w:sz w:val="24"/>
          <w:szCs w:val="24"/>
        </w:rPr>
        <w:t xml:space="preserve"> </w:t>
      </w:r>
    </w:p>
    <w:p w14:paraId="619C9777" w14:textId="71194BC4" w:rsidR="000A01DA" w:rsidDel="00067253" w:rsidRDefault="000A01DA" w:rsidP="00AC12C4">
      <w:pPr>
        <w:spacing w:line="480" w:lineRule="auto"/>
        <w:ind w:left="720" w:hanging="720"/>
        <w:rPr>
          <w:del w:id="152" w:author="Donna Parrish" w:date="2018-07-01T15:48:00Z"/>
          <w:rFonts w:ascii="Times New Roman" w:hAnsi="Times New Roman" w:cs="Times New Roman"/>
          <w:sz w:val="24"/>
          <w:szCs w:val="24"/>
        </w:rPr>
      </w:pPr>
    </w:p>
    <w:p w14:paraId="555388AE" w14:textId="0BC6B864" w:rsidR="00367AA0" w:rsidRPr="00725C1C" w:rsidRDefault="00367AA0" w:rsidP="00AC12C4">
      <w:pPr>
        <w:spacing w:line="480" w:lineRule="auto"/>
        <w:ind w:left="720" w:hanging="720"/>
        <w:rPr>
          <w:rFonts w:ascii="Times New Roman" w:hAnsi="Times New Roman" w:cs="Times New Roman"/>
          <w:sz w:val="24"/>
          <w:szCs w:val="24"/>
        </w:rPr>
      </w:pPr>
      <w:r w:rsidRPr="00AC12C4">
        <w:rPr>
          <w:rFonts w:ascii="Times New Roman" w:hAnsi="Times New Roman" w:cs="Times New Roman"/>
          <w:sz w:val="24"/>
          <w:szCs w:val="24"/>
        </w:rPr>
        <w:t>Buckmeier, D.</w:t>
      </w:r>
      <w:r w:rsidR="00B841D3" w:rsidRPr="00AC12C4">
        <w:rPr>
          <w:rFonts w:ascii="Times New Roman" w:hAnsi="Times New Roman" w:cs="Times New Roman"/>
          <w:sz w:val="24"/>
          <w:szCs w:val="24"/>
        </w:rPr>
        <w:t xml:space="preserve"> </w:t>
      </w:r>
      <w:r w:rsidRPr="00AC12C4">
        <w:rPr>
          <w:rFonts w:ascii="Times New Roman" w:hAnsi="Times New Roman" w:cs="Times New Roman"/>
          <w:sz w:val="24"/>
          <w:szCs w:val="24"/>
        </w:rPr>
        <w:t>L., E.</w:t>
      </w:r>
      <w:r w:rsidR="00B841D3" w:rsidRPr="00AC12C4">
        <w:rPr>
          <w:rFonts w:ascii="Times New Roman" w:hAnsi="Times New Roman" w:cs="Times New Roman"/>
          <w:sz w:val="24"/>
          <w:szCs w:val="24"/>
        </w:rPr>
        <w:t xml:space="preserve"> </w:t>
      </w:r>
      <w:r w:rsidRPr="00AC12C4">
        <w:rPr>
          <w:rFonts w:ascii="Times New Roman" w:hAnsi="Times New Roman" w:cs="Times New Roman"/>
          <w:sz w:val="24"/>
          <w:szCs w:val="24"/>
        </w:rPr>
        <w:t>R. Irwin, R.</w:t>
      </w:r>
      <w:r w:rsidR="00B841D3" w:rsidRPr="00AC12C4">
        <w:rPr>
          <w:rFonts w:ascii="Times New Roman" w:hAnsi="Times New Roman" w:cs="Times New Roman"/>
          <w:sz w:val="24"/>
          <w:szCs w:val="24"/>
        </w:rPr>
        <w:t xml:space="preserve"> </w:t>
      </w:r>
      <w:r w:rsidRPr="00AC12C4">
        <w:rPr>
          <w:rFonts w:ascii="Times New Roman" w:hAnsi="Times New Roman" w:cs="Times New Roman"/>
          <w:sz w:val="24"/>
          <w:szCs w:val="24"/>
        </w:rPr>
        <w:t xml:space="preserve">K. </w:t>
      </w:r>
      <w:r w:rsidRPr="00725C1C">
        <w:rPr>
          <w:rFonts w:ascii="Times New Roman" w:hAnsi="Times New Roman" w:cs="Times New Roman"/>
          <w:sz w:val="24"/>
          <w:szCs w:val="24"/>
        </w:rPr>
        <w:t>Betsill, and J.</w:t>
      </w:r>
      <w:r w:rsidR="00B841D3" w:rsidRPr="00725C1C">
        <w:rPr>
          <w:rFonts w:ascii="Times New Roman" w:hAnsi="Times New Roman" w:cs="Times New Roman"/>
          <w:sz w:val="24"/>
          <w:szCs w:val="24"/>
        </w:rPr>
        <w:t xml:space="preserve"> </w:t>
      </w:r>
      <w:r w:rsidRPr="00725C1C">
        <w:rPr>
          <w:rFonts w:ascii="Times New Roman" w:hAnsi="Times New Roman" w:cs="Times New Roman"/>
          <w:sz w:val="24"/>
          <w:szCs w:val="24"/>
        </w:rPr>
        <w:t xml:space="preserve">A. Prentice. 2002. Validity of otoliths and pectoral spines for estimating ages of Channel Catfish. North American Journal of Fisheries Management 22: 934-942. </w:t>
      </w:r>
    </w:p>
    <w:p w14:paraId="00AF4F23" w14:textId="77777777" w:rsidR="00367AA0" w:rsidRP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Campana, S.</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E. 2001. Accuracy, precision and quality control in age determination, including a review of the use and abuse of age validation methods, review paper. Journal of Fish Biology 59:197-242. </w:t>
      </w:r>
    </w:p>
    <w:p w14:paraId="607B8F9C" w14:textId="77777777" w:rsidR="00367AA0" w:rsidRP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Chan, M. D., and G. R. Parsons. 2000. Aspects of </w:t>
      </w:r>
      <w:r w:rsidR="00B841D3">
        <w:rPr>
          <w:rFonts w:ascii="Times New Roman" w:eastAsia="Times New Roman" w:hAnsi="Times New Roman" w:cs="Times New Roman"/>
          <w:sz w:val="24"/>
          <w:szCs w:val="24"/>
        </w:rPr>
        <w:t>B</w:t>
      </w:r>
      <w:r w:rsidRPr="00367AA0">
        <w:rPr>
          <w:rFonts w:ascii="Times New Roman" w:eastAsia="Times New Roman" w:hAnsi="Times New Roman" w:cs="Times New Roman"/>
          <w:sz w:val="24"/>
          <w:szCs w:val="24"/>
        </w:rPr>
        <w:t xml:space="preserve">rown </w:t>
      </w:r>
      <w:r w:rsidR="00B841D3">
        <w:rPr>
          <w:rFonts w:ascii="Times New Roman" w:eastAsia="Times New Roman" w:hAnsi="Times New Roman" w:cs="Times New Roman"/>
          <w:sz w:val="24"/>
          <w:szCs w:val="24"/>
        </w:rPr>
        <w:t>M</w:t>
      </w:r>
      <w:r w:rsidRPr="00367AA0">
        <w:rPr>
          <w:rFonts w:ascii="Times New Roman" w:eastAsia="Times New Roman" w:hAnsi="Times New Roman" w:cs="Times New Roman"/>
          <w:sz w:val="24"/>
          <w:szCs w:val="24"/>
        </w:rPr>
        <w:t xml:space="preserve">adtom, </w:t>
      </w:r>
      <w:r w:rsidRPr="00367AA0">
        <w:rPr>
          <w:rFonts w:ascii="Times New Roman" w:eastAsia="Times New Roman" w:hAnsi="Times New Roman" w:cs="Times New Roman"/>
          <w:i/>
          <w:iCs/>
          <w:sz w:val="24"/>
          <w:szCs w:val="24"/>
        </w:rPr>
        <w:t>Noturus phaeus</w:t>
      </w:r>
      <w:r w:rsidRPr="00367AA0">
        <w:rPr>
          <w:rFonts w:ascii="Times New Roman" w:eastAsia="Times New Roman" w:hAnsi="Times New Roman" w:cs="Times New Roman"/>
          <w:sz w:val="24"/>
          <w:szCs w:val="24"/>
        </w:rPr>
        <w:t>, life history in northern Mississippi. Copeia 3:757-762.</w:t>
      </w:r>
    </w:p>
    <w:p w14:paraId="7F413FB7" w14:textId="77777777" w:rsidR="00367AA0" w:rsidRP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Clugston, J.</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P.</w:t>
      </w:r>
      <w:r w:rsidR="00CF1A17">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 </w:t>
      </w:r>
      <w:r w:rsidR="00CF1A17">
        <w:rPr>
          <w:rFonts w:ascii="Times New Roman" w:eastAsia="Times New Roman" w:hAnsi="Times New Roman" w:cs="Times New Roman"/>
          <w:sz w:val="24"/>
          <w:szCs w:val="24"/>
        </w:rPr>
        <w:t>a</w:t>
      </w:r>
      <w:r w:rsidRPr="00367AA0">
        <w:rPr>
          <w:rFonts w:ascii="Times New Roman" w:eastAsia="Times New Roman" w:hAnsi="Times New Roman" w:cs="Times New Roman"/>
          <w:sz w:val="24"/>
          <w:szCs w:val="24"/>
        </w:rPr>
        <w:t>nd E.</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L Cooper. 1960. Growth of the common eastern madtom, </w:t>
      </w:r>
      <w:r w:rsidRPr="00367AA0">
        <w:rPr>
          <w:rFonts w:ascii="Times New Roman" w:eastAsia="Times New Roman" w:hAnsi="Times New Roman" w:cs="Times New Roman"/>
          <w:i/>
          <w:iCs/>
          <w:sz w:val="24"/>
          <w:szCs w:val="24"/>
        </w:rPr>
        <w:t>Noturus insigni</w:t>
      </w:r>
      <w:r w:rsidR="00CF1A17">
        <w:rPr>
          <w:rFonts w:ascii="Times New Roman" w:eastAsia="Times New Roman" w:hAnsi="Times New Roman" w:cs="Times New Roman"/>
          <w:i/>
          <w:iCs/>
          <w:sz w:val="24"/>
          <w:szCs w:val="24"/>
        </w:rPr>
        <w:t>s</w:t>
      </w:r>
      <w:r w:rsidRPr="00367AA0">
        <w:rPr>
          <w:rFonts w:ascii="Times New Roman" w:eastAsia="Times New Roman" w:hAnsi="Times New Roman" w:cs="Times New Roman"/>
          <w:sz w:val="24"/>
          <w:szCs w:val="24"/>
        </w:rPr>
        <w:t xml:space="preserve"> in central Pennsylvania. Cop</w:t>
      </w:r>
      <w:r w:rsidR="00CF1A17">
        <w:rPr>
          <w:rFonts w:ascii="Times New Roman" w:eastAsia="Times New Roman" w:hAnsi="Times New Roman" w:cs="Times New Roman"/>
          <w:sz w:val="24"/>
          <w:szCs w:val="24"/>
        </w:rPr>
        <w:t>ei</w:t>
      </w:r>
      <w:r w:rsidRPr="00367AA0">
        <w:rPr>
          <w:rFonts w:ascii="Times New Roman" w:eastAsia="Times New Roman" w:hAnsi="Times New Roman" w:cs="Times New Roman"/>
          <w:sz w:val="24"/>
          <w:szCs w:val="24"/>
        </w:rPr>
        <w:t xml:space="preserve">a 1: 9-16. </w:t>
      </w:r>
    </w:p>
    <w:p w14:paraId="0536584E" w14:textId="77777777" w:rsidR="00367AA0" w:rsidRP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Gilbert, C. R. 1953. Age and growth of the yellow stone catfish </w:t>
      </w:r>
      <w:r w:rsidRPr="00367AA0">
        <w:rPr>
          <w:rFonts w:ascii="Times New Roman" w:eastAsia="Times New Roman" w:hAnsi="Times New Roman" w:cs="Times New Roman"/>
          <w:i/>
          <w:iCs/>
          <w:sz w:val="24"/>
          <w:szCs w:val="24"/>
        </w:rPr>
        <w:t xml:space="preserve">Noturus flavus </w:t>
      </w:r>
      <w:r w:rsidRPr="00367AA0">
        <w:rPr>
          <w:rFonts w:ascii="Times New Roman" w:eastAsia="Times New Roman" w:hAnsi="Times New Roman" w:cs="Times New Roman"/>
          <w:sz w:val="24"/>
          <w:szCs w:val="24"/>
        </w:rPr>
        <w:t>(Rafinesque). Master’s thesis. The Ohio State University, Columbus, Ohio.</w:t>
      </w:r>
    </w:p>
    <w:p w14:paraId="10E64F87" w14:textId="77777777" w:rsidR="00367AA0" w:rsidRP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Isely, J.</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J</w:t>
      </w:r>
      <w:r w:rsidR="00CF1A17">
        <w:rPr>
          <w:rFonts w:ascii="Times New Roman" w:eastAsia="Times New Roman" w:hAnsi="Times New Roman" w:cs="Times New Roman"/>
          <w:sz w:val="24"/>
          <w:szCs w:val="24"/>
        </w:rPr>
        <w:t>.,</w:t>
      </w:r>
      <w:r w:rsidRPr="00367AA0">
        <w:rPr>
          <w:rFonts w:ascii="Times New Roman" w:eastAsia="Times New Roman" w:hAnsi="Times New Roman" w:cs="Times New Roman"/>
          <w:sz w:val="24"/>
          <w:szCs w:val="24"/>
        </w:rPr>
        <w:t xml:space="preserve"> and T.</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B. Grabowski. 2007. Age and growth. Pages 187-228 </w:t>
      </w:r>
      <w:r w:rsidRPr="00367AA0">
        <w:rPr>
          <w:rFonts w:ascii="Times New Roman" w:eastAsia="Times New Roman" w:hAnsi="Times New Roman" w:cs="Times New Roman"/>
          <w:i/>
          <w:iCs/>
          <w:sz w:val="24"/>
          <w:szCs w:val="24"/>
        </w:rPr>
        <w:t>in</w:t>
      </w:r>
      <w:r w:rsidRPr="00367AA0">
        <w:rPr>
          <w:rFonts w:ascii="Times New Roman" w:eastAsia="Times New Roman" w:hAnsi="Times New Roman" w:cs="Times New Roman"/>
          <w:sz w:val="24"/>
          <w:szCs w:val="24"/>
        </w:rPr>
        <w:t xml:space="preserve"> C.</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S. Guy and M.</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L. Brown, editors. Analysis and interpretation of freshwater fisheries data. American Fisheries Society, Bethesda Maryland. </w:t>
      </w:r>
    </w:p>
    <w:p w14:paraId="6E85A171" w14:textId="77777777" w:rsidR="00367AA0" w:rsidRP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Lake Champlain Fish and Wildlife Management Cooperative, Fisheries Technical Committee. 1999. A comprehensive evaluation of an eight-year program of sea lamprey contour in Lake Champlain. NYDEC, Ray Brook, New York. </w:t>
      </w:r>
    </w:p>
    <w:p w14:paraId="178F5D1F" w14:textId="77777777" w:rsidR="00367AA0" w:rsidRP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Langdon, R.</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W., M.</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 Ferguson, and K.</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M. Cox. 2006. Fishes of Vermont. Vermont Department of Fish and Wildlife, Waterbury, Vermont.</w:t>
      </w:r>
    </w:p>
    <w:p w14:paraId="71F4257B" w14:textId="46844AAA" w:rsidR="00367AA0" w:rsidRDefault="00367AA0" w:rsidP="00367AA0">
      <w:pPr>
        <w:widowControl w:val="0"/>
        <w:autoSpaceDE w:val="0"/>
        <w:autoSpaceDN w:val="0"/>
        <w:adjustRightInd w:val="0"/>
        <w:spacing w:after="0" w:line="480" w:lineRule="auto"/>
        <w:ind w:left="720" w:hanging="720"/>
        <w:rPr>
          <w:ins w:id="153" w:author="Donna Parrish" w:date="2018-07-01T15:40:00Z"/>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Maceina, M.</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J., J. Boxrucker, D.</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L. Buckmeier, R.</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S. Gangl, D.</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O. Lucchesi, D.</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A. Isermann, J.</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R. Jackson, and P.</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J. Martinez. 2007. Current status and review of </w:t>
      </w:r>
      <w:r w:rsidRPr="00367AA0">
        <w:rPr>
          <w:rFonts w:ascii="Times New Roman" w:eastAsia="Times New Roman" w:hAnsi="Times New Roman" w:cs="Times New Roman"/>
          <w:sz w:val="24"/>
          <w:szCs w:val="24"/>
        </w:rPr>
        <w:lastRenderedPageBreak/>
        <w:t>freshwater fish aging procedures used by state and provincial fisheries agencies with recommendations for future directions. Fisheries 2:329-340.</w:t>
      </w:r>
    </w:p>
    <w:p w14:paraId="5C31487A" w14:textId="454AC145" w:rsidR="00067253" w:rsidRPr="00067253" w:rsidRDefault="00067253" w:rsidP="00067253">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ins w:id="154" w:author="Donna Parrish" w:date="2018-07-01T15:40:00Z">
        <w:r>
          <w:rPr>
            <w:rFonts w:ascii="Times New Roman" w:eastAsia="Times New Roman" w:hAnsi="Times New Roman" w:cs="Times New Roman"/>
            <w:sz w:val="24"/>
            <w:szCs w:val="24"/>
          </w:rPr>
          <w:t>Manny, B.</w:t>
        </w:r>
      </w:ins>
      <w:ins w:id="155" w:author="Donna Parrish" w:date="2018-07-01T15:43:00Z">
        <w:r>
          <w:rPr>
            <w:rFonts w:ascii="Times New Roman" w:eastAsia="Times New Roman" w:hAnsi="Times New Roman" w:cs="Times New Roman"/>
            <w:sz w:val="24"/>
            <w:szCs w:val="24"/>
          </w:rPr>
          <w:t xml:space="preserve"> </w:t>
        </w:r>
      </w:ins>
      <w:ins w:id="156" w:author="Donna Parrish" w:date="2018-07-01T15:40:00Z">
        <w:r>
          <w:rPr>
            <w:rFonts w:ascii="Times New Roman" w:eastAsia="Times New Roman" w:hAnsi="Times New Roman" w:cs="Times New Roman"/>
            <w:sz w:val="24"/>
            <w:szCs w:val="24"/>
          </w:rPr>
          <w:t>A., B.</w:t>
        </w:r>
      </w:ins>
      <w:ins w:id="157" w:author="Donna Parrish" w:date="2018-07-01T15:43:00Z">
        <w:r>
          <w:rPr>
            <w:rFonts w:ascii="Times New Roman" w:eastAsia="Times New Roman" w:hAnsi="Times New Roman" w:cs="Times New Roman"/>
            <w:sz w:val="24"/>
            <w:szCs w:val="24"/>
          </w:rPr>
          <w:t xml:space="preserve"> </w:t>
        </w:r>
      </w:ins>
      <w:ins w:id="158" w:author="Donna Parrish" w:date="2018-07-01T15:40:00Z">
        <w:r>
          <w:rPr>
            <w:rFonts w:ascii="Times New Roman" w:eastAsia="Times New Roman" w:hAnsi="Times New Roman" w:cs="Times New Roman"/>
            <w:sz w:val="24"/>
            <w:szCs w:val="24"/>
          </w:rPr>
          <w:t>A. Daley, J. Boase, A.</w:t>
        </w:r>
      </w:ins>
      <w:ins w:id="159" w:author="Donna Parrish" w:date="2018-07-01T15:42:00Z">
        <w:r>
          <w:rPr>
            <w:rFonts w:ascii="Times New Roman" w:eastAsia="Times New Roman" w:hAnsi="Times New Roman" w:cs="Times New Roman"/>
            <w:sz w:val="24"/>
            <w:szCs w:val="24"/>
          </w:rPr>
          <w:t xml:space="preserve"> </w:t>
        </w:r>
      </w:ins>
      <w:ins w:id="160" w:author="Donna Parrish" w:date="2018-07-01T15:40:00Z">
        <w:r>
          <w:rPr>
            <w:rFonts w:ascii="Times New Roman" w:eastAsia="Times New Roman" w:hAnsi="Times New Roman" w:cs="Times New Roman"/>
            <w:sz w:val="24"/>
            <w:szCs w:val="24"/>
          </w:rPr>
          <w:t>N.</w:t>
        </w:r>
      </w:ins>
      <w:ins w:id="161" w:author="Donna Parrish" w:date="2018-07-01T15:42:00Z">
        <w:r>
          <w:rPr>
            <w:rFonts w:ascii="Times New Roman" w:eastAsia="Times New Roman" w:hAnsi="Times New Roman" w:cs="Times New Roman"/>
            <w:sz w:val="24"/>
            <w:szCs w:val="24"/>
          </w:rPr>
          <w:t xml:space="preserve"> </w:t>
        </w:r>
      </w:ins>
      <w:ins w:id="162" w:author="Donna Parrish" w:date="2018-07-01T15:40:00Z">
        <w:r>
          <w:rPr>
            <w:rFonts w:ascii="Times New Roman" w:eastAsia="Times New Roman" w:hAnsi="Times New Roman" w:cs="Times New Roman"/>
            <w:sz w:val="24"/>
            <w:szCs w:val="24"/>
          </w:rPr>
          <w:t xml:space="preserve">Horne, </w:t>
        </w:r>
      </w:ins>
      <w:ins w:id="163" w:author="Donna Parrish" w:date="2018-07-01T15:41:00Z">
        <w:r>
          <w:rPr>
            <w:rFonts w:ascii="Times New Roman" w:eastAsia="Times New Roman" w:hAnsi="Times New Roman" w:cs="Times New Roman"/>
            <w:sz w:val="24"/>
            <w:szCs w:val="24"/>
          </w:rPr>
          <w:t xml:space="preserve">and J. </w:t>
        </w:r>
      </w:ins>
      <w:ins w:id="164" w:author="Donna Parrish" w:date="2018-07-01T15:40:00Z">
        <w:r>
          <w:rPr>
            <w:rFonts w:ascii="Times New Roman" w:eastAsia="Times New Roman" w:hAnsi="Times New Roman" w:cs="Times New Roman"/>
            <w:sz w:val="24"/>
            <w:szCs w:val="24"/>
          </w:rPr>
          <w:t>Chiotti. 2014</w:t>
        </w:r>
        <w:r w:rsidRPr="00067253">
          <w:rPr>
            <w:rFonts w:ascii="Times New Roman" w:eastAsia="Times New Roman" w:hAnsi="Times New Roman" w:cs="Times New Roman"/>
            <w:sz w:val="24"/>
            <w:szCs w:val="24"/>
          </w:rPr>
          <w:t>. Occurrence, habitat, and movements of the endangered northern madtom (</w:t>
        </w:r>
        <w:r w:rsidRPr="00067253">
          <w:rPr>
            <w:rFonts w:ascii="Times New Roman" w:eastAsia="Times New Roman" w:hAnsi="Times New Roman" w:cs="Times New Roman"/>
            <w:i/>
            <w:sz w:val="24"/>
            <w:szCs w:val="24"/>
            <w:rPrChange w:id="165" w:author="Donna Parrish" w:date="2018-07-01T15:41:00Z">
              <w:rPr>
                <w:rFonts w:ascii="Times New Roman" w:eastAsia="Times New Roman" w:hAnsi="Times New Roman" w:cs="Times New Roman"/>
                <w:sz w:val="24"/>
                <w:szCs w:val="24"/>
              </w:rPr>
            </w:rPrChange>
          </w:rPr>
          <w:t>Noturus stigmosus</w:t>
        </w:r>
        <w:r w:rsidRPr="00067253">
          <w:rPr>
            <w:rFonts w:ascii="Times New Roman" w:eastAsia="Times New Roman" w:hAnsi="Times New Roman" w:cs="Times New Roman"/>
            <w:sz w:val="24"/>
            <w:szCs w:val="24"/>
          </w:rPr>
          <w:t xml:space="preserve">) in the Detroit River, 2003–2011. </w:t>
        </w:r>
        <w:r>
          <w:rPr>
            <w:rFonts w:ascii="Times New Roman" w:eastAsia="Times New Roman" w:hAnsi="Times New Roman" w:cs="Times New Roman"/>
            <w:sz w:val="24"/>
            <w:szCs w:val="24"/>
          </w:rPr>
          <w:t>Journal of Great Lakes Research 40 (Supplement 2)</w:t>
        </w:r>
      </w:ins>
      <w:ins w:id="166" w:author="Donna Parrish" w:date="2018-07-01T15:47:00Z">
        <w:r>
          <w:rPr>
            <w:rFonts w:ascii="Times New Roman" w:eastAsia="Times New Roman" w:hAnsi="Times New Roman" w:cs="Times New Roman"/>
            <w:sz w:val="24"/>
            <w:szCs w:val="24"/>
          </w:rPr>
          <w:t>: 118-124</w:t>
        </w:r>
      </w:ins>
      <w:ins w:id="167" w:author="Donna Parrish" w:date="2018-07-01T15:40:00Z">
        <w:r w:rsidRPr="00067253">
          <w:rPr>
            <w:rFonts w:ascii="Times New Roman" w:eastAsia="Times New Roman" w:hAnsi="Times New Roman" w:cs="Times New Roman"/>
            <w:sz w:val="24"/>
            <w:szCs w:val="24"/>
          </w:rPr>
          <w:t>. 10.1016/j.jglr.2014.01.005.</w:t>
        </w:r>
      </w:ins>
    </w:p>
    <w:p w14:paraId="3E4EDADE" w14:textId="77777777" w:rsidR="00367AA0" w:rsidRP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McCulloch, B. R., and K. W. Stewart. 1998. Range extension and new locality records for the Stonecat, </w:t>
      </w:r>
      <w:r w:rsidRPr="00367AA0">
        <w:rPr>
          <w:rFonts w:ascii="Times New Roman" w:eastAsia="Times New Roman" w:hAnsi="Times New Roman" w:cs="Times New Roman"/>
          <w:i/>
          <w:iCs/>
          <w:sz w:val="24"/>
          <w:szCs w:val="24"/>
        </w:rPr>
        <w:t>Noturus flavus</w:t>
      </w:r>
      <w:r w:rsidRPr="00367AA0">
        <w:rPr>
          <w:rFonts w:ascii="Times New Roman" w:eastAsia="Times New Roman" w:hAnsi="Times New Roman" w:cs="Times New Roman"/>
          <w:sz w:val="24"/>
          <w:szCs w:val="24"/>
        </w:rPr>
        <w:t>, in Manitoba: Evidence for a recent natural invasion. Canadian Field-Naturalist 112:217-224.</w:t>
      </w:r>
    </w:p>
    <w:p w14:paraId="722F41CC" w14:textId="60E046E9" w:rsidR="00367AA0" w:rsidRPr="00367AA0" w:rsidDel="00067253" w:rsidRDefault="00367AA0" w:rsidP="00367AA0">
      <w:pPr>
        <w:widowControl w:val="0"/>
        <w:autoSpaceDE w:val="0"/>
        <w:autoSpaceDN w:val="0"/>
        <w:adjustRightInd w:val="0"/>
        <w:spacing w:after="0" w:line="480" w:lineRule="auto"/>
        <w:ind w:left="720" w:hanging="720"/>
        <w:rPr>
          <w:del w:id="168" w:author="Donna Parrish" w:date="2018-07-01T15:47:00Z"/>
          <w:rFonts w:ascii="Times New Roman" w:eastAsia="Times New Roman" w:hAnsi="Times New Roman" w:cs="Times New Roman"/>
          <w:sz w:val="24"/>
          <w:szCs w:val="24"/>
        </w:rPr>
      </w:pPr>
      <w:del w:id="169" w:author="Donna Parrish" w:date="2018-07-01T15:47:00Z">
        <w:r w:rsidRPr="007C2190" w:rsidDel="00067253">
          <w:rPr>
            <w:rFonts w:ascii="Times New Roman" w:eastAsia="Times New Roman" w:hAnsi="Times New Roman" w:cs="Times New Roman"/>
            <w:sz w:val="24"/>
            <w:szCs w:val="24"/>
            <w:highlight w:val="yellow"/>
            <w:rPrChange w:id="170" w:author="Donna Parrish" w:date="2018-07-01T14:19:00Z">
              <w:rPr>
                <w:rFonts w:ascii="Times New Roman" w:eastAsia="Times New Roman" w:hAnsi="Times New Roman" w:cs="Times New Roman"/>
                <w:sz w:val="24"/>
                <w:szCs w:val="24"/>
              </w:rPr>
            </w:rPrChange>
          </w:rPr>
          <w:delText>Murie, D.</w:delText>
        </w:r>
        <w:r w:rsidR="00B841D3" w:rsidRPr="007C2190" w:rsidDel="00067253">
          <w:rPr>
            <w:rFonts w:ascii="Times New Roman" w:eastAsia="Times New Roman" w:hAnsi="Times New Roman" w:cs="Times New Roman"/>
            <w:sz w:val="24"/>
            <w:szCs w:val="24"/>
            <w:highlight w:val="yellow"/>
            <w:rPrChange w:id="171" w:author="Donna Parrish" w:date="2018-07-01T14:19:00Z">
              <w:rPr>
                <w:rFonts w:ascii="Times New Roman" w:eastAsia="Times New Roman" w:hAnsi="Times New Roman" w:cs="Times New Roman"/>
                <w:sz w:val="24"/>
                <w:szCs w:val="24"/>
              </w:rPr>
            </w:rPrChange>
          </w:rPr>
          <w:delText xml:space="preserve"> </w:delText>
        </w:r>
        <w:r w:rsidRPr="007C2190" w:rsidDel="00067253">
          <w:rPr>
            <w:rFonts w:ascii="Times New Roman" w:eastAsia="Times New Roman" w:hAnsi="Times New Roman" w:cs="Times New Roman"/>
            <w:sz w:val="24"/>
            <w:szCs w:val="24"/>
            <w:highlight w:val="yellow"/>
            <w:rPrChange w:id="172" w:author="Donna Parrish" w:date="2018-07-01T14:19:00Z">
              <w:rPr>
                <w:rFonts w:ascii="Times New Roman" w:eastAsia="Times New Roman" w:hAnsi="Times New Roman" w:cs="Times New Roman"/>
                <w:sz w:val="24"/>
                <w:szCs w:val="24"/>
              </w:rPr>
            </w:rPrChange>
          </w:rPr>
          <w:delText>J., D.</w:delText>
        </w:r>
        <w:r w:rsidR="00B841D3" w:rsidRPr="007C2190" w:rsidDel="00067253">
          <w:rPr>
            <w:rFonts w:ascii="Times New Roman" w:eastAsia="Times New Roman" w:hAnsi="Times New Roman" w:cs="Times New Roman"/>
            <w:sz w:val="24"/>
            <w:szCs w:val="24"/>
            <w:highlight w:val="yellow"/>
            <w:rPrChange w:id="173" w:author="Donna Parrish" w:date="2018-07-01T14:19:00Z">
              <w:rPr>
                <w:rFonts w:ascii="Times New Roman" w:eastAsia="Times New Roman" w:hAnsi="Times New Roman" w:cs="Times New Roman"/>
                <w:sz w:val="24"/>
                <w:szCs w:val="24"/>
              </w:rPr>
            </w:rPrChange>
          </w:rPr>
          <w:delText xml:space="preserve"> </w:delText>
        </w:r>
        <w:r w:rsidRPr="007C2190" w:rsidDel="00067253">
          <w:rPr>
            <w:rFonts w:ascii="Times New Roman" w:eastAsia="Times New Roman" w:hAnsi="Times New Roman" w:cs="Times New Roman"/>
            <w:sz w:val="24"/>
            <w:szCs w:val="24"/>
            <w:highlight w:val="yellow"/>
            <w:rPrChange w:id="174" w:author="Donna Parrish" w:date="2018-07-01T14:19:00Z">
              <w:rPr>
                <w:rFonts w:ascii="Times New Roman" w:eastAsia="Times New Roman" w:hAnsi="Times New Roman" w:cs="Times New Roman"/>
                <w:sz w:val="24"/>
                <w:szCs w:val="24"/>
              </w:rPr>
            </w:rPrChange>
          </w:rPr>
          <w:delText>C. Parkyn, W.</w:delText>
        </w:r>
        <w:r w:rsidR="00B841D3" w:rsidRPr="007C2190" w:rsidDel="00067253">
          <w:rPr>
            <w:rFonts w:ascii="Times New Roman" w:eastAsia="Times New Roman" w:hAnsi="Times New Roman" w:cs="Times New Roman"/>
            <w:sz w:val="24"/>
            <w:szCs w:val="24"/>
            <w:highlight w:val="yellow"/>
            <w:rPrChange w:id="175" w:author="Donna Parrish" w:date="2018-07-01T14:19:00Z">
              <w:rPr>
                <w:rFonts w:ascii="Times New Roman" w:eastAsia="Times New Roman" w:hAnsi="Times New Roman" w:cs="Times New Roman"/>
                <w:sz w:val="24"/>
                <w:szCs w:val="24"/>
              </w:rPr>
            </w:rPrChange>
          </w:rPr>
          <w:delText xml:space="preserve"> </w:delText>
        </w:r>
        <w:r w:rsidRPr="007C2190" w:rsidDel="00067253">
          <w:rPr>
            <w:rFonts w:ascii="Times New Roman" w:eastAsia="Times New Roman" w:hAnsi="Times New Roman" w:cs="Times New Roman"/>
            <w:sz w:val="24"/>
            <w:szCs w:val="24"/>
            <w:highlight w:val="yellow"/>
            <w:rPrChange w:id="176" w:author="Donna Parrish" w:date="2018-07-01T14:19:00Z">
              <w:rPr>
                <w:rFonts w:ascii="Times New Roman" w:eastAsia="Times New Roman" w:hAnsi="Times New Roman" w:cs="Times New Roman"/>
                <w:sz w:val="24"/>
                <w:szCs w:val="24"/>
              </w:rPr>
            </w:rPrChange>
          </w:rPr>
          <w:delText>F. Loftus and L.</w:delText>
        </w:r>
        <w:r w:rsidR="00B841D3" w:rsidRPr="007C2190" w:rsidDel="00067253">
          <w:rPr>
            <w:rFonts w:ascii="Times New Roman" w:eastAsia="Times New Roman" w:hAnsi="Times New Roman" w:cs="Times New Roman"/>
            <w:sz w:val="24"/>
            <w:szCs w:val="24"/>
            <w:highlight w:val="yellow"/>
            <w:rPrChange w:id="177" w:author="Donna Parrish" w:date="2018-07-01T14:19:00Z">
              <w:rPr>
                <w:rFonts w:ascii="Times New Roman" w:eastAsia="Times New Roman" w:hAnsi="Times New Roman" w:cs="Times New Roman"/>
                <w:sz w:val="24"/>
                <w:szCs w:val="24"/>
              </w:rPr>
            </w:rPrChange>
          </w:rPr>
          <w:delText xml:space="preserve"> </w:delText>
        </w:r>
        <w:r w:rsidRPr="007C2190" w:rsidDel="00067253">
          <w:rPr>
            <w:rFonts w:ascii="Times New Roman" w:eastAsia="Times New Roman" w:hAnsi="Times New Roman" w:cs="Times New Roman"/>
            <w:sz w:val="24"/>
            <w:szCs w:val="24"/>
            <w:highlight w:val="yellow"/>
            <w:rPrChange w:id="178" w:author="Donna Parrish" w:date="2018-07-01T14:19:00Z">
              <w:rPr>
                <w:rFonts w:ascii="Times New Roman" w:eastAsia="Times New Roman" w:hAnsi="Times New Roman" w:cs="Times New Roman"/>
                <w:sz w:val="24"/>
                <w:szCs w:val="24"/>
              </w:rPr>
            </w:rPrChange>
          </w:rPr>
          <w:delText>G. Nico. 2009. Variable growth and longevity of yellow bullhead (</w:delText>
        </w:r>
        <w:r w:rsidRPr="007C2190" w:rsidDel="00067253">
          <w:rPr>
            <w:rFonts w:ascii="Times New Roman" w:eastAsia="Times New Roman" w:hAnsi="Times New Roman" w:cs="Times New Roman"/>
            <w:i/>
            <w:iCs/>
            <w:sz w:val="24"/>
            <w:szCs w:val="24"/>
            <w:highlight w:val="yellow"/>
            <w:rPrChange w:id="179" w:author="Donna Parrish" w:date="2018-07-01T14:19:00Z">
              <w:rPr>
                <w:rFonts w:ascii="Times New Roman" w:eastAsia="Times New Roman" w:hAnsi="Times New Roman" w:cs="Times New Roman"/>
                <w:i/>
                <w:iCs/>
                <w:sz w:val="24"/>
                <w:szCs w:val="24"/>
              </w:rPr>
            </w:rPrChange>
          </w:rPr>
          <w:delText>Ameiurus natalis</w:delText>
        </w:r>
        <w:r w:rsidRPr="007C2190" w:rsidDel="00067253">
          <w:rPr>
            <w:rFonts w:ascii="Times New Roman" w:eastAsia="Times New Roman" w:hAnsi="Times New Roman" w:cs="Times New Roman"/>
            <w:sz w:val="24"/>
            <w:szCs w:val="24"/>
            <w:highlight w:val="yellow"/>
            <w:rPrChange w:id="180" w:author="Donna Parrish" w:date="2018-07-01T14:19:00Z">
              <w:rPr>
                <w:rFonts w:ascii="Times New Roman" w:eastAsia="Times New Roman" w:hAnsi="Times New Roman" w:cs="Times New Roman"/>
                <w:sz w:val="24"/>
                <w:szCs w:val="24"/>
              </w:rPr>
            </w:rPrChange>
          </w:rPr>
          <w:delText>) in the Everglades of south Florida, USA. Journal of Applied Ichthyology 25:740-745.</w:delText>
        </w:r>
        <w:r w:rsidRPr="00367AA0" w:rsidDel="00067253">
          <w:rPr>
            <w:rFonts w:ascii="Times New Roman" w:eastAsia="Times New Roman" w:hAnsi="Times New Roman" w:cs="Times New Roman"/>
            <w:sz w:val="24"/>
            <w:szCs w:val="24"/>
          </w:rPr>
          <w:delText xml:space="preserve">   </w:delText>
        </w:r>
      </w:del>
    </w:p>
    <w:p w14:paraId="19FC366F" w14:textId="09A43A40" w:rsid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Nitschke, P., J. Burnett, and B.</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C. Kelly. 2011. Age and growth verification for Cunner in western Cape Cod Bay, Massachusetts, using tag-recapture data. Transactions of the American Fisher</w:t>
      </w:r>
      <w:ins w:id="181" w:author="Donna Parrish" w:date="2018-07-01T16:05:00Z">
        <w:r w:rsidR="00616771">
          <w:rPr>
            <w:rFonts w:ascii="Times New Roman" w:eastAsia="Times New Roman" w:hAnsi="Times New Roman" w:cs="Times New Roman"/>
            <w:sz w:val="24"/>
            <w:szCs w:val="24"/>
          </w:rPr>
          <w:t>ies</w:t>
        </w:r>
      </w:ins>
      <w:del w:id="182" w:author="Donna Parrish" w:date="2018-07-01T16:05:00Z">
        <w:r w:rsidRPr="00367AA0" w:rsidDel="00616771">
          <w:rPr>
            <w:rFonts w:ascii="Times New Roman" w:eastAsia="Times New Roman" w:hAnsi="Times New Roman" w:cs="Times New Roman"/>
            <w:sz w:val="24"/>
            <w:szCs w:val="24"/>
          </w:rPr>
          <w:delText>y</w:delText>
        </w:r>
      </w:del>
      <w:r w:rsidRPr="00367AA0">
        <w:rPr>
          <w:rFonts w:ascii="Times New Roman" w:eastAsia="Times New Roman" w:hAnsi="Times New Roman" w:cs="Times New Roman"/>
          <w:sz w:val="24"/>
          <w:szCs w:val="24"/>
        </w:rPr>
        <w:t xml:space="preserve"> Society 130: 1150-1163. </w:t>
      </w:r>
    </w:p>
    <w:p w14:paraId="7BC0F598" w14:textId="5EDA9A64" w:rsidR="00367AA0" w:rsidRDefault="00367AA0" w:rsidP="00367AA0">
      <w:pPr>
        <w:widowControl w:val="0"/>
        <w:autoSpaceDE w:val="0"/>
        <w:autoSpaceDN w:val="0"/>
        <w:adjustRightInd w:val="0"/>
        <w:spacing w:after="0" w:line="480" w:lineRule="auto"/>
        <w:ind w:left="720" w:hanging="720"/>
        <w:rPr>
          <w:ins w:id="183" w:author="Donna Parrish" w:date="2018-07-01T15:04:00Z"/>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Paruch, </w:t>
      </w:r>
      <w:r w:rsidR="00CF1A17">
        <w:rPr>
          <w:rFonts w:ascii="Times New Roman" w:eastAsia="Times New Roman" w:hAnsi="Times New Roman" w:cs="Times New Roman"/>
          <w:sz w:val="24"/>
          <w:szCs w:val="24"/>
        </w:rPr>
        <w:t>W</w:t>
      </w:r>
      <w:r w:rsidRPr="00367AA0">
        <w:rPr>
          <w:rFonts w:ascii="Times New Roman" w:eastAsia="Times New Roman" w:hAnsi="Times New Roman" w:cs="Times New Roman"/>
          <w:sz w:val="24"/>
          <w:szCs w:val="24"/>
        </w:rPr>
        <w:t xml:space="preserve">. 1979. Age and growth of Ictaluridae. Master’s thesis. University of Wisconsin, Stevens Point.  </w:t>
      </w:r>
    </w:p>
    <w:p w14:paraId="53727934" w14:textId="77777777" w:rsidR="00135BD9" w:rsidRPr="00135BD9" w:rsidRDefault="00135BD9" w:rsidP="00135BD9">
      <w:pPr>
        <w:widowControl w:val="0"/>
        <w:autoSpaceDE w:val="0"/>
        <w:autoSpaceDN w:val="0"/>
        <w:adjustRightInd w:val="0"/>
        <w:spacing w:after="0" w:line="480" w:lineRule="auto"/>
        <w:ind w:left="720" w:hanging="720"/>
        <w:rPr>
          <w:ins w:id="184" w:author="Donna Parrish" w:date="2018-07-01T15:04:00Z"/>
          <w:rFonts w:ascii="Times New Roman" w:eastAsia="Times New Roman" w:hAnsi="Times New Roman" w:cs="Times New Roman"/>
          <w:sz w:val="24"/>
          <w:szCs w:val="24"/>
        </w:rPr>
      </w:pPr>
      <w:ins w:id="185" w:author="Donna Parrish" w:date="2018-07-01T15:04:00Z">
        <w:r w:rsidRPr="00135BD9">
          <w:rPr>
            <w:rFonts w:ascii="Times New Roman" w:eastAsia="Times New Roman" w:hAnsi="Times New Roman" w:cs="Times New Roman"/>
            <w:sz w:val="24"/>
            <w:szCs w:val="24"/>
          </w:rPr>
          <w:t>Pelton, D. K. S. N. Levine, and M. Braner. 1998. Measurements of phosphorus uptake by macrophytes and epiphytes from the LaPlatte River (VT) using 32P in stream microcosms. Freshwater Biology 39:285-299.</w:t>
        </w:r>
      </w:ins>
    </w:p>
    <w:p w14:paraId="0361E997" w14:textId="0AD6CE4E" w:rsidR="00135BD9" w:rsidRPr="00367AA0" w:rsidDel="00135BD9" w:rsidRDefault="00135BD9" w:rsidP="00367AA0">
      <w:pPr>
        <w:widowControl w:val="0"/>
        <w:autoSpaceDE w:val="0"/>
        <w:autoSpaceDN w:val="0"/>
        <w:adjustRightInd w:val="0"/>
        <w:spacing w:after="0" w:line="480" w:lineRule="auto"/>
        <w:ind w:left="720" w:hanging="720"/>
        <w:rPr>
          <w:del w:id="186" w:author="Donna Parrish" w:date="2018-07-01T15:04:00Z"/>
          <w:rFonts w:ascii="Times New Roman" w:eastAsia="Times New Roman" w:hAnsi="Times New Roman" w:cs="Times New Roman"/>
          <w:sz w:val="24"/>
          <w:szCs w:val="24"/>
        </w:rPr>
      </w:pPr>
    </w:p>
    <w:p w14:paraId="349ACE0B" w14:textId="061B5581" w:rsid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Pollard, S. M. 2004. Status of the Stonecat (</w:t>
      </w:r>
      <w:r w:rsidRPr="00367AA0">
        <w:rPr>
          <w:rFonts w:ascii="Times New Roman" w:eastAsia="Times New Roman" w:hAnsi="Times New Roman" w:cs="Times New Roman"/>
          <w:i/>
          <w:iCs/>
          <w:sz w:val="24"/>
          <w:szCs w:val="24"/>
        </w:rPr>
        <w:t>Noturus flavus</w:t>
      </w:r>
      <w:r w:rsidRPr="00367AA0">
        <w:rPr>
          <w:rFonts w:ascii="Times New Roman" w:eastAsia="Times New Roman" w:hAnsi="Times New Roman" w:cs="Times New Roman"/>
          <w:sz w:val="24"/>
          <w:szCs w:val="24"/>
        </w:rPr>
        <w:t>) in Alberta. Alberta Fish and Wildlife Division, Edmonton, Alberta</w:t>
      </w:r>
      <w:ins w:id="187" w:author="Donna Parrish" w:date="2018-07-01T16:06:00Z">
        <w:r w:rsidR="00616771">
          <w:rPr>
            <w:rFonts w:ascii="Times New Roman" w:eastAsia="Times New Roman" w:hAnsi="Times New Roman" w:cs="Times New Roman"/>
            <w:sz w:val="24"/>
            <w:szCs w:val="24"/>
          </w:rPr>
          <w:t>.</w:t>
        </w:r>
      </w:ins>
    </w:p>
    <w:p w14:paraId="14F48A8B" w14:textId="5AE74559" w:rsidR="002A03B3" w:rsidRPr="00367AA0" w:rsidRDefault="002A03B3"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Puchala, E. A., D. L. Parrish, T. M. Donovan. 2016. Predicting the stability of endangered Stonecats (</w:t>
      </w:r>
      <w:r w:rsidRPr="002A03B3">
        <w:rPr>
          <w:rFonts w:ascii="Times New Roman" w:eastAsia="Times New Roman" w:hAnsi="Times New Roman" w:cs="Times New Roman"/>
          <w:i/>
          <w:sz w:val="24"/>
          <w:szCs w:val="24"/>
        </w:rPr>
        <w:t>Noturus flavus</w:t>
      </w:r>
      <w:r>
        <w:rPr>
          <w:rFonts w:ascii="Times New Roman" w:eastAsia="Times New Roman" w:hAnsi="Times New Roman" w:cs="Times New Roman"/>
          <w:sz w:val="24"/>
          <w:szCs w:val="24"/>
        </w:rPr>
        <w:t>) in the LaPlatte River, Vermont. Transactions of the American Fisheries Society 145: 903-912.</w:t>
      </w:r>
    </w:p>
    <w:p w14:paraId="31DF3F5C" w14:textId="77777777" w:rsidR="00367AA0" w:rsidRP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Quist, M.</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C., M.</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A. Pegg, </w:t>
      </w:r>
      <w:r w:rsidR="00CF1A17">
        <w:rPr>
          <w:rFonts w:ascii="Times New Roman" w:eastAsia="Times New Roman" w:hAnsi="Times New Roman" w:cs="Times New Roman"/>
          <w:sz w:val="24"/>
          <w:szCs w:val="24"/>
        </w:rPr>
        <w:t xml:space="preserve">and </w:t>
      </w:r>
      <w:r w:rsidRPr="00367AA0">
        <w:rPr>
          <w:rFonts w:ascii="Times New Roman" w:eastAsia="Times New Roman" w:hAnsi="Times New Roman" w:cs="Times New Roman"/>
          <w:sz w:val="24"/>
          <w:szCs w:val="24"/>
        </w:rPr>
        <w:t>D.</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 xml:space="preserve">R. DeVries. 2012. Age and growth. Pages 677-732 </w:t>
      </w:r>
      <w:r w:rsidRPr="00367AA0">
        <w:rPr>
          <w:rFonts w:ascii="Times New Roman" w:eastAsia="Times New Roman" w:hAnsi="Times New Roman" w:cs="Times New Roman"/>
          <w:i/>
          <w:iCs/>
          <w:sz w:val="24"/>
          <w:szCs w:val="24"/>
        </w:rPr>
        <w:t>in</w:t>
      </w:r>
      <w:r w:rsidRPr="00367AA0">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lastRenderedPageBreak/>
        <w:t>A.</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V. Zale, D.</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L. Parrish and T.</w:t>
      </w:r>
      <w:r w:rsidR="00B841D3">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M. Sutton, editors. Fisheries techniques, 3</w:t>
      </w:r>
      <w:r w:rsidRPr="00367AA0">
        <w:rPr>
          <w:rFonts w:ascii="Times New Roman" w:eastAsia="Times New Roman" w:hAnsi="Times New Roman" w:cs="Times New Roman"/>
          <w:sz w:val="24"/>
          <w:szCs w:val="24"/>
          <w:vertAlign w:val="superscript"/>
        </w:rPr>
        <w:t>rd</w:t>
      </w:r>
      <w:r w:rsidRPr="00367AA0">
        <w:rPr>
          <w:rFonts w:ascii="Times New Roman" w:eastAsia="Times New Roman" w:hAnsi="Times New Roman" w:cs="Times New Roman"/>
          <w:sz w:val="24"/>
          <w:szCs w:val="24"/>
        </w:rPr>
        <w:t xml:space="preserve"> edition. American Fisheries Society, Bethesda, Maryland.</w:t>
      </w:r>
    </w:p>
    <w:p w14:paraId="63AA5152" w14:textId="1E16BAEA" w:rsidR="000A01DA" w:rsidDel="00616771" w:rsidRDefault="000A01DA" w:rsidP="00367AA0">
      <w:pPr>
        <w:widowControl w:val="0"/>
        <w:autoSpaceDE w:val="0"/>
        <w:autoSpaceDN w:val="0"/>
        <w:adjustRightInd w:val="0"/>
        <w:spacing w:after="0" w:line="480" w:lineRule="auto"/>
        <w:ind w:left="720" w:hanging="720"/>
        <w:rPr>
          <w:del w:id="188" w:author="Donna Parrish" w:date="2018-07-01T16:06:00Z"/>
          <w:rFonts w:ascii="Times New Roman" w:eastAsia="Times New Roman" w:hAnsi="Times New Roman" w:cs="Times New Roman"/>
          <w:sz w:val="24"/>
          <w:szCs w:val="24"/>
        </w:rPr>
      </w:pPr>
    </w:p>
    <w:p w14:paraId="5C8E6B36" w14:textId="406AFE4B" w:rsidR="00367AA0" w:rsidRPr="00367AA0" w:rsidRDefault="00367AA0" w:rsidP="00367AA0">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Walsh, S. J., and B. M. Burr. 1985. Biology of the Stonecat, </w:t>
      </w:r>
      <w:r w:rsidRPr="00367AA0">
        <w:rPr>
          <w:rFonts w:ascii="Times New Roman" w:eastAsia="Times New Roman" w:hAnsi="Times New Roman" w:cs="Times New Roman"/>
          <w:i/>
          <w:iCs/>
          <w:sz w:val="24"/>
          <w:szCs w:val="24"/>
        </w:rPr>
        <w:t xml:space="preserve">Noturus flavus </w:t>
      </w:r>
      <w:r w:rsidRPr="00367AA0">
        <w:rPr>
          <w:rFonts w:ascii="Times New Roman" w:eastAsia="Times New Roman" w:hAnsi="Times New Roman" w:cs="Times New Roman"/>
          <w:sz w:val="24"/>
          <w:szCs w:val="24"/>
        </w:rPr>
        <w:t>(Siluriformes, Ictaluridae), in central Illinois and Missouri streams, and comparison with Great Lakes populations and congeners. Ohio Journal of Science 85:85-96.</w:t>
      </w:r>
    </w:p>
    <w:p w14:paraId="5EB3D8B2" w14:textId="77777777" w:rsidR="00367AA0" w:rsidRPr="00367AA0" w:rsidRDefault="00367AA0" w:rsidP="00367AA0">
      <w:pPr>
        <w:spacing w:after="0" w:line="240" w:lineRule="auto"/>
        <w:rPr>
          <w:rFonts w:ascii="Times New Roman" w:eastAsia="Times New Roman" w:hAnsi="Times New Roman" w:cs="Times New Roman"/>
          <w:sz w:val="24"/>
          <w:szCs w:val="24"/>
        </w:rPr>
      </w:pPr>
    </w:p>
    <w:p w14:paraId="247619B6" w14:textId="135055E1" w:rsidR="00367AA0" w:rsidRPr="00367AA0" w:rsidRDefault="00C9251C" w:rsidP="0077209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189" w:name="_Toc293238643"/>
      <w:r w:rsidR="00367AA0" w:rsidRPr="00367AA0">
        <w:rPr>
          <w:rFonts w:ascii="Times New Roman" w:eastAsia="Times New Roman" w:hAnsi="Times New Roman" w:cs="Times New Roman"/>
          <w:sz w:val="24"/>
          <w:szCs w:val="24"/>
        </w:rPr>
        <w:lastRenderedPageBreak/>
        <w:t xml:space="preserve">Table 1. Growth parameter estimates </w:t>
      </w:r>
      <w:r w:rsidR="004716F0">
        <w:rPr>
          <w:rFonts w:ascii="Times New Roman" w:eastAsia="Times New Roman" w:hAnsi="Times New Roman" w:cs="Times New Roman"/>
          <w:sz w:val="24"/>
          <w:szCs w:val="24"/>
        </w:rPr>
        <w:t xml:space="preserve">for Stonecats </w:t>
      </w:r>
      <w:r w:rsidR="00367AA0" w:rsidRPr="00367AA0">
        <w:rPr>
          <w:rFonts w:ascii="Times New Roman" w:eastAsia="Times New Roman" w:hAnsi="Times New Roman" w:cs="Times New Roman"/>
          <w:sz w:val="24"/>
          <w:szCs w:val="24"/>
        </w:rPr>
        <w:t xml:space="preserve">from two different data sources. Von Bertalanffy model estimates were derived from </w:t>
      </w:r>
      <w:r w:rsidR="00CE1B78">
        <w:rPr>
          <w:rFonts w:ascii="Times New Roman" w:eastAsia="Times New Roman" w:hAnsi="Times New Roman" w:cs="Times New Roman"/>
          <w:sz w:val="24"/>
          <w:szCs w:val="24"/>
        </w:rPr>
        <w:t xml:space="preserve">dorsal </w:t>
      </w:r>
      <w:r w:rsidR="00367AA0" w:rsidRPr="00367AA0">
        <w:rPr>
          <w:rFonts w:ascii="Times New Roman" w:eastAsia="Times New Roman" w:hAnsi="Times New Roman" w:cs="Times New Roman"/>
          <w:sz w:val="24"/>
          <w:szCs w:val="24"/>
        </w:rPr>
        <w:t xml:space="preserve">spines that were aged and were collected in </w:t>
      </w:r>
      <w:r w:rsidR="004716F0">
        <w:rPr>
          <w:rFonts w:ascii="Times New Roman" w:eastAsia="Times New Roman" w:hAnsi="Times New Roman" w:cs="Times New Roman"/>
          <w:sz w:val="24"/>
          <w:szCs w:val="24"/>
        </w:rPr>
        <w:t xml:space="preserve">2011 and </w:t>
      </w:r>
      <w:r w:rsidR="00367AA0" w:rsidRPr="00367AA0">
        <w:rPr>
          <w:rFonts w:ascii="Times New Roman" w:eastAsia="Times New Roman" w:hAnsi="Times New Roman" w:cs="Times New Roman"/>
          <w:sz w:val="24"/>
          <w:szCs w:val="24"/>
        </w:rPr>
        <w:t>2012 in the Great Chazy</w:t>
      </w:r>
      <w:r w:rsidR="008A18DE">
        <w:rPr>
          <w:rFonts w:ascii="Times New Roman" w:eastAsia="Times New Roman" w:hAnsi="Times New Roman" w:cs="Times New Roman"/>
          <w:sz w:val="24"/>
          <w:szCs w:val="24"/>
        </w:rPr>
        <w:t xml:space="preserve"> River</w:t>
      </w:r>
      <w:r w:rsidR="00367AA0" w:rsidRPr="00367AA0">
        <w:rPr>
          <w:rFonts w:ascii="Times New Roman" w:eastAsia="Times New Roman" w:hAnsi="Times New Roman" w:cs="Times New Roman"/>
          <w:sz w:val="24"/>
          <w:szCs w:val="24"/>
        </w:rPr>
        <w:t xml:space="preserve">, New York. Fabens model estimates were derived from capture-recapture data from Stonecats collected in 2012, 2013, and 2014 sampling seasons in both the LaPlatte and Missisquoi rivers, Vermont. Standard errors are in parentheses. </w:t>
      </w:r>
      <w:r w:rsidR="00536B49">
        <w:rPr>
          <w:rFonts w:ascii="Times New Roman" w:eastAsia="Times New Roman" w:hAnsi="Times New Roman" w:cs="Times New Roman"/>
          <w:sz w:val="24"/>
          <w:szCs w:val="24"/>
        </w:rPr>
        <w:t>n=number of individual fish in parameterizing each model. Other a</w:t>
      </w:r>
      <w:r w:rsidR="00367AA0" w:rsidRPr="00367AA0">
        <w:rPr>
          <w:rFonts w:ascii="Times New Roman" w:eastAsia="Times New Roman" w:hAnsi="Times New Roman" w:cs="Times New Roman"/>
          <w:sz w:val="24"/>
          <w:szCs w:val="24"/>
        </w:rPr>
        <w:t xml:space="preserve">bbreviations are </w:t>
      </w:r>
      <w:r w:rsidR="00D618CC">
        <w:rPr>
          <w:rFonts w:ascii="Times New Roman" w:eastAsia="Times New Roman" w:hAnsi="Times New Roman" w:cs="Times New Roman"/>
          <w:sz w:val="24"/>
          <w:szCs w:val="24"/>
        </w:rPr>
        <w:t xml:space="preserve">defined in text. </w:t>
      </w:r>
      <w:bookmarkEnd w:id="189"/>
    </w:p>
    <w:tbl>
      <w:tblPr>
        <w:tblW w:w="8748" w:type="dxa"/>
        <w:tblLayout w:type="fixed"/>
        <w:tblLook w:val="04A0" w:firstRow="1" w:lastRow="0" w:firstColumn="1" w:lastColumn="0" w:noHBand="0" w:noVBand="1"/>
      </w:tblPr>
      <w:tblGrid>
        <w:gridCol w:w="1458"/>
        <w:gridCol w:w="3060"/>
        <w:gridCol w:w="810"/>
        <w:gridCol w:w="900"/>
        <w:gridCol w:w="810"/>
        <w:gridCol w:w="630"/>
        <w:gridCol w:w="1080"/>
      </w:tblGrid>
      <w:tr w:rsidR="00367AA0" w:rsidRPr="00367AA0" w14:paraId="0057EC49" w14:textId="77777777" w:rsidTr="003D68E6">
        <w:trPr>
          <w:trHeight w:val="567"/>
        </w:trPr>
        <w:tc>
          <w:tcPr>
            <w:tcW w:w="1458" w:type="dxa"/>
            <w:tcBorders>
              <w:top w:val="single" w:sz="4" w:space="0" w:color="auto"/>
              <w:bottom w:val="single" w:sz="4" w:space="0" w:color="auto"/>
            </w:tcBorders>
            <w:shd w:val="clear" w:color="auto" w:fill="auto"/>
            <w:vAlign w:val="center"/>
          </w:tcPr>
          <w:p w14:paraId="61C52C30"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Model</w:t>
            </w:r>
          </w:p>
        </w:tc>
        <w:tc>
          <w:tcPr>
            <w:tcW w:w="3060" w:type="dxa"/>
            <w:tcBorders>
              <w:top w:val="single" w:sz="4" w:space="0" w:color="auto"/>
              <w:bottom w:val="single" w:sz="4" w:space="0" w:color="auto"/>
            </w:tcBorders>
            <w:shd w:val="clear" w:color="auto" w:fill="auto"/>
            <w:vAlign w:val="center"/>
          </w:tcPr>
          <w:p w14:paraId="643D1BCE"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Equation</w:t>
            </w:r>
          </w:p>
        </w:tc>
        <w:tc>
          <w:tcPr>
            <w:tcW w:w="810" w:type="dxa"/>
            <w:tcBorders>
              <w:top w:val="single" w:sz="4" w:space="0" w:color="auto"/>
              <w:bottom w:val="single" w:sz="4" w:space="0" w:color="auto"/>
            </w:tcBorders>
            <w:shd w:val="clear" w:color="auto" w:fill="auto"/>
            <w:vAlign w:val="center"/>
          </w:tcPr>
          <w:p w14:paraId="17609D08"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K</w:t>
            </w:r>
          </w:p>
        </w:tc>
        <w:tc>
          <w:tcPr>
            <w:tcW w:w="900" w:type="dxa"/>
            <w:tcBorders>
              <w:top w:val="single" w:sz="4" w:space="0" w:color="auto"/>
              <w:bottom w:val="single" w:sz="4" w:space="0" w:color="auto"/>
            </w:tcBorders>
            <w:shd w:val="clear" w:color="auto" w:fill="auto"/>
            <w:vAlign w:val="center"/>
          </w:tcPr>
          <w:p w14:paraId="707504A9"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w:t>
            </w:r>
            <w:r w:rsidRPr="00367AA0">
              <w:rPr>
                <w:rFonts w:ascii="Times New Roman" w:eastAsia="Times New Roman" w:hAnsi="Times New Roman" w:cs="Times New Roman"/>
                <w:sz w:val="24"/>
                <w:szCs w:val="24"/>
                <w:vertAlign w:val="subscript"/>
              </w:rPr>
              <w:t>∞</w:t>
            </w:r>
          </w:p>
        </w:tc>
        <w:tc>
          <w:tcPr>
            <w:tcW w:w="810" w:type="dxa"/>
            <w:tcBorders>
              <w:top w:val="single" w:sz="4" w:space="0" w:color="auto"/>
              <w:bottom w:val="single" w:sz="4" w:space="0" w:color="auto"/>
            </w:tcBorders>
            <w:shd w:val="clear" w:color="auto" w:fill="auto"/>
            <w:vAlign w:val="center"/>
          </w:tcPr>
          <w:p w14:paraId="5440AF8B" w14:textId="4AA20DE6" w:rsidR="00367AA0" w:rsidRPr="00367AA0" w:rsidRDefault="00931BDE" w:rsidP="00931B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0</w:t>
            </w:r>
          </w:p>
        </w:tc>
        <w:tc>
          <w:tcPr>
            <w:tcW w:w="630" w:type="dxa"/>
            <w:tcBorders>
              <w:top w:val="single" w:sz="4" w:space="0" w:color="auto"/>
              <w:bottom w:val="single" w:sz="4" w:space="0" w:color="auto"/>
            </w:tcBorders>
            <w:shd w:val="clear" w:color="auto" w:fill="auto"/>
            <w:vAlign w:val="center"/>
          </w:tcPr>
          <w:p w14:paraId="509B53EB"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n</w:t>
            </w:r>
          </w:p>
        </w:tc>
        <w:tc>
          <w:tcPr>
            <w:tcW w:w="1080" w:type="dxa"/>
            <w:tcBorders>
              <w:top w:val="single" w:sz="4" w:space="0" w:color="auto"/>
              <w:bottom w:val="single" w:sz="4" w:space="0" w:color="auto"/>
            </w:tcBorders>
            <w:shd w:val="clear" w:color="auto" w:fill="auto"/>
            <w:vAlign w:val="center"/>
          </w:tcPr>
          <w:p w14:paraId="71EF31D7"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Length </w:t>
            </w:r>
            <w:r w:rsidRPr="00367AA0">
              <w:rPr>
                <w:rFonts w:ascii="Times New Roman" w:eastAsia="Times New Roman" w:hAnsi="Times New Roman" w:cs="Times New Roman"/>
                <w:sz w:val="24"/>
                <w:szCs w:val="24"/>
              </w:rPr>
              <w:t>Range (mm)</w:t>
            </w:r>
          </w:p>
        </w:tc>
      </w:tr>
      <w:tr w:rsidR="00367AA0" w:rsidRPr="00367AA0" w14:paraId="102C377D" w14:textId="77777777" w:rsidTr="003D68E6">
        <w:trPr>
          <w:trHeight w:hRule="exact" w:val="144"/>
        </w:trPr>
        <w:tc>
          <w:tcPr>
            <w:tcW w:w="1458" w:type="dxa"/>
            <w:tcBorders>
              <w:top w:val="single" w:sz="4" w:space="0" w:color="auto"/>
            </w:tcBorders>
            <w:shd w:val="clear" w:color="auto" w:fill="auto"/>
            <w:vAlign w:val="center"/>
          </w:tcPr>
          <w:p w14:paraId="481064A4" w14:textId="77777777" w:rsidR="00367AA0" w:rsidRPr="00367AA0" w:rsidRDefault="00367AA0" w:rsidP="00367AA0">
            <w:pPr>
              <w:widowControl w:val="0"/>
              <w:autoSpaceDE w:val="0"/>
              <w:autoSpaceDN w:val="0"/>
              <w:adjustRightInd w:val="0"/>
              <w:spacing w:after="240" w:line="240" w:lineRule="auto"/>
              <w:rPr>
                <w:rFonts w:ascii="Times New Roman" w:eastAsia="Times New Roman" w:hAnsi="Times New Roman" w:cs="Times New Roman"/>
                <w:sz w:val="24"/>
                <w:szCs w:val="24"/>
              </w:rPr>
            </w:pPr>
          </w:p>
        </w:tc>
        <w:tc>
          <w:tcPr>
            <w:tcW w:w="3060" w:type="dxa"/>
            <w:tcBorders>
              <w:top w:val="single" w:sz="4" w:space="0" w:color="auto"/>
            </w:tcBorders>
            <w:shd w:val="clear" w:color="auto" w:fill="auto"/>
            <w:vAlign w:val="center"/>
          </w:tcPr>
          <w:p w14:paraId="37F1C34B" w14:textId="77777777" w:rsidR="00367AA0" w:rsidRPr="00367AA0" w:rsidRDefault="00367AA0" w:rsidP="00367AA0">
            <w:pPr>
              <w:widowControl w:val="0"/>
              <w:autoSpaceDE w:val="0"/>
              <w:autoSpaceDN w:val="0"/>
              <w:adjustRightInd w:val="0"/>
              <w:spacing w:after="0" w:line="480" w:lineRule="auto"/>
              <w:ind w:hanging="108"/>
              <w:rPr>
                <w:rFonts w:ascii="Times New Roman" w:eastAsia="Times New Roman" w:hAnsi="Times New Roman" w:cs="Times New Roman"/>
                <w:sz w:val="24"/>
                <w:szCs w:val="24"/>
              </w:rPr>
            </w:pPr>
          </w:p>
        </w:tc>
        <w:tc>
          <w:tcPr>
            <w:tcW w:w="810" w:type="dxa"/>
            <w:tcBorders>
              <w:top w:val="single" w:sz="4" w:space="0" w:color="auto"/>
            </w:tcBorders>
            <w:shd w:val="clear" w:color="auto" w:fill="auto"/>
            <w:vAlign w:val="center"/>
          </w:tcPr>
          <w:p w14:paraId="50DDE2B2"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900" w:type="dxa"/>
            <w:tcBorders>
              <w:top w:val="single" w:sz="4" w:space="0" w:color="auto"/>
            </w:tcBorders>
            <w:shd w:val="clear" w:color="auto" w:fill="auto"/>
            <w:vAlign w:val="center"/>
          </w:tcPr>
          <w:p w14:paraId="6B4EA752"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810" w:type="dxa"/>
            <w:tcBorders>
              <w:top w:val="single" w:sz="4" w:space="0" w:color="auto"/>
            </w:tcBorders>
            <w:shd w:val="clear" w:color="auto" w:fill="auto"/>
            <w:vAlign w:val="center"/>
          </w:tcPr>
          <w:p w14:paraId="4375DAC4"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630" w:type="dxa"/>
            <w:tcBorders>
              <w:top w:val="single" w:sz="4" w:space="0" w:color="auto"/>
            </w:tcBorders>
            <w:shd w:val="clear" w:color="auto" w:fill="auto"/>
            <w:vAlign w:val="center"/>
          </w:tcPr>
          <w:p w14:paraId="1B567349"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1080" w:type="dxa"/>
            <w:tcBorders>
              <w:top w:val="single" w:sz="4" w:space="0" w:color="auto"/>
            </w:tcBorders>
            <w:shd w:val="clear" w:color="auto" w:fill="auto"/>
            <w:vAlign w:val="center"/>
          </w:tcPr>
          <w:p w14:paraId="5E918871"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r>
      <w:tr w:rsidR="00367AA0" w:rsidRPr="00367AA0" w14:paraId="5E48E206" w14:textId="77777777" w:rsidTr="003D68E6">
        <w:trPr>
          <w:trHeight w:val="701"/>
        </w:trPr>
        <w:tc>
          <w:tcPr>
            <w:tcW w:w="1458" w:type="dxa"/>
            <w:shd w:val="clear" w:color="auto" w:fill="auto"/>
            <w:vAlign w:val="center"/>
          </w:tcPr>
          <w:p w14:paraId="0B59611F" w14:textId="74311368" w:rsidR="00367AA0" w:rsidRPr="00367AA0" w:rsidRDefault="00931BDE" w:rsidP="00367AA0">
            <w:pPr>
              <w:widowControl w:val="0"/>
              <w:autoSpaceDE w:val="0"/>
              <w:autoSpaceDN w:val="0"/>
              <w:adjustRightInd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367AA0" w:rsidRPr="00367AA0">
              <w:rPr>
                <w:rFonts w:ascii="Times New Roman" w:eastAsia="Times New Roman" w:hAnsi="Times New Roman" w:cs="Times New Roman"/>
                <w:sz w:val="24"/>
                <w:szCs w:val="24"/>
              </w:rPr>
              <w:t>on Bertalanffy</w:t>
            </w:r>
          </w:p>
        </w:tc>
        <w:tc>
          <w:tcPr>
            <w:tcW w:w="3060" w:type="dxa"/>
            <w:shd w:val="clear" w:color="auto" w:fill="auto"/>
            <w:vAlign w:val="center"/>
          </w:tcPr>
          <w:p w14:paraId="7EEFAA44" w14:textId="77777777" w:rsidR="00367AA0" w:rsidRPr="00367AA0" w:rsidRDefault="00367AA0" w:rsidP="00367AA0">
            <w:pPr>
              <w:widowControl w:val="0"/>
              <w:autoSpaceDE w:val="0"/>
              <w:autoSpaceDN w:val="0"/>
              <w:adjustRightInd w:val="0"/>
              <w:spacing w:after="0" w:line="480" w:lineRule="auto"/>
              <w:ind w:hanging="108"/>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w:t>
            </w:r>
            <w:r w:rsidRPr="00367AA0">
              <w:rPr>
                <w:rFonts w:ascii="Times New Roman" w:eastAsia="Times New Roman" w:hAnsi="Times New Roman" w:cs="Times New Roman"/>
                <w:sz w:val="24"/>
                <w:szCs w:val="24"/>
                <w:vertAlign w:val="subscript"/>
              </w:rPr>
              <w:t>t</w:t>
            </w:r>
            <w:r w:rsidRPr="00367AA0">
              <w:rPr>
                <w:rFonts w:ascii="Times New Roman" w:eastAsia="Times New Roman" w:hAnsi="Times New Roman" w:cs="Times New Roman"/>
                <w:sz w:val="24"/>
                <w:szCs w:val="24"/>
              </w:rPr>
              <w:t>= L</w:t>
            </w:r>
            <w:r w:rsidRPr="00367AA0">
              <w:rPr>
                <w:rFonts w:ascii="Times New Roman" w:eastAsia="Times New Roman" w:hAnsi="Times New Roman" w:cs="Times New Roman"/>
                <w:sz w:val="24"/>
                <w:szCs w:val="24"/>
                <w:vertAlign w:val="subscript"/>
              </w:rPr>
              <w:t>∞</w:t>
            </w:r>
            <w:r w:rsidRPr="00367AA0">
              <w:rPr>
                <w:rFonts w:ascii="Times New Roman" w:eastAsia="Times New Roman" w:hAnsi="Times New Roman" w:cs="Times New Roman"/>
                <w:sz w:val="24"/>
                <w:szCs w:val="24"/>
              </w:rPr>
              <w:t xml:space="preserve"> (1-e^-K(t-t</w:t>
            </w:r>
            <w:r w:rsidRPr="00367AA0">
              <w:rPr>
                <w:rFonts w:ascii="Times New Roman" w:eastAsia="Times New Roman" w:hAnsi="Times New Roman" w:cs="Times New Roman"/>
                <w:sz w:val="24"/>
                <w:szCs w:val="24"/>
                <w:vertAlign w:val="subscript"/>
              </w:rPr>
              <w:t>0</w:t>
            </w:r>
            <w:r w:rsidRPr="00367AA0">
              <w:rPr>
                <w:rFonts w:ascii="Times New Roman" w:eastAsia="Times New Roman" w:hAnsi="Times New Roman" w:cs="Times New Roman"/>
                <w:sz w:val="24"/>
                <w:szCs w:val="24"/>
              </w:rPr>
              <w:t>)</w:t>
            </w:r>
          </w:p>
        </w:tc>
        <w:tc>
          <w:tcPr>
            <w:tcW w:w="810" w:type="dxa"/>
            <w:shd w:val="clear" w:color="auto" w:fill="auto"/>
            <w:vAlign w:val="center"/>
          </w:tcPr>
          <w:p w14:paraId="4B63E1E5"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0.65</w:t>
            </w:r>
          </w:p>
        </w:tc>
        <w:tc>
          <w:tcPr>
            <w:tcW w:w="900" w:type="dxa"/>
            <w:shd w:val="clear" w:color="auto" w:fill="auto"/>
            <w:vAlign w:val="center"/>
          </w:tcPr>
          <w:p w14:paraId="51DDFD4F"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175.14</w:t>
            </w:r>
          </w:p>
        </w:tc>
        <w:tc>
          <w:tcPr>
            <w:tcW w:w="810" w:type="dxa"/>
            <w:shd w:val="clear" w:color="auto" w:fill="auto"/>
            <w:vAlign w:val="center"/>
          </w:tcPr>
          <w:p w14:paraId="4C4BA7D9"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-0.92</w:t>
            </w:r>
          </w:p>
        </w:tc>
        <w:tc>
          <w:tcPr>
            <w:tcW w:w="630" w:type="dxa"/>
            <w:shd w:val="clear" w:color="auto" w:fill="auto"/>
            <w:vAlign w:val="center"/>
          </w:tcPr>
          <w:p w14:paraId="0D731C1B"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177</w:t>
            </w:r>
          </w:p>
        </w:tc>
        <w:tc>
          <w:tcPr>
            <w:tcW w:w="1080" w:type="dxa"/>
            <w:shd w:val="clear" w:color="auto" w:fill="auto"/>
            <w:vAlign w:val="center"/>
          </w:tcPr>
          <w:p w14:paraId="1409FD58"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44-193</w:t>
            </w:r>
          </w:p>
        </w:tc>
      </w:tr>
      <w:tr w:rsidR="00367AA0" w:rsidRPr="00367AA0" w14:paraId="707AEDC3" w14:textId="77777777" w:rsidTr="003D68E6">
        <w:trPr>
          <w:trHeight w:val="342"/>
        </w:trPr>
        <w:tc>
          <w:tcPr>
            <w:tcW w:w="1458" w:type="dxa"/>
            <w:shd w:val="clear" w:color="auto" w:fill="auto"/>
            <w:vAlign w:val="center"/>
          </w:tcPr>
          <w:p w14:paraId="2D13DDD7" w14:textId="77777777" w:rsidR="00367AA0" w:rsidRPr="00367AA0" w:rsidRDefault="00367AA0" w:rsidP="00367AA0">
            <w:pPr>
              <w:spacing w:after="0" w:line="360" w:lineRule="auto"/>
              <w:rPr>
                <w:rFonts w:ascii="Times New Roman" w:eastAsia="Times New Roman" w:hAnsi="Times New Roman" w:cs="Times New Roman"/>
                <w:sz w:val="24"/>
                <w:szCs w:val="24"/>
              </w:rPr>
            </w:pPr>
          </w:p>
        </w:tc>
        <w:tc>
          <w:tcPr>
            <w:tcW w:w="3060" w:type="dxa"/>
            <w:shd w:val="clear" w:color="auto" w:fill="auto"/>
            <w:vAlign w:val="center"/>
          </w:tcPr>
          <w:p w14:paraId="6E325CE4" w14:textId="77777777" w:rsidR="00367AA0" w:rsidRPr="00367AA0" w:rsidRDefault="00367AA0" w:rsidP="00367AA0">
            <w:pPr>
              <w:spacing w:after="0" w:line="360" w:lineRule="auto"/>
              <w:rPr>
                <w:rFonts w:ascii="Times New Roman" w:eastAsia="Times New Roman" w:hAnsi="Times New Roman" w:cs="Times New Roman"/>
                <w:sz w:val="24"/>
                <w:szCs w:val="24"/>
              </w:rPr>
            </w:pPr>
          </w:p>
        </w:tc>
        <w:tc>
          <w:tcPr>
            <w:tcW w:w="810" w:type="dxa"/>
            <w:shd w:val="clear" w:color="auto" w:fill="auto"/>
            <w:vAlign w:val="center"/>
          </w:tcPr>
          <w:p w14:paraId="1D22843A"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(0.14)</w:t>
            </w:r>
          </w:p>
        </w:tc>
        <w:tc>
          <w:tcPr>
            <w:tcW w:w="900" w:type="dxa"/>
            <w:shd w:val="clear" w:color="auto" w:fill="auto"/>
            <w:vAlign w:val="center"/>
          </w:tcPr>
          <w:p w14:paraId="5037600A" w14:textId="77777777" w:rsidR="00367AA0" w:rsidRPr="00367AA0" w:rsidRDefault="00367AA0" w:rsidP="00367AA0">
            <w:pPr>
              <w:spacing w:after="0" w:line="360" w:lineRule="auto"/>
              <w:ind w:left="-144" w:firstLine="36"/>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(8.73)</w:t>
            </w:r>
          </w:p>
        </w:tc>
        <w:tc>
          <w:tcPr>
            <w:tcW w:w="810" w:type="dxa"/>
            <w:shd w:val="clear" w:color="auto" w:fill="auto"/>
            <w:vAlign w:val="center"/>
          </w:tcPr>
          <w:p w14:paraId="776C3798"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(0.15)</w:t>
            </w:r>
          </w:p>
        </w:tc>
        <w:tc>
          <w:tcPr>
            <w:tcW w:w="630" w:type="dxa"/>
            <w:shd w:val="clear" w:color="auto" w:fill="auto"/>
            <w:vAlign w:val="center"/>
          </w:tcPr>
          <w:p w14:paraId="0D9DCBDE"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1080" w:type="dxa"/>
            <w:shd w:val="clear" w:color="auto" w:fill="auto"/>
            <w:vAlign w:val="center"/>
          </w:tcPr>
          <w:p w14:paraId="79A2AAAF"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r>
      <w:tr w:rsidR="00367AA0" w:rsidRPr="00367AA0" w14:paraId="403AE88A" w14:textId="77777777" w:rsidTr="003D68E6">
        <w:trPr>
          <w:trHeight w:val="639"/>
        </w:trPr>
        <w:tc>
          <w:tcPr>
            <w:tcW w:w="1458" w:type="dxa"/>
            <w:shd w:val="clear" w:color="auto" w:fill="auto"/>
            <w:vAlign w:val="center"/>
          </w:tcPr>
          <w:p w14:paraId="37004B26" w14:textId="77777777" w:rsidR="00367AA0" w:rsidRPr="00367AA0" w:rsidRDefault="00367AA0" w:rsidP="00367AA0">
            <w:pPr>
              <w:widowControl w:val="0"/>
              <w:autoSpaceDE w:val="0"/>
              <w:autoSpaceDN w:val="0"/>
              <w:adjustRightInd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Faben</w:t>
            </w:r>
            <w:r w:rsidRPr="00367AA0">
              <w:rPr>
                <w:rFonts w:ascii="Times New Roman" w:eastAsia="Times New Roman" w:hAnsi="Times New Roman" w:cs="Times New Roman"/>
                <w:sz w:val="24"/>
                <w:szCs w:val="24"/>
              </w:rPr>
              <w:t xml:space="preserve">s </w:t>
            </w:r>
          </w:p>
        </w:tc>
        <w:tc>
          <w:tcPr>
            <w:tcW w:w="3060" w:type="dxa"/>
            <w:shd w:val="clear" w:color="auto" w:fill="auto"/>
            <w:vAlign w:val="center"/>
          </w:tcPr>
          <w:p w14:paraId="214FCDA5" w14:textId="77777777" w:rsidR="00367AA0" w:rsidRPr="00367AA0" w:rsidRDefault="00367AA0" w:rsidP="00367AA0">
            <w:pPr>
              <w:widowControl w:val="0"/>
              <w:autoSpaceDE w:val="0"/>
              <w:autoSpaceDN w:val="0"/>
              <w:adjustRightInd w:val="0"/>
              <w:spacing w:after="0" w:line="480" w:lineRule="auto"/>
              <w:ind w:right="-108" w:hanging="108"/>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R</w:t>
            </w:r>
            <w:r w:rsidRPr="00367AA0">
              <w:rPr>
                <w:rFonts w:ascii="Times New Roman" w:eastAsia="Times New Roman" w:hAnsi="Times New Roman" w:cs="Times New Roman"/>
                <w:sz w:val="24"/>
                <w:szCs w:val="24"/>
                <w:vertAlign w:val="subscript"/>
              </w:rPr>
              <w:t>i</w:t>
            </w:r>
            <w:r w:rsidRPr="00367AA0">
              <w:rPr>
                <w:rFonts w:ascii="Times New Roman" w:eastAsia="Times New Roman" w:hAnsi="Times New Roman" w:cs="Times New Roman"/>
                <w:sz w:val="24"/>
                <w:szCs w:val="24"/>
              </w:rPr>
              <w:t>= M</w:t>
            </w:r>
            <w:r w:rsidRPr="00367AA0">
              <w:rPr>
                <w:rFonts w:ascii="Times New Roman" w:eastAsia="Times New Roman" w:hAnsi="Times New Roman" w:cs="Times New Roman"/>
                <w:sz w:val="24"/>
                <w:szCs w:val="24"/>
                <w:vertAlign w:val="subscript"/>
              </w:rPr>
              <w:t>i</w:t>
            </w:r>
            <w:r w:rsidRPr="00367AA0">
              <w:rPr>
                <w:rFonts w:ascii="Times New Roman" w:eastAsia="Times New Roman" w:hAnsi="Times New Roman" w:cs="Times New Roman"/>
                <w:sz w:val="24"/>
                <w:szCs w:val="24"/>
              </w:rPr>
              <w:t xml:space="preserve"> +(L</w:t>
            </w:r>
            <w:r w:rsidRPr="00367AA0">
              <w:rPr>
                <w:rFonts w:ascii="Times New Roman" w:eastAsia="Times New Roman" w:hAnsi="Times New Roman" w:cs="Times New Roman"/>
                <w:sz w:val="24"/>
                <w:szCs w:val="24"/>
                <w:vertAlign w:val="subscript"/>
              </w:rPr>
              <w:t>∞</w:t>
            </w:r>
            <w:r w:rsidRPr="00367AA0">
              <w:rPr>
                <w:rFonts w:ascii="Times New Roman" w:eastAsia="Times New Roman" w:hAnsi="Times New Roman" w:cs="Times New Roman"/>
                <w:sz w:val="24"/>
                <w:szCs w:val="24"/>
              </w:rPr>
              <w:t>- M</w:t>
            </w:r>
            <w:r w:rsidRPr="00367AA0">
              <w:rPr>
                <w:rFonts w:ascii="Times New Roman" w:eastAsia="Times New Roman" w:hAnsi="Times New Roman" w:cs="Times New Roman"/>
                <w:sz w:val="24"/>
                <w:szCs w:val="24"/>
                <w:vertAlign w:val="subscript"/>
              </w:rPr>
              <w:t>i</w:t>
            </w:r>
            <w:r w:rsidRPr="00367AA0">
              <w:rPr>
                <w:rFonts w:ascii="Times New Roman" w:eastAsia="Times New Roman" w:hAnsi="Times New Roman" w:cs="Times New Roman"/>
                <w:sz w:val="24"/>
                <w:szCs w:val="24"/>
              </w:rPr>
              <w:t>)(1-e ^ (-K∆t</w:t>
            </w:r>
            <w:r w:rsidRPr="00367AA0">
              <w:rPr>
                <w:rFonts w:ascii="Times New Roman" w:eastAsia="Times New Roman" w:hAnsi="Times New Roman" w:cs="Times New Roman"/>
                <w:sz w:val="24"/>
                <w:szCs w:val="24"/>
                <w:vertAlign w:val="subscript"/>
              </w:rPr>
              <w:t>i</w:t>
            </w:r>
            <w:r w:rsidRPr="00367AA0">
              <w:rPr>
                <w:rFonts w:ascii="Times New Roman" w:eastAsia="Times New Roman" w:hAnsi="Times New Roman" w:cs="Times New Roman"/>
                <w:sz w:val="24"/>
                <w:szCs w:val="24"/>
              </w:rPr>
              <w:t>))</w:t>
            </w:r>
          </w:p>
        </w:tc>
        <w:tc>
          <w:tcPr>
            <w:tcW w:w="810" w:type="dxa"/>
            <w:shd w:val="clear" w:color="auto" w:fill="auto"/>
            <w:vAlign w:val="center"/>
          </w:tcPr>
          <w:p w14:paraId="0D90E872"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0.48</w:t>
            </w:r>
          </w:p>
        </w:tc>
        <w:tc>
          <w:tcPr>
            <w:tcW w:w="900" w:type="dxa"/>
            <w:shd w:val="clear" w:color="auto" w:fill="auto"/>
            <w:vAlign w:val="center"/>
          </w:tcPr>
          <w:p w14:paraId="0B32050E"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199.61</w:t>
            </w:r>
          </w:p>
        </w:tc>
        <w:tc>
          <w:tcPr>
            <w:tcW w:w="810" w:type="dxa"/>
            <w:shd w:val="clear" w:color="auto" w:fill="auto"/>
            <w:vAlign w:val="center"/>
          </w:tcPr>
          <w:p w14:paraId="18F8A0F0"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630" w:type="dxa"/>
            <w:shd w:val="clear" w:color="auto" w:fill="auto"/>
            <w:vAlign w:val="center"/>
          </w:tcPr>
          <w:p w14:paraId="1542C92B"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157</w:t>
            </w:r>
          </w:p>
        </w:tc>
        <w:tc>
          <w:tcPr>
            <w:tcW w:w="1080" w:type="dxa"/>
            <w:shd w:val="clear" w:color="auto" w:fill="auto"/>
            <w:vAlign w:val="center"/>
          </w:tcPr>
          <w:p w14:paraId="3E2C3004"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87-186</w:t>
            </w:r>
          </w:p>
        </w:tc>
      </w:tr>
      <w:tr w:rsidR="00367AA0" w:rsidRPr="00367AA0" w14:paraId="5396832D" w14:textId="77777777" w:rsidTr="003D68E6">
        <w:trPr>
          <w:trHeight w:val="297"/>
        </w:trPr>
        <w:tc>
          <w:tcPr>
            <w:tcW w:w="1458" w:type="dxa"/>
            <w:shd w:val="clear" w:color="auto" w:fill="auto"/>
            <w:vAlign w:val="center"/>
          </w:tcPr>
          <w:p w14:paraId="2EF7BCDE" w14:textId="77777777" w:rsidR="00367AA0" w:rsidRPr="00367AA0" w:rsidRDefault="00367AA0" w:rsidP="00367AA0">
            <w:pPr>
              <w:spacing w:after="0" w:line="360" w:lineRule="auto"/>
              <w:rPr>
                <w:rFonts w:ascii="Times New Roman" w:eastAsia="Times New Roman" w:hAnsi="Times New Roman" w:cs="Times New Roman"/>
                <w:sz w:val="24"/>
                <w:szCs w:val="24"/>
              </w:rPr>
            </w:pPr>
          </w:p>
        </w:tc>
        <w:tc>
          <w:tcPr>
            <w:tcW w:w="3060" w:type="dxa"/>
            <w:shd w:val="clear" w:color="auto" w:fill="auto"/>
            <w:vAlign w:val="center"/>
          </w:tcPr>
          <w:p w14:paraId="7115561B" w14:textId="77777777" w:rsidR="00367AA0" w:rsidRPr="00367AA0" w:rsidRDefault="00367AA0" w:rsidP="00367AA0">
            <w:pPr>
              <w:spacing w:after="0" w:line="360" w:lineRule="auto"/>
              <w:rPr>
                <w:rFonts w:ascii="Times New Roman" w:eastAsia="Times New Roman" w:hAnsi="Times New Roman" w:cs="Times New Roman"/>
                <w:sz w:val="24"/>
                <w:szCs w:val="24"/>
              </w:rPr>
            </w:pPr>
          </w:p>
        </w:tc>
        <w:tc>
          <w:tcPr>
            <w:tcW w:w="810" w:type="dxa"/>
            <w:shd w:val="clear" w:color="auto" w:fill="auto"/>
            <w:vAlign w:val="center"/>
          </w:tcPr>
          <w:p w14:paraId="5A953242"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(0.07)</w:t>
            </w:r>
          </w:p>
        </w:tc>
        <w:tc>
          <w:tcPr>
            <w:tcW w:w="900" w:type="dxa"/>
            <w:shd w:val="clear" w:color="auto" w:fill="auto"/>
            <w:vAlign w:val="center"/>
          </w:tcPr>
          <w:p w14:paraId="28B5EFE9"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(9.55)</w:t>
            </w:r>
          </w:p>
        </w:tc>
        <w:tc>
          <w:tcPr>
            <w:tcW w:w="810" w:type="dxa"/>
            <w:shd w:val="clear" w:color="auto" w:fill="auto"/>
            <w:vAlign w:val="center"/>
          </w:tcPr>
          <w:p w14:paraId="66C180A1"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630" w:type="dxa"/>
            <w:shd w:val="clear" w:color="auto" w:fill="auto"/>
            <w:vAlign w:val="center"/>
          </w:tcPr>
          <w:p w14:paraId="2870892A"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1080" w:type="dxa"/>
            <w:shd w:val="clear" w:color="auto" w:fill="auto"/>
            <w:vAlign w:val="center"/>
          </w:tcPr>
          <w:p w14:paraId="004AE096"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r>
      <w:tr w:rsidR="00367AA0" w:rsidRPr="00367AA0" w14:paraId="060A282A" w14:textId="77777777" w:rsidTr="003D68E6">
        <w:trPr>
          <w:trHeight w:hRule="exact" w:val="100"/>
        </w:trPr>
        <w:tc>
          <w:tcPr>
            <w:tcW w:w="1458" w:type="dxa"/>
            <w:tcBorders>
              <w:bottom w:val="single" w:sz="4" w:space="0" w:color="auto"/>
            </w:tcBorders>
            <w:shd w:val="clear" w:color="auto" w:fill="auto"/>
            <w:vAlign w:val="center"/>
          </w:tcPr>
          <w:p w14:paraId="50334764" w14:textId="77777777" w:rsidR="00367AA0" w:rsidRPr="00367AA0" w:rsidRDefault="00367AA0" w:rsidP="00367AA0">
            <w:pPr>
              <w:spacing w:after="0" w:line="360" w:lineRule="auto"/>
              <w:rPr>
                <w:rFonts w:ascii="Times New Roman" w:eastAsia="Times New Roman" w:hAnsi="Times New Roman" w:cs="Times New Roman"/>
                <w:sz w:val="24"/>
                <w:szCs w:val="24"/>
              </w:rPr>
            </w:pPr>
          </w:p>
        </w:tc>
        <w:tc>
          <w:tcPr>
            <w:tcW w:w="3060" w:type="dxa"/>
            <w:tcBorders>
              <w:bottom w:val="single" w:sz="4" w:space="0" w:color="auto"/>
            </w:tcBorders>
            <w:shd w:val="clear" w:color="auto" w:fill="auto"/>
            <w:vAlign w:val="center"/>
          </w:tcPr>
          <w:p w14:paraId="5A469AB9"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810" w:type="dxa"/>
            <w:tcBorders>
              <w:bottom w:val="single" w:sz="4" w:space="0" w:color="auto"/>
            </w:tcBorders>
            <w:shd w:val="clear" w:color="auto" w:fill="auto"/>
            <w:vAlign w:val="center"/>
          </w:tcPr>
          <w:p w14:paraId="61AA8B6A"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900" w:type="dxa"/>
            <w:tcBorders>
              <w:bottom w:val="single" w:sz="4" w:space="0" w:color="auto"/>
            </w:tcBorders>
            <w:shd w:val="clear" w:color="auto" w:fill="auto"/>
            <w:vAlign w:val="center"/>
          </w:tcPr>
          <w:p w14:paraId="66B34409"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810" w:type="dxa"/>
            <w:tcBorders>
              <w:bottom w:val="single" w:sz="4" w:space="0" w:color="auto"/>
            </w:tcBorders>
            <w:shd w:val="clear" w:color="auto" w:fill="auto"/>
            <w:vAlign w:val="center"/>
          </w:tcPr>
          <w:p w14:paraId="06460802"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630" w:type="dxa"/>
            <w:tcBorders>
              <w:bottom w:val="single" w:sz="4" w:space="0" w:color="auto"/>
            </w:tcBorders>
            <w:shd w:val="clear" w:color="auto" w:fill="auto"/>
            <w:vAlign w:val="center"/>
          </w:tcPr>
          <w:p w14:paraId="47ADD612"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c>
          <w:tcPr>
            <w:tcW w:w="1080" w:type="dxa"/>
            <w:tcBorders>
              <w:bottom w:val="single" w:sz="4" w:space="0" w:color="auto"/>
            </w:tcBorders>
            <w:shd w:val="clear" w:color="auto" w:fill="auto"/>
            <w:vAlign w:val="center"/>
          </w:tcPr>
          <w:p w14:paraId="72FA43DB" w14:textId="77777777" w:rsidR="00367AA0" w:rsidRPr="00367AA0" w:rsidRDefault="00367AA0" w:rsidP="00367AA0">
            <w:pPr>
              <w:spacing w:after="0" w:line="360" w:lineRule="auto"/>
              <w:jc w:val="center"/>
              <w:rPr>
                <w:rFonts w:ascii="Times New Roman" w:eastAsia="Times New Roman" w:hAnsi="Times New Roman" w:cs="Times New Roman"/>
                <w:sz w:val="24"/>
                <w:szCs w:val="24"/>
              </w:rPr>
            </w:pPr>
          </w:p>
        </w:tc>
      </w:tr>
    </w:tbl>
    <w:p w14:paraId="4EB3939F" w14:textId="77777777" w:rsidR="00367AA0" w:rsidRPr="00367AA0" w:rsidRDefault="00367AA0" w:rsidP="00367AA0">
      <w:pPr>
        <w:spacing w:after="0" w:line="480" w:lineRule="auto"/>
        <w:rPr>
          <w:rFonts w:ascii="Times New Roman" w:eastAsia="Times New Roman" w:hAnsi="Times New Roman" w:cs="Times New Roman"/>
          <w:sz w:val="24"/>
          <w:szCs w:val="24"/>
        </w:rPr>
        <w:sectPr w:rsidR="00367AA0" w:rsidRPr="00367AA0" w:rsidSect="003740CC">
          <w:footerReference w:type="even" r:id="rId7"/>
          <w:footerReference w:type="default" r:id="rId8"/>
          <w:pgSz w:w="12240" w:h="15840"/>
          <w:pgMar w:top="1440" w:right="1440" w:bottom="1440" w:left="2160" w:header="720" w:footer="720" w:gutter="0"/>
          <w:lnNumType w:countBy="1" w:restart="continuous"/>
          <w:cols w:space="720"/>
          <w:docGrid w:linePitch="299"/>
        </w:sectPr>
      </w:pPr>
    </w:p>
    <w:p w14:paraId="5A3315B9" w14:textId="29530D3A" w:rsidR="00367AA0" w:rsidRPr="00931BDE" w:rsidRDefault="00367AA0" w:rsidP="00772098">
      <w:pPr>
        <w:spacing w:after="0" w:line="480" w:lineRule="auto"/>
        <w:rPr>
          <w:rFonts w:ascii="Times New Roman" w:eastAsia="Times New Roman" w:hAnsi="Times New Roman" w:cs="Times New Roman"/>
          <w:sz w:val="24"/>
          <w:szCs w:val="24"/>
        </w:rPr>
      </w:pPr>
      <w:bookmarkStart w:id="190" w:name="_Toc293238644"/>
      <w:r w:rsidRPr="00931BDE">
        <w:rPr>
          <w:rFonts w:ascii="Times New Roman" w:eastAsia="Times New Roman" w:hAnsi="Times New Roman" w:cs="Times New Roman"/>
          <w:sz w:val="24"/>
          <w:szCs w:val="24"/>
        </w:rPr>
        <w:lastRenderedPageBreak/>
        <w:t xml:space="preserve">Table 2. </w:t>
      </w:r>
      <w:r w:rsidR="004716F0">
        <w:rPr>
          <w:rFonts w:ascii="Times New Roman" w:eastAsia="Times New Roman" w:hAnsi="Times New Roman" w:cs="Times New Roman"/>
          <w:sz w:val="24"/>
          <w:szCs w:val="24"/>
        </w:rPr>
        <w:t>T</w:t>
      </w:r>
      <w:r w:rsidRPr="00931BDE">
        <w:rPr>
          <w:rFonts w:ascii="Times New Roman" w:eastAsia="Times New Roman" w:hAnsi="Times New Roman" w:cs="Times New Roman"/>
          <w:sz w:val="24"/>
          <w:szCs w:val="24"/>
        </w:rPr>
        <w:t>otal length (TL</w:t>
      </w:r>
      <w:r w:rsidR="004716F0">
        <w:rPr>
          <w:rFonts w:ascii="Times New Roman" w:eastAsia="Times New Roman" w:hAnsi="Times New Roman" w:cs="Times New Roman"/>
          <w:sz w:val="24"/>
          <w:szCs w:val="24"/>
        </w:rPr>
        <w:t xml:space="preserve">, mean </w:t>
      </w:r>
      <w:r w:rsidR="004716F0" w:rsidRPr="00725C1C">
        <w:rPr>
          <w:rFonts w:ascii="Times New Roman" w:eastAsia="Times New Roman" w:hAnsi="Times New Roman" w:cs="Times New Roman"/>
          <w:sz w:val="24"/>
          <w:szCs w:val="24"/>
          <w:u w:val="single"/>
        </w:rPr>
        <w:t>+</w:t>
      </w:r>
      <w:r w:rsidR="004716F0" w:rsidRPr="00FD52C6">
        <w:rPr>
          <w:rFonts w:ascii="Times New Roman" w:eastAsia="Times New Roman" w:hAnsi="Times New Roman" w:cs="Times New Roman"/>
          <w:sz w:val="24"/>
          <w:szCs w:val="24"/>
        </w:rPr>
        <w:t xml:space="preserve"> 95% CI</w:t>
      </w:r>
      <w:r w:rsidRPr="00931BDE">
        <w:rPr>
          <w:rFonts w:ascii="Times New Roman" w:eastAsia="Times New Roman" w:hAnsi="Times New Roman" w:cs="Times New Roman"/>
          <w:sz w:val="24"/>
          <w:szCs w:val="24"/>
        </w:rPr>
        <w:t>) of Stonecats for ages 0 to 5 and nu</w:t>
      </w:r>
      <w:r w:rsidR="00772098" w:rsidRPr="00931BDE">
        <w:rPr>
          <w:rFonts w:ascii="Times New Roman" w:eastAsia="Times New Roman" w:hAnsi="Times New Roman" w:cs="Times New Roman"/>
          <w:sz w:val="24"/>
          <w:szCs w:val="24"/>
        </w:rPr>
        <w:t xml:space="preserve">mber (n) of individuals </w:t>
      </w:r>
      <w:r w:rsidR="004716F0">
        <w:rPr>
          <w:rFonts w:ascii="Times New Roman" w:eastAsia="Times New Roman" w:hAnsi="Times New Roman" w:cs="Times New Roman"/>
          <w:sz w:val="24"/>
          <w:szCs w:val="24"/>
        </w:rPr>
        <w:t xml:space="preserve">from this and </w:t>
      </w:r>
      <w:r w:rsidR="00772098" w:rsidRPr="00931BDE">
        <w:rPr>
          <w:rFonts w:ascii="Times New Roman" w:eastAsia="Times New Roman" w:hAnsi="Times New Roman" w:cs="Times New Roman"/>
          <w:sz w:val="24"/>
          <w:szCs w:val="24"/>
        </w:rPr>
        <w:t>other studies</w:t>
      </w:r>
      <w:r w:rsidRPr="00931BDE">
        <w:rPr>
          <w:rFonts w:ascii="Times New Roman" w:eastAsia="Times New Roman" w:hAnsi="Times New Roman" w:cs="Times New Roman"/>
          <w:sz w:val="24"/>
          <w:szCs w:val="24"/>
        </w:rPr>
        <w:t>.  Fabens model (VT streams) estimates were derived from capture-recapture data from Stonecats collected in 2012, 2013, and 2014 sampling seasons in both the LaPlatte and Missisquoi rivers, Vermont. Von Bertalanffy model</w:t>
      </w:r>
      <w:r w:rsidR="00F4755C">
        <w:rPr>
          <w:rFonts w:ascii="Times New Roman" w:eastAsia="Times New Roman" w:hAnsi="Times New Roman" w:cs="Times New Roman"/>
          <w:sz w:val="24"/>
          <w:szCs w:val="24"/>
        </w:rPr>
        <w:t xml:space="preserve"> (NY</w:t>
      </w:r>
      <w:r w:rsidR="0084020D">
        <w:rPr>
          <w:rFonts w:ascii="Times New Roman" w:eastAsia="Times New Roman" w:hAnsi="Times New Roman" w:cs="Times New Roman"/>
          <w:sz w:val="24"/>
          <w:szCs w:val="24"/>
        </w:rPr>
        <w:t xml:space="preserve"> streams</w:t>
      </w:r>
      <w:r w:rsidR="00F4755C">
        <w:rPr>
          <w:rFonts w:ascii="Times New Roman" w:eastAsia="Times New Roman" w:hAnsi="Times New Roman" w:cs="Times New Roman"/>
          <w:sz w:val="24"/>
          <w:szCs w:val="24"/>
        </w:rPr>
        <w:t>)</w:t>
      </w:r>
      <w:r w:rsidRPr="00931BDE">
        <w:rPr>
          <w:rFonts w:ascii="Times New Roman" w:eastAsia="Times New Roman" w:hAnsi="Times New Roman" w:cs="Times New Roman"/>
          <w:sz w:val="24"/>
          <w:szCs w:val="24"/>
        </w:rPr>
        <w:t xml:space="preserve"> estimates were derived from aged dorsal spines from fish collected in </w:t>
      </w:r>
      <w:r w:rsidR="004716F0">
        <w:rPr>
          <w:rFonts w:ascii="Times New Roman" w:eastAsia="Times New Roman" w:hAnsi="Times New Roman" w:cs="Times New Roman"/>
          <w:sz w:val="24"/>
          <w:szCs w:val="24"/>
        </w:rPr>
        <w:t>2011 and</w:t>
      </w:r>
      <w:r w:rsidR="004716F0" w:rsidRPr="00931BDE">
        <w:rPr>
          <w:rFonts w:ascii="Times New Roman" w:eastAsia="Times New Roman" w:hAnsi="Times New Roman" w:cs="Times New Roman"/>
          <w:sz w:val="24"/>
          <w:szCs w:val="24"/>
        </w:rPr>
        <w:t xml:space="preserve"> </w:t>
      </w:r>
      <w:r w:rsidRPr="00931BDE">
        <w:rPr>
          <w:rFonts w:ascii="Times New Roman" w:eastAsia="Times New Roman" w:hAnsi="Times New Roman" w:cs="Times New Roman"/>
          <w:sz w:val="24"/>
          <w:szCs w:val="24"/>
        </w:rPr>
        <w:t xml:space="preserve">2012 in the Great Chazy River, New York. </w:t>
      </w:r>
      <w:bookmarkEnd w:id="190"/>
      <w:r w:rsidR="004716F0">
        <w:rPr>
          <w:rFonts w:ascii="Times New Roman" w:eastAsia="Times New Roman" w:hAnsi="Times New Roman" w:cs="Times New Roman"/>
          <w:sz w:val="24"/>
          <w:szCs w:val="24"/>
        </w:rPr>
        <w:t>NA=not available.</w:t>
      </w:r>
    </w:p>
    <w:p w14:paraId="74D547AD" w14:textId="77777777" w:rsidR="00367AA0" w:rsidRPr="00367AA0" w:rsidRDefault="00367AA0" w:rsidP="00367AA0">
      <w:pPr>
        <w:spacing w:after="0" w:line="240" w:lineRule="auto"/>
        <w:rPr>
          <w:rFonts w:ascii="Times New Roman" w:eastAsia="Times New Roman" w:hAnsi="Times New Roman" w:cs="Times New Roman"/>
          <w:sz w:val="24"/>
          <w:szCs w:val="24"/>
        </w:rPr>
      </w:pPr>
    </w:p>
    <w:tbl>
      <w:tblPr>
        <w:tblW w:w="12550" w:type="dxa"/>
        <w:tblInd w:w="108" w:type="dxa"/>
        <w:tblLayout w:type="fixed"/>
        <w:tblLook w:val="04A0" w:firstRow="1" w:lastRow="0" w:firstColumn="1" w:lastColumn="0" w:noHBand="0" w:noVBand="1"/>
      </w:tblPr>
      <w:tblGrid>
        <w:gridCol w:w="1440"/>
        <w:gridCol w:w="1260"/>
        <w:gridCol w:w="1475"/>
        <w:gridCol w:w="1620"/>
        <w:gridCol w:w="1585"/>
        <w:gridCol w:w="1440"/>
        <w:gridCol w:w="1440"/>
        <w:gridCol w:w="2290"/>
      </w:tblGrid>
      <w:tr w:rsidR="00367AA0" w:rsidRPr="00367AA0" w14:paraId="3A710B2C" w14:textId="77777777" w:rsidTr="003D68E6">
        <w:trPr>
          <w:trHeight w:val="368"/>
        </w:trPr>
        <w:tc>
          <w:tcPr>
            <w:tcW w:w="1440" w:type="dxa"/>
            <w:vMerge w:val="restart"/>
            <w:tcBorders>
              <w:top w:val="single" w:sz="4" w:space="0" w:color="auto"/>
              <w:left w:val="nil"/>
              <w:bottom w:val="single" w:sz="4" w:space="0" w:color="000000"/>
              <w:right w:val="nil"/>
            </w:tcBorders>
            <w:shd w:val="clear" w:color="auto" w:fill="auto"/>
            <w:noWrap/>
            <w:vAlign w:val="center"/>
            <w:hideMark/>
          </w:tcPr>
          <w:p w14:paraId="352BA026"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Location</w:t>
            </w:r>
          </w:p>
        </w:tc>
        <w:tc>
          <w:tcPr>
            <w:tcW w:w="8820" w:type="dxa"/>
            <w:gridSpan w:val="6"/>
            <w:tcBorders>
              <w:top w:val="single" w:sz="4" w:space="0" w:color="auto"/>
              <w:left w:val="nil"/>
              <w:bottom w:val="single" w:sz="4" w:space="0" w:color="auto"/>
              <w:right w:val="nil"/>
            </w:tcBorders>
            <w:shd w:val="clear" w:color="auto" w:fill="auto"/>
            <w:noWrap/>
            <w:vAlign w:val="center"/>
            <w:hideMark/>
          </w:tcPr>
          <w:p w14:paraId="65ABA5A6"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Ages</w:t>
            </w:r>
          </w:p>
        </w:tc>
        <w:tc>
          <w:tcPr>
            <w:tcW w:w="2290" w:type="dxa"/>
            <w:tcBorders>
              <w:top w:val="single" w:sz="4" w:space="0" w:color="auto"/>
              <w:left w:val="nil"/>
              <w:bottom w:val="single" w:sz="4" w:space="0" w:color="000000"/>
              <w:right w:val="nil"/>
            </w:tcBorders>
            <w:shd w:val="clear" w:color="auto" w:fill="auto"/>
            <w:noWrap/>
            <w:vAlign w:val="center"/>
            <w:hideMark/>
          </w:tcPr>
          <w:p w14:paraId="04FEB4F7"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Source</w:t>
            </w:r>
          </w:p>
        </w:tc>
      </w:tr>
      <w:tr w:rsidR="00367AA0" w:rsidRPr="00367AA0" w14:paraId="4C6AFF2F" w14:textId="77777777" w:rsidTr="003D68E6">
        <w:trPr>
          <w:trHeight w:val="350"/>
        </w:trPr>
        <w:tc>
          <w:tcPr>
            <w:tcW w:w="1440" w:type="dxa"/>
            <w:vMerge/>
            <w:tcBorders>
              <w:top w:val="single" w:sz="4" w:space="0" w:color="auto"/>
              <w:left w:val="nil"/>
              <w:bottom w:val="single" w:sz="4" w:space="0" w:color="000000"/>
              <w:right w:val="nil"/>
            </w:tcBorders>
            <w:vAlign w:val="center"/>
            <w:hideMark/>
          </w:tcPr>
          <w:p w14:paraId="1DC66D9B" w14:textId="77777777" w:rsidR="00367AA0" w:rsidRPr="00367AA0" w:rsidRDefault="00367AA0" w:rsidP="00367AA0">
            <w:pPr>
              <w:spacing w:after="0" w:line="240" w:lineRule="auto"/>
              <w:rPr>
                <w:rFonts w:ascii="Times New Roman" w:eastAsia="Times New Roman" w:hAnsi="Times New Roman" w:cs="Times New Roman"/>
                <w:sz w:val="24"/>
                <w:szCs w:val="24"/>
              </w:rPr>
            </w:pPr>
          </w:p>
        </w:tc>
        <w:tc>
          <w:tcPr>
            <w:tcW w:w="1260" w:type="dxa"/>
            <w:tcBorders>
              <w:top w:val="nil"/>
              <w:left w:val="nil"/>
              <w:bottom w:val="single" w:sz="4" w:space="0" w:color="auto"/>
              <w:right w:val="nil"/>
            </w:tcBorders>
            <w:shd w:val="clear" w:color="auto" w:fill="auto"/>
            <w:noWrap/>
            <w:vAlign w:val="center"/>
            <w:hideMark/>
          </w:tcPr>
          <w:p w14:paraId="606785E2"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Age 0</w:t>
            </w:r>
          </w:p>
        </w:tc>
        <w:tc>
          <w:tcPr>
            <w:tcW w:w="1475" w:type="dxa"/>
            <w:tcBorders>
              <w:top w:val="nil"/>
              <w:left w:val="nil"/>
              <w:bottom w:val="single" w:sz="4" w:space="0" w:color="auto"/>
              <w:right w:val="nil"/>
            </w:tcBorders>
            <w:shd w:val="clear" w:color="auto" w:fill="auto"/>
            <w:noWrap/>
            <w:vAlign w:val="center"/>
            <w:hideMark/>
          </w:tcPr>
          <w:p w14:paraId="7E88203D"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Age 1</w:t>
            </w:r>
          </w:p>
        </w:tc>
        <w:tc>
          <w:tcPr>
            <w:tcW w:w="1620" w:type="dxa"/>
            <w:tcBorders>
              <w:top w:val="nil"/>
              <w:left w:val="nil"/>
              <w:bottom w:val="single" w:sz="4" w:space="0" w:color="auto"/>
              <w:right w:val="nil"/>
            </w:tcBorders>
            <w:shd w:val="clear" w:color="auto" w:fill="auto"/>
            <w:noWrap/>
            <w:vAlign w:val="center"/>
            <w:hideMark/>
          </w:tcPr>
          <w:p w14:paraId="4749CF01"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Age 2</w:t>
            </w:r>
          </w:p>
        </w:tc>
        <w:tc>
          <w:tcPr>
            <w:tcW w:w="1585" w:type="dxa"/>
            <w:tcBorders>
              <w:top w:val="nil"/>
              <w:left w:val="nil"/>
              <w:bottom w:val="single" w:sz="4" w:space="0" w:color="auto"/>
              <w:right w:val="nil"/>
            </w:tcBorders>
            <w:shd w:val="clear" w:color="auto" w:fill="auto"/>
            <w:noWrap/>
            <w:vAlign w:val="center"/>
            <w:hideMark/>
          </w:tcPr>
          <w:p w14:paraId="7597232A"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Age 3</w:t>
            </w:r>
          </w:p>
        </w:tc>
        <w:tc>
          <w:tcPr>
            <w:tcW w:w="1440" w:type="dxa"/>
            <w:tcBorders>
              <w:top w:val="nil"/>
              <w:left w:val="nil"/>
              <w:bottom w:val="single" w:sz="4" w:space="0" w:color="auto"/>
              <w:right w:val="nil"/>
            </w:tcBorders>
            <w:shd w:val="clear" w:color="auto" w:fill="auto"/>
            <w:noWrap/>
            <w:vAlign w:val="center"/>
            <w:hideMark/>
          </w:tcPr>
          <w:p w14:paraId="422CFF3D"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Age 4</w:t>
            </w:r>
          </w:p>
        </w:tc>
        <w:tc>
          <w:tcPr>
            <w:tcW w:w="1440" w:type="dxa"/>
            <w:tcBorders>
              <w:top w:val="nil"/>
              <w:left w:val="nil"/>
              <w:bottom w:val="single" w:sz="4" w:space="0" w:color="auto"/>
              <w:right w:val="nil"/>
            </w:tcBorders>
            <w:shd w:val="clear" w:color="auto" w:fill="auto"/>
            <w:noWrap/>
            <w:vAlign w:val="center"/>
            <w:hideMark/>
          </w:tcPr>
          <w:p w14:paraId="5348A019"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Age 5</w:t>
            </w:r>
          </w:p>
        </w:tc>
        <w:tc>
          <w:tcPr>
            <w:tcW w:w="2290" w:type="dxa"/>
            <w:tcBorders>
              <w:top w:val="single" w:sz="4" w:space="0" w:color="auto"/>
              <w:left w:val="nil"/>
              <w:bottom w:val="single" w:sz="4" w:space="0" w:color="000000"/>
              <w:right w:val="nil"/>
            </w:tcBorders>
            <w:vAlign w:val="center"/>
            <w:hideMark/>
          </w:tcPr>
          <w:p w14:paraId="2432D03A" w14:textId="77777777" w:rsidR="00367AA0" w:rsidRPr="00367AA0" w:rsidRDefault="00367AA0" w:rsidP="00367AA0">
            <w:pPr>
              <w:spacing w:after="0" w:line="240" w:lineRule="auto"/>
              <w:rPr>
                <w:rFonts w:ascii="Times New Roman" w:eastAsia="Times New Roman" w:hAnsi="Times New Roman" w:cs="Times New Roman"/>
                <w:sz w:val="24"/>
                <w:szCs w:val="24"/>
              </w:rPr>
            </w:pPr>
          </w:p>
        </w:tc>
      </w:tr>
      <w:tr w:rsidR="00367AA0" w:rsidRPr="00367AA0" w14:paraId="37D827EA" w14:textId="77777777" w:rsidTr="003D68E6">
        <w:trPr>
          <w:trHeight w:val="179"/>
        </w:trPr>
        <w:tc>
          <w:tcPr>
            <w:tcW w:w="2700" w:type="dxa"/>
            <w:gridSpan w:val="2"/>
            <w:tcBorders>
              <w:top w:val="nil"/>
              <w:left w:val="nil"/>
              <w:bottom w:val="nil"/>
              <w:right w:val="nil"/>
            </w:tcBorders>
            <w:shd w:val="clear" w:color="auto" w:fill="auto"/>
            <w:noWrap/>
            <w:vAlign w:val="bottom"/>
            <w:hideMark/>
          </w:tcPr>
          <w:p w14:paraId="3FCC9E2B" w14:textId="77777777" w:rsidR="00367AA0" w:rsidRPr="00367AA0" w:rsidRDefault="00367AA0" w:rsidP="00367AA0">
            <w:pPr>
              <w:tabs>
                <w:tab w:val="left" w:pos="1167"/>
              </w:tabs>
              <w:spacing w:after="0" w:line="240" w:lineRule="auto"/>
              <w:rPr>
                <w:rFonts w:ascii="Times New Roman" w:eastAsia="Times New Roman" w:hAnsi="Times New Roman" w:cs="Times New Roman"/>
                <w:color w:val="000000"/>
                <w:sz w:val="24"/>
                <w:szCs w:val="24"/>
              </w:rPr>
            </w:pPr>
            <w:r w:rsidRPr="00367AA0">
              <w:rPr>
                <w:rFonts w:ascii="Times New Roman" w:eastAsia="Times New Roman" w:hAnsi="Times New Roman" w:cs="Times New Roman"/>
                <w:sz w:val="24"/>
                <w:szCs w:val="24"/>
              </w:rPr>
              <w:t>Ohio streams</w:t>
            </w:r>
          </w:p>
        </w:tc>
        <w:tc>
          <w:tcPr>
            <w:tcW w:w="1475" w:type="dxa"/>
            <w:tcBorders>
              <w:top w:val="nil"/>
              <w:left w:val="nil"/>
              <w:bottom w:val="nil"/>
              <w:right w:val="nil"/>
            </w:tcBorders>
            <w:shd w:val="clear" w:color="auto" w:fill="auto"/>
            <w:noWrap/>
            <w:vAlign w:val="bottom"/>
            <w:hideMark/>
          </w:tcPr>
          <w:p w14:paraId="27DCA746"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hideMark/>
          </w:tcPr>
          <w:p w14:paraId="5709DF20"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585" w:type="dxa"/>
            <w:tcBorders>
              <w:top w:val="nil"/>
              <w:left w:val="nil"/>
              <w:bottom w:val="nil"/>
              <w:right w:val="nil"/>
            </w:tcBorders>
            <w:shd w:val="clear" w:color="auto" w:fill="auto"/>
            <w:noWrap/>
            <w:vAlign w:val="bottom"/>
            <w:hideMark/>
          </w:tcPr>
          <w:p w14:paraId="30C1BF65"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3D84755"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6B353FD9"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2290" w:type="dxa"/>
            <w:tcBorders>
              <w:top w:val="nil"/>
              <w:left w:val="nil"/>
              <w:bottom w:val="nil"/>
              <w:right w:val="nil"/>
            </w:tcBorders>
            <w:shd w:val="clear" w:color="auto" w:fill="auto"/>
            <w:noWrap/>
            <w:vAlign w:val="bottom"/>
            <w:hideMark/>
          </w:tcPr>
          <w:p w14:paraId="74DF5BF8" w14:textId="77777777" w:rsidR="00367AA0" w:rsidRPr="00367AA0" w:rsidRDefault="00367AA0" w:rsidP="00367AA0">
            <w:pPr>
              <w:spacing w:after="0" w:line="240" w:lineRule="auto"/>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Gilbert 1953</w:t>
            </w:r>
          </w:p>
        </w:tc>
      </w:tr>
      <w:tr w:rsidR="00367AA0" w:rsidRPr="00367AA0" w14:paraId="3F5086BF" w14:textId="77777777" w:rsidTr="003D68E6">
        <w:trPr>
          <w:trHeight w:val="333"/>
        </w:trPr>
        <w:tc>
          <w:tcPr>
            <w:tcW w:w="1440" w:type="dxa"/>
            <w:tcBorders>
              <w:top w:val="nil"/>
              <w:left w:val="nil"/>
              <w:bottom w:val="nil"/>
              <w:right w:val="nil"/>
            </w:tcBorders>
            <w:shd w:val="clear" w:color="auto" w:fill="auto"/>
            <w:noWrap/>
            <w:vAlign w:val="bottom"/>
            <w:hideMark/>
          </w:tcPr>
          <w:p w14:paraId="7A80085B"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Average</w:t>
            </w:r>
          </w:p>
        </w:tc>
        <w:tc>
          <w:tcPr>
            <w:tcW w:w="1260" w:type="dxa"/>
            <w:tcBorders>
              <w:top w:val="nil"/>
              <w:left w:val="nil"/>
              <w:bottom w:val="nil"/>
              <w:right w:val="nil"/>
            </w:tcBorders>
            <w:shd w:val="clear" w:color="auto" w:fill="auto"/>
            <w:noWrap/>
            <w:vAlign w:val="bottom"/>
            <w:hideMark/>
          </w:tcPr>
          <w:p w14:paraId="1CCD8EC9" w14:textId="77777777" w:rsidR="00367AA0" w:rsidRPr="00367AA0" w:rsidRDefault="00367AA0" w:rsidP="00367AA0">
            <w:pPr>
              <w:spacing w:after="0" w:line="240" w:lineRule="auto"/>
              <w:ind w:left="-53" w:firstLine="53"/>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53.6</w:t>
            </w:r>
          </w:p>
        </w:tc>
        <w:tc>
          <w:tcPr>
            <w:tcW w:w="1475" w:type="dxa"/>
            <w:tcBorders>
              <w:top w:val="nil"/>
              <w:left w:val="nil"/>
              <w:bottom w:val="nil"/>
              <w:right w:val="nil"/>
            </w:tcBorders>
            <w:shd w:val="clear" w:color="auto" w:fill="auto"/>
            <w:noWrap/>
            <w:vAlign w:val="bottom"/>
            <w:hideMark/>
          </w:tcPr>
          <w:p w14:paraId="14EB7516"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72.6</w:t>
            </w:r>
          </w:p>
        </w:tc>
        <w:tc>
          <w:tcPr>
            <w:tcW w:w="1620" w:type="dxa"/>
            <w:tcBorders>
              <w:top w:val="nil"/>
              <w:left w:val="nil"/>
              <w:bottom w:val="nil"/>
              <w:right w:val="nil"/>
            </w:tcBorders>
            <w:shd w:val="clear" w:color="auto" w:fill="auto"/>
            <w:noWrap/>
            <w:vAlign w:val="bottom"/>
            <w:hideMark/>
          </w:tcPr>
          <w:p w14:paraId="27F78C15" w14:textId="77777777" w:rsidR="00367AA0" w:rsidRPr="00367AA0" w:rsidRDefault="00367AA0" w:rsidP="00367AA0">
            <w:pPr>
              <w:spacing w:after="0" w:line="240" w:lineRule="auto"/>
              <w:ind w:left="-136" w:firstLine="136"/>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89.0</w:t>
            </w:r>
          </w:p>
        </w:tc>
        <w:tc>
          <w:tcPr>
            <w:tcW w:w="1585" w:type="dxa"/>
            <w:tcBorders>
              <w:top w:val="nil"/>
              <w:left w:val="nil"/>
              <w:bottom w:val="nil"/>
              <w:right w:val="nil"/>
            </w:tcBorders>
            <w:shd w:val="clear" w:color="auto" w:fill="auto"/>
            <w:noWrap/>
            <w:vAlign w:val="bottom"/>
            <w:hideMark/>
          </w:tcPr>
          <w:p w14:paraId="5EC5D938"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104.1</w:t>
            </w:r>
          </w:p>
        </w:tc>
        <w:tc>
          <w:tcPr>
            <w:tcW w:w="1440" w:type="dxa"/>
            <w:tcBorders>
              <w:top w:val="nil"/>
              <w:left w:val="nil"/>
              <w:bottom w:val="nil"/>
              <w:right w:val="nil"/>
            </w:tcBorders>
            <w:shd w:val="clear" w:color="auto" w:fill="auto"/>
            <w:noWrap/>
            <w:vAlign w:val="bottom"/>
            <w:hideMark/>
          </w:tcPr>
          <w:p w14:paraId="672B2025"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116.4</w:t>
            </w:r>
          </w:p>
        </w:tc>
        <w:tc>
          <w:tcPr>
            <w:tcW w:w="1440" w:type="dxa"/>
            <w:tcBorders>
              <w:top w:val="nil"/>
              <w:left w:val="nil"/>
              <w:bottom w:val="nil"/>
              <w:right w:val="nil"/>
            </w:tcBorders>
            <w:shd w:val="clear" w:color="auto" w:fill="auto"/>
            <w:noWrap/>
            <w:vAlign w:val="bottom"/>
            <w:hideMark/>
          </w:tcPr>
          <w:p w14:paraId="7C7D0D5F"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128.9</w:t>
            </w:r>
          </w:p>
        </w:tc>
        <w:tc>
          <w:tcPr>
            <w:tcW w:w="2290" w:type="dxa"/>
            <w:tcBorders>
              <w:top w:val="nil"/>
              <w:left w:val="nil"/>
              <w:bottom w:val="nil"/>
              <w:right w:val="nil"/>
            </w:tcBorders>
            <w:shd w:val="clear" w:color="auto" w:fill="auto"/>
            <w:noWrap/>
            <w:vAlign w:val="bottom"/>
            <w:hideMark/>
          </w:tcPr>
          <w:p w14:paraId="6476DEDC"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r>
      <w:tr w:rsidR="00367AA0" w:rsidRPr="00367AA0" w14:paraId="6515DFB0" w14:textId="77777777" w:rsidTr="003D68E6">
        <w:trPr>
          <w:trHeight w:val="300"/>
        </w:trPr>
        <w:tc>
          <w:tcPr>
            <w:tcW w:w="1440" w:type="dxa"/>
            <w:tcBorders>
              <w:top w:val="nil"/>
              <w:left w:val="nil"/>
              <w:bottom w:val="nil"/>
              <w:right w:val="nil"/>
            </w:tcBorders>
            <w:shd w:val="clear" w:color="auto" w:fill="auto"/>
            <w:noWrap/>
            <w:vAlign w:val="bottom"/>
            <w:hideMark/>
          </w:tcPr>
          <w:p w14:paraId="0F4E2BA6"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n</w:t>
            </w:r>
          </w:p>
        </w:tc>
        <w:tc>
          <w:tcPr>
            <w:tcW w:w="1260" w:type="dxa"/>
            <w:tcBorders>
              <w:top w:val="nil"/>
              <w:left w:val="nil"/>
              <w:bottom w:val="nil"/>
              <w:right w:val="nil"/>
            </w:tcBorders>
            <w:shd w:val="clear" w:color="auto" w:fill="auto"/>
            <w:noWrap/>
            <w:vAlign w:val="bottom"/>
            <w:hideMark/>
          </w:tcPr>
          <w:p w14:paraId="44ED461D"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47</w:t>
            </w:r>
          </w:p>
        </w:tc>
        <w:tc>
          <w:tcPr>
            <w:tcW w:w="1475" w:type="dxa"/>
            <w:tcBorders>
              <w:top w:val="nil"/>
              <w:left w:val="nil"/>
              <w:bottom w:val="nil"/>
              <w:right w:val="nil"/>
            </w:tcBorders>
            <w:shd w:val="clear" w:color="auto" w:fill="auto"/>
            <w:noWrap/>
            <w:vAlign w:val="bottom"/>
            <w:hideMark/>
          </w:tcPr>
          <w:p w14:paraId="5DA792F6"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34</w:t>
            </w:r>
          </w:p>
        </w:tc>
        <w:tc>
          <w:tcPr>
            <w:tcW w:w="1620" w:type="dxa"/>
            <w:tcBorders>
              <w:top w:val="nil"/>
              <w:left w:val="nil"/>
              <w:bottom w:val="nil"/>
              <w:right w:val="nil"/>
            </w:tcBorders>
            <w:shd w:val="clear" w:color="auto" w:fill="auto"/>
            <w:noWrap/>
            <w:vAlign w:val="bottom"/>
            <w:hideMark/>
          </w:tcPr>
          <w:p w14:paraId="00BDCBB3"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29</w:t>
            </w:r>
          </w:p>
        </w:tc>
        <w:tc>
          <w:tcPr>
            <w:tcW w:w="1585" w:type="dxa"/>
            <w:tcBorders>
              <w:top w:val="nil"/>
              <w:left w:val="nil"/>
              <w:bottom w:val="nil"/>
              <w:right w:val="nil"/>
            </w:tcBorders>
            <w:shd w:val="clear" w:color="auto" w:fill="auto"/>
            <w:noWrap/>
            <w:vAlign w:val="bottom"/>
            <w:hideMark/>
          </w:tcPr>
          <w:p w14:paraId="0C3C4DD3"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23</w:t>
            </w:r>
          </w:p>
        </w:tc>
        <w:tc>
          <w:tcPr>
            <w:tcW w:w="1440" w:type="dxa"/>
            <w:tcBorders>
              <w:top w:val="nil"/>
              <w:left w:val="nil"/>
              <w:bottom w:val="nil"/>
              <w:right w:val="nil"/>
            </w:tcBorders>
            <w:shd w:val="clear" w:color="auto" w:fill="auto"/>
            <w:noWrap/>
            <w:vAlign w:val="bottom"/>
            <w:hideMark/>
          </w:tcPr>
          <w:p w14:paraId="0082492F"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16</w:t>
            </w:r>
          </w:p>
        </w:tc>
        <w:tc>
          <w:tcPr>
            <w:tcW w:w="1440" w:type="dxa"/>
            <w:tcBorders>
              <w:top w:val="nil"/>
              <w:left w:val="nil"/>
              <w:bottom w:val="nil"/>
              <w:right w:val="nil"/>
            </w:tcBorders>
            <w:shd w:val="clear" w:color="auto" w:fill="auto"/>
            <w:noWrap/>
            <w:vAlign w:val="bottom"/>
            <w:hideMark/>
          </w:tcPr>
          <w:p w14:paraId="213E5187"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10</w:t>
            </w:r>
          </w:p>
        </w:tc>
        <w:tc>
          <w:tcPr>
            <w:tcW w:w="2290" w:type="dxa"/>
            <w:tcBorders>
              <w:top w:val="nil"/>
              <w:left w:val="nil"/>
              <w:bottom w:val="nil"/>
              <w:right w:val="nil"/>
            </w:tcBorders>
            <w:shd w:val="clear" w:color="auto" w:fill="auto"/>
            <w:noWrap/>
            <w:vAlign w:val="bottom"/>
            <w:hideMark/>
          </w:tcPr>
          <w:p w14:paraId="6ECA61C6"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r>
      <w:tr w:rsidR="00367AA0" w:rsidRPr="00367AA0" w14:paraId="7BA34AE8" w14:textId="77777777" w:rsidTr="003D68E6">
        <w:trPr>
          <w:trHeight w:val="113"/>
        </w:trPr>
        <w:tc>
          <w:tcPr>
            <w:tcW w:w="1440" w:type="dxa"/>
            <w:tcBorders>
              <w:top w:val="nil"/>
              <w:left w:val="nil"/>
              <w:bottom w:val="nil"/>
              <w:right w:val="nil"/>
            </w:tcBorders>
            <w:shd w:val="clear" w:color="auto" w:fill="auto"/>
            <w:noWrap/>
            <w:vAlign w:val="bottom"/>
            <w:hideMark/>
          </w:tcPr>
          <w:p w14:paraId="13335F65"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34DF7438"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475" w:type="dxa"/>
            <w:tcBorders>
              <w:top w:val="nil"/>
              <w:left w:val="nil"/>
              <w:bottom w:val="nil"/>
              <w:right w:val="nil"/>
            </w:tcBorders>
            <w:shd w:val="clear" w:color="auto" w:fill="auto"/>
            <w:noWrap/>
            <w:vAlign w:val="bottom"/>
            <w:hideMark/>
          </w:tcPr>
          <w:p w14:paraId="7B7A499A"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620" w:type="dxa"/>
            <w:tcBorders>
              <w:top w:val="nil"/>
              <w:left w:val="nil"/>
              <w:bottom w:val="nil"/>
              <w:right w:val="nil"/>
            </w:tcBorders>
            <w:shd w:val="clear" w:color="auto" w:fill="auto"/>
            <w:noWrap/>
            <w:vAlign w:val="bottom"/>
            <w:hideMark/>
          </w:tcPr>
          <w:p w14:paraId="1D66A12B"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585" w:type="dxa"/>
            <w:tcBorders>
              <w:top w:val="nil"/>
              <w:left w:val="nil"/>
              <w:bottom w:val="nil"/>
              <w:right w:val="nil"/>
            </w:tcBorders>
            <w:shd w:val="clear" w:color="auto" w:fill="auto"/>
            <w:noWrap/>
            <w:vAlign w:val="bottom"/>
            <w:hideMark/>
          </w:tcPr>
          <w:p w14:paraId="0541AACB"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440" w:type="dxa"/>
            <w:tcBorders>
              <w:top w:val="nil"/>
              <w:left w:val="nil"/>
              <w:bottom w:val="nil"/>
              <w:right w:val="nil"/>
            </w:tcBorders>
            <w:shd w:val="clear" w:color="auto" w:fill="auto"/>
            <w:noWrap/>
            <w:vAlign w:val="bottom"/>
            <w:hideMark/>
          </w:tcPr>
          <w:p w14:paraId="4341DBC1"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440" w:type="dxa"/>
            <w:tcBorders>
              <w:top w:val="nil"/>
              <w:left w:val="nil"/>
              <w:bottom w:val="nil"/>
              <w:right w:val="nil"/>
            </w:tcBorders>
            <w:shd w:val="clear" w:color="auto" w:fill="auto"/>
            <w:noWrap/>
            <w:vAlign w:val="bottom"/>
            <w:hideMark/>
          </w:tcPr>
          <w:p w14:paraId="509842D2"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2290" w:type="dxa"/>
            <w:tcBorders>
              <w:top w:val="nil"/>
              <w:left w:val="nil"/>
              <w:bottom w:val="nil"/>
              <w:right w:val="nil"/>
            </w:tcBorders>
            <w:shd w:val="clear" w:color="auto" w:fill="auto"/>
            <w:noWrap/>
            <w:vAlign w:val="bottom"/>
            <w:hideMark/>
          </w:tcPr>
          <w:p w14:paraId="7C48459B"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r>
      <w:tr w:rsidR="00367AA0" w:rsidRPr="00367AA0" w14:paraId="020A8B08" w14:textId="77777777" w:rsidTr="003D68E6">
        <w:trPr>
          <w:trHeight w:val="270"/>
        </w:trPr>
        <w:tc>
          <w:tcPr>
            <w:tcW w:w="2700" w:type="dxa"/>
            <w:gridSpan w:val="2"/>
            <w:tcBorders>
              <w:top w:val="nil"/>
              <w:left w:val="nil"/>
              <w:bottom w:val="nil"/>
              <w:right w:val="nil"/>
            </w:tcBorders>
            <w:shd w:val="clear" w:color="auto" w:fill="auto"/>
            <w:noWrap/>
            <w:vAlign w:val="bottom"/>
            <w:hideMark/>
          </w:tcPr>
          <w:p w14:paraId="427DB35F" w14:textId="77777777" w:rsidR="00367AA0" w:rsidRPr="00367AA0" w:rsidRDefault="00367AA0" w:rsidP="00367AA0">
            <w:pPr>
              <w:spacing w:after="0" w:line="240" w:lineRule="auto"/>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IL and MO streams</w:t>
            </w:r>
          </w:p>
        </w:tc>
        <w:tc>
          <w:tcPr>
            <w:tcW w:w="1475" w:type="dxa"/>
            <w:tcBorders>
              <w:top w:val="nil"/>
              <w:left w:val="nil"/>
              <w:bottom w:val="nil"/>
              <w:right w:val="nil"/>
            </w:tcBorders>
            <w:shd w:val="clear" w:color="auto" w:fill="auto"/>
            <w:noWrap/>
            <w:vAlign w:val="bottom"/>
            <w:hideMark/>
          </w:tcPr>
          <w:p w14:paraId="6B571E8C"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620" w:type="dxa"/>
            <w:tcBorders>
              <w:top w:val="nil"/>
              <w:left w:val="nil"/>
              <w:bottom w:val="nil"/>
              <w:right w:val="nil"/>
            </w:tcBorders>
            <w:shd w:val="clear" w:color="auto" w:fill="auto"/>
            <w:noWrap/>
            <w:vAlign w:val="bottom"/>
            <w:hideMark/>
          </w:tcPr>
          <w:p w14:paraId="083BD54D"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585" w:type="dxa"/>
            <w:tcBorders>
              <w:top w:val="nil"/>
              <w:left w:val="nil"/>
              <w:bottom w:val="nil"/>
              <w:right w:val="nil"/>
            </w:tcBorders>
            <w:shd w:val="clear" w:color="auto" w:fill="auto"/>
            <w:noWrap/>
            <w:vAlign w:val="bottom"/>
            <w:hideMark/>
          </w:tcPr>
          <w:p w14:paraId="7A72A8EF"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440" w:type="dxa"/>
            <w:tcBorders>
              <w:top w:val="nil"/>
              <w:left w:val="nil"/>
              <w:bottom w:val="nil"/>
              <w:right w:val="nil"/>
            </w:tcBorders>
            <w:shd w:val="clear" w:color="auto" w:fill="auto"/>
            <w:noWrap/>
            <w:vAlign w:val="bottom"/>
            <w:hideMark/>
          </w:tcPr>
          <w:p w14:paraId="1BC7E159"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440" w:type="dxa"/>
            <w:tcBorders>
              <w:top w:val="nil"/>
              <w:left w:val="nil"/>
              <w:bottom w:val="nil"/>
              <w:right w:val="nil"/>
            </w:tcBorders>
            <w:shd w:val="clear" w:color="auto" w:fill="auto"/>
            <w:noWrap/>
            <w:vAlign w:val="bottom"/>
            <w:hideMark/>
          </w:tcPr>
          <w:p w14:paraId="5E1CC502"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2290" w:type="dxa"/>
            <w:tcBorders>
              <w:top w:val="nil"/>
              <w:left w:val="nil"/>
              <w:bottom w:val="nil"/>
              <w:right w:val="nil"/>
            </w:tcBorders>
            <w:shd w:val="clear" w:color="auto" w:fill="auto"/>
            <w:noWrap/>
            <w:vAlign w:val="bottom"/>
            <w:hideMark/>
          </w:tcPr>
          <w:p w14:paraId="10BEC7FA"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r w:rsidRPr="00367AA0">
              <w:rPr>
                <w:rFonts w:ascii="Times New Roman" w:eastAsia="Times New Roman" w:hAnsi="Times New Roman" w:cs="Times New Roman"/>
                <w:sz w:val="24"/>
                <w:szCs w:val="24"/>
              </w:rPr>
              <w:t>Walsh and Burr 1985</w:t>
            </w:r>
          </w:p>
        </w:tc>
      </w:tr>
      <w:tr w:rsidR="00367AA0" w:rsidRPr="00367AA0" w14:paraId="0E4F1C47" w14:textId="77777777" w:rsidTr="003D68E6">
        <w:trPr>
          <w:trHeight w:val="300"/>
        </w:trPr>
        <w:tc>
          <w:tcPr>
            <w:tcW w:w="1440" w:type="dxa"/>
            <w:tcBorders>
              <w:top w:val="nil"/>
              <w:left w:val="nil"/>
              <w:bottom w:val="nil"/>
              <w:right w:val="nil"/>
            </w:tcBorders>
            <w:shd w:val="clear" w:color="auto" w:fill="auto"/>
            <w:noWrap/>
            <w:vAlign w:val="bottom"/>
            <w:hideMark/>
          </w:tcPr>
          <w:p w14:paraId="698450C6"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Average</w:t>
            </w:r>
          </w:p>
        </w:tc>
        <w:tc>
          <w:tcPr>
            <w:tcW w:w="1260" w:type="dxa"/>
            <w:tcBorders>
              <w:top w:val="nil"/>
              <w:left w:val="nil"/>
              <w:bottom w:val="nil"/>
              <w:right w:val="nil"/>
            </w:tcBorders>
            <w:shd w:val="clear" w:color="auto" w:fill="auto"/>
            <w:noWrap/>
            <w:vAlign w:val="bottom"/>
            <w:hideMark/>
          </w:tcPr>
          <w:p w14:paraId="141BB5D8"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475" w:type="dxa"/>
            <w:tcBorders>
              <w:top w:val="nil"/>
              <w:left w:val="nil"/>
              <w:bottom w:val="nil"/>
              <w:right w:val="nil"/>
            </w:tcBorders>
            <w:shd w:val="clear" w:color="auto" w:fill="auto"/>
            <w:noWrap/>
            <w:vAlign w:val="bottom"/>
            <w:hideMark/>
          </w:tcPr>
          <w:p w14:paraId="061BD7E5"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48.6</w:t>
            </w:r>
          </w:p>
        </w:tc>
        <w:tc>
          <w:tcPr>
            <w:tcW w:w="1620" w:type="dxa"/>
            <w:tcBorders>
              <w:top w:val="nil"/>
              <w:left w:val="nil"/>
              <w:bottom w:val="nil"/>
              <w:right w:val="nil"/>
            </w:tcBorders>
            <w:shd w:val="clear" w:color="auto" w:fill="auto"/>
            <w:noWrap/>
            <w:vAlign w:val="bottom"/>
            <w:hideMark/>
          </w:tcPr>
          <w:p w14:paraId="7536170C"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585" w:type="dxa"/>
            <w:tcBorders>
              <w:top w:val="nil"/>
              <w:left w:val="nil"/>
              <w:bottom w:val="nil"/>
              <w:right w:val="nil"/>
            </w:tcBorders>
            <w:shd w:val="clear" w:color="auto" w:fill="auto"/>
            <w:noWrap/>
            <w:vAlign w:val="bottom"/>
            <w:hideMark/>
          </w:tcPr>
          <w:p w14:paraId="371F23AB"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100.0</w:t>
            </w:r>
          </w:p>
        </w:tc>
        <w:tc>
          <w:tcPr>
            <w:tcW w:w="1440" w:type="dxa"/>
            <w:tcBorders>
              <w:top w:val="nil"/>
              <w:left w:val="nil"/>
              <w:bottom w:val="nil"/>
              <w:right w:val="nil"/>
            </w:tcBorders>
            <w:shd w:val="clear" w:color="auto" w:fill="auto"/>
            <w:noWrap/>
            <w:vAlign w:val="bottom"/>
            <w:hideMark/>
          </w:tcPr>
          <w:p w14:paraId="40A817C9"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123.3</w:t>
            </w:r>
          </w:p>
        </w:tc>
        <w:tc>
          <w:tcPr>
            <w:tcW w:w="1440" w:type="dxa"/>
            <w:tcBorders>
              <w:top w:val="nil"/>
              <w:left w:val="nil"/>
              <w:bottom w:val="nil"/>
              <w:right w:val="nil"/>
            </w:tcBorders>
            <w:shd w:val="clear" w:color="auto" w:fill="auto"/>
            <w:noWrap/>
            <w:vAlign w:val="bottom"/>
            <w:hideMark/>
          </w:tcPr>
          <w:p w14:paraId="0BA54A7F"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177.0</w:t>
            </w:r>
          </w:p>
        </w:tc>
        <w:tc>
          <w:tcPr>
            <w:tcW w:w="2290" w:type="dxa"/>
            <w:tcBorders>
              <w:top w:val="nil"/>
              <w:left w:val="nil"/>
              <w:bottom w:val="nil"/>
              <w:right w:val="nil"/>
            </w:tcBorders>
            <w:shd w:val="clear" w:color="auto" w:fill="auto"/>
            <w:noWrap/>
            <w:vAlign w:val="bottom"/>
            <w:hideMark/>
          </w:tcPr>
          <w:p w14:paraId="5F27A0C2" w14:textId="77777777" w:rsidR="00367AA0" w:rsidRPr="00367AA0" w:rsidRDefault="00367AA0" w:rsidP="00367AA0">
            <w:pPr>
              <w:spacing w:after="0" w:line="240" w:lineRule="auto"/>
              <w:jc w:val="center"/>
              <w:rPr>
                <w:rFonts w:ascii="Times New Roman" w:eastAsia="Times New Roman" w:hAnsi="Times New Roman" w:cs="Times New Roman"/>
                <w:sz w:val="24"/>
                <w:szCs w:val="24"/>
              </w:rPr>
            </w:pPr>
          </w:p>
        </w:tc>
      </w:tr>
      <w:tr w:rsidR="00367AA0" w:rsidRPr="00367AA0" w14:paraId="0589D466" w14:textId="77777777" w:rsidTr="003D68E6">
        <w:trPr>
          <w:trHeight w:val="300"/>
        </w:trPr>
        <w:tc>
          <w:tcPr>
            <w:tcW w:w="1440" w:type="dxa"/>
            <w:tcBorders>
              <w:top w:val="nil"/>
              <w:left w:val="nil"/>
              <w:bottom w:val="nil"/>
              <w:right w:val="nil"/>
            </w:tcBorders>
            <w:shd w:val="clear" w:color="auto" w:fill="auto"/>
            <w:noWrap/>
            <w:vAlign w:val="bottom"/>
            <w:hideMark/>
          </w:tcPr>
          <w:p w14:paraId="0BFC958E"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n</w:t>
            </w:r>
          </w:p>
        </w:tc>
        <w:tc>
          <w:tcPr>
            <w:tcW w:w="1260" w:type="dxa"/>
            <w:tcBorders>
              <w:top w:val="nil"/>
              <w:left w:val="nil"/>
              <w:bottom w:val="nil"/>
              <w:right w:val="nil"/>
            </w:tcBorders>
            <w:shd w:val="clear" w:color="auto" w:fill="auto"/>
            <w:noWrap/>
            <w:vAlign w:val="bottom"/>
            <w:hideMark/>
          </w:tcPr>
          <w:p w14:paraId="7402202E"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475" w:type="dxa"/>
            <w:tcBorders>
              <w:top w:val="nil"/>
              <w:left w:val="nil"/>
              <w:bottom w:val="nil"/>
              <w:right w:val="nil"/>
            </w:tcBorders>
            <w:shd w:val="clear" w:color="auto" w:fill="auto"/>
            <w:noWrap/>
            <w:vAlign w:val="bottom"/>
            <w:hideMark/>
          </w:tcPr>
          <w:p w14:paraId="10997C60"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w:t>
            </w:r>
          </w:p>
        </w:tc>
        <w:tc>
          <w:tcPr>
            <w:tcW w:w="1620" w:type="dxa"/>
            <w:tcBorders>
              <w:top w:val="nil"/>
              <w:left w:val="nil"/>
              <w:bottom w:val="nil"/>
              <w:right w:val="nil"/>
            </w:tcBorders>
            <w:shd w:val="clear" w:color="auto" w:fill="auto"/>
            <w:noWrap/>
            <w:vAlign w:val="bottom"/>
            <w:hideMark/>
          </w:tcPr>
          <w:p w14:paraId="6B45257F"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585" w:type="dxa"/>
            <w:tcBorders>
              <w:top w:val="nil"/>
              <w:left w:val="nil"/>
              <w:bottom w:val="nil"/>
              <w:right w:val="nil"/>
            </w:tcBorders>
            <w:shd w:val="clear" w:color="auto" w:fill="auto"/>
            <w:noWrap/>
            <w:vAlign w:val="bottom"/>
            <w:hideMark/>
          </w:tcPr>
          <w:p w14:paraId="56BC62EF"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17</w:t>
            </w:r>
          </w:p>
        </w:tc>
        <w:tc>
          <w:tcPr>
            <w:tcW w:w="1440" w:type="dxa"/>
            <w:tcBorders>
              <w:top w:val="nil"/>
              <w:left w:val="nil"/>
              <w:bottom w:val="nil"/>
              <w:right w:val="nil"/>
            </w:tcBorders>
            <w:shd w:val="clear" w:color="auto" w:fill="auto"/>
            <w:noWrap/>
            <w:vAlign w:val="bottom"/>
            <w:hideMark/>
          </w:tcPr>
          <w:p w14:paraId="142C56F3"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7</w:t>
            </w:r>
          </w:p>
        </w:tc>
        <w:tc>
          <w:tcPr>
            <w:tcW w:w="1440" w:type="dxa"/>
            <w:tcBorders>
              <w:top w:val="nil"/>
              <w:left w:val="nil"/>
              <w:bottom w:val="nil"/>
              <w:right w:val="nil"/>
            </w:tcBorders>
            <w:shd w:val="clear" w:color="auto" w:fill="auto"/>
            <w:noWrap/>
            <w:vAlign w:val="bottom"/>
            <w:hideMark/>
          </w:tcPr>
          <w:p w14:paraId="04105FE1"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2</w:t>
            </w:r>
          </w:p>
        </w:tc>
        <w:tc>
          <w:tcPr>
            <w:tcW w:w="2290" w:type="dxa"/>
            <w:tcBorders>
              <w:top w:val="nil"/>
              <w:left w:val="nil"/>
              <w:bottom w:val="nil"/>
              <w:right w:val="nil"/>
            </w:tcBorders>
            <w:shd w:val="clear" w:color="auto" w:fill="auto"/>
            <w:noWrap/>
            <w:vAlign w:val="bottom"/>
            <w:hideMark/>
          </w:tcPr>
          <w:p w14:paraId="033AE5AD"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r>
      <w:tr w:rsidR="00367AA0" w:rsidRPr="00367AA0" w14:paraId="6E040525" w14:textId="77777777" w:rsidTr="003D68E6">
        <w:trPr>
          <w:trHeight w:val="126"/>
        </w:trPr>
        <w:tc>
          <w:tcPr>
            <w:tcW w:w="1440" w:type="dxa"/>
            <w:tcBorders>
              <w:top w:val="nil"/>
              <w:left w:val="nil"/>
              <w:bottom w:val="nil"/>
              <w:right w:val="nil"/>
            </w:tcBorders>
            <w:shd w:val="clear" w:color="auto" w:fill="auto"/>
            <w:noWrap/>
            <w:vAlign w:val="bottom"/>
            <w:hideMark/>
          </w:tcPr>
          <w:p w14:paraId="13A60987"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14:paraId="63C83A8D"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475" w:type="dxa"/>
            <w:tcBorders>
              <w:top w:val="nil"/>
              <w:left w:val="nil"/>
              <w:bottom w:val="nil"/>
              <w:right w:val="nil"/>
            </w:tcBorders>
            <w:shd w:val="clear" w:color="auto" w:fill="auto"/>
            <w:noWrap/>
            <w:vAlign w:val="bottom"/>
            <w:hideMark/>
          </w:tcPr>
          <w:p w14:paraId="137B1EDC"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620" w:type="dxa"/>
            <w:tcBorders>
              <w:top w:val="nil"/>
              <w:left w:val="nil"/>
              <w:bottom w:val="nil"/>
              <w:right w:val="nil"/>
            </w:tcBorders>
            <w:shd w:val="clear" w:color="auto" w:fill="auto"/>
            <w:noWrap/>
            <w:vAlign w:val="bottom"/>
            <w:hideMark/>
          </w:tcPr>
          <w:p w14:paraId="755BA1CE"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585" w:type="dxa"/>
            <w:tcBorders>
              <w:top w:val="nil"/>
              <w:left w:val="nil"/>
              <w:bottom w:val="nil"/>
              <w:right w:val="nil"/>
            </w:tcBorders>
            <w:shd w:val="clear" w:color="auto" w:fill="auto"/>
            <w:noWrap/>
            <w:vAlign w:val="bottom"/>
            <w:hideMark/>
          </w:tcPr>
          <w:p w14:paraId="575B4B67"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440" w:type="dxa"/>
            <w:tcBorders>
              <w:top w:val="nil"/>
              <w:left w:val="nil"/>
              <w:bottom w:val="nil"/>
              <w:right w:val="nil"/>
            </w:tcBorders>
            <w:shd w:val="clear" w:color="auto" w:fill="auto"/>
            <w:noWrap/>
            <w:vAlign w:val="bottom"/>
            <w:hideMark/>
          </w:tcPr>
          <w:p w14:paraId="64689A17"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440" w:type="dxa"/>
            <w:tcBorders>
              <w:top w:val="nil"/>
              <w:left w:val="nil"/>
              <w:bottom w:val="nil"/>
              <w:right w:val="nil"/>
            </w:tcBorders>
            <w:shd w:val="clear" w:color="auto" w:fill="auto"/>
            <w:noWrap/>
            <w:vAlign w:val="bottom"/>
            <w:hideMark/>
          </w:tcPr>
          <w:p w14:paraId="1BEC3EDF"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2290" w:type="dxa"/>
            <w:tcBorders>
              <w:top w:val="nil"/>
              <w:left w:val="nil"/>
              <w:bottom w:val="nil"/>
              <w:right w:val="nil"/>
            </w:tcBorders>
            <w:shd w:val="clear" w:color="auto" w:fill="auto"/>
            <w:noWrap/>
            <w:vAlign w:val="bottom"/>
            <w:hideMark/>
          </w:tcPr>
          <w:p w14:paraId="5134B4AC"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r>
      <w:tr w:rsidR="00367AA0" w:rsidRPr="00367AA0" w14:paraId="1725248F" w14:textId="77777777" w:rsidTr="003D68E6">
        <w:trPr>
          <w:trHeight w:val="135"/>
        </w:trPr>
        <w:tc>
          <w:tcPr>
            <w:tcW w:w="2700" w:type="dxa"/>
            <w:gridSpan w:val="2"/>
            <w:tcBorders>
              <w:top w:val="nil"/>
              <w:left w:val="nil"/>
              <w:bottom w:val="nil"/>
              <w:right w:val="nil"/>
            </w:tcBorders>
            <w:shd w:val="clear" w:color="auto" w:fill="auto"/>
            <w:noWrap/>
            <w:vAlign w:val="bottom"/>
            <w:hideMark/>
          </w:tcPr>
          <w:p w14:paraId="2B465467"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r w:rsidRPr="00367AA0">
              <w:rPr>
                <w:rFonts w:ascii="Times New Roman" w:eastAsia="Times New Roman" w:hAnsi="Times New Roman" w:cs="Times New Roman"/>
                <w:sz w:val="24"/>
                <w:szCs w:val="24"/>
              </w:rPr>
              <w:t xml:space="preserve">NY streams </w:t>
            </w:r>
          </w:p>
        </w:tc>
        <w:tc>
          <w:tcPr>
            <w:tcW w:w="1475" w:type="dxa"/>
            <w:tcBorders>
              <w:top w:val="nil"/>
              <w:left w:val="nil"/>
              <w:bottom w:val="nil"/>
              <w:right w:val="nil"/>
            </w:tcBorders>
            <w:shd w:val="clear" w:color="auto" w:fill="auto"/>
            <w:noWrap/>
            <w:vAlign w:val="bottom"/>
            <w:hideMark/>
          </w:tcPr>
          <w:p w14:paraId="4420C5EA"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620" w:type="dxa"/>
            <w:tcBorders>
              <w:top w:val="nil"/>
              <w:left w:val="nil"/>
              <w:bottom w:val="nil"/>
              <w:right w:val="nil"/>
            </w:tcBorders>
            <w:shd w:val="clear" w:color="auto" w:fill="auto"/>
            <w:noWrap/>
            <w:vAlign w:val="bottom"/>
            <w:hideMark/>
          </w:tcPr>
          <w:p w14:paraId="38557B53"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585" w:type="dxa"/>
            <w:tcBorders>
              <w:top w:val="nil"/>
              <w:left w:val="nil"/>
              <w:bottom w:val="nil"/>
              <w:right w:val="nil"/>
            </w:tcBorders>
            <w:shd w:val="clear" w:color="auto" w:fill="auto"/>
            <w:noWrap/>
            <w:vAlign w:val="bottom"/>
            <w:hideMark/>
          </w:tcPr>
          <w:p w14:paraId="4268E669"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D5C1A05"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615EFD6B"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2290" w:type="dxa"/>
            <w:tcBorders>
              <w:top w:val="nil"/>
              <w:left w:val="nil"/>
              <w:bottom w:val="nil"/>
              <w:right w:val="nil"/>
            </w:tcBorders>
            <w:shd w:val="clear" w:color="auto" w:fill="auto"/>
            <w:noWrap/>
            <w:vAlign w:val="bottom"/>
            <w:hideMark/>
          </w:tcPr>
          <w:p w14:paraId="142CD647"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This study</w:t>
            </w:r>
          </w:p>
        </w:tc>
      </w:tr>
      <w:tr w:rsidR="00367AA0" w:rsidRPr="00367AA0" w14:paraId="545140C1" w14:textId="77777777" w:rsidTr="003D68E6">
        <w:trPr>
          <w:trHeight w:val="300"/>
        </w:trPr>
        <w:tc>
          <w:tcPr>
            <w:tcW w:w="1440" w:type="dxa"/>
            <w:tcBorders>
              <w:top w:val="nil"/>
              <w:left w:val="nil"/>
              <w:right w:val="nil"/>
            </w:tcBorders>
            <w:shd w:val="clear" w:color="auto" w:fill="auto"/>
            <w:noWrap/>
            <w:vAlign w:val="bottom"/>
            <w:hideMark/>
          </w:tcPr>
          <w:p w14:paraId="06F82F5C"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Average</w:t>
            </w:r>
          </w:p>
        </w:tc>
        <w:tc>
          <w:tcPr>
            <w:tcW w:w="1260" w:type="dxa"/>
            <w:tcBorders>
              <w:top w:val="nil"/>
              <w:left w:val="nil"/>
              <w:right w:val="nil"/>
            </w:tcBorders>
            <w:shd w:val="clear" w:color="auto" w:fill="auto"/>
            <w:noWrap/>
            <w:vAlign w:val="bottom"/>
            <w:hideMark/>
          </w:tcPr>
          <w:p w14:paraId="7A3D92BE"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78.9</w:t>
            </w:r>
          </w:p>
        </w:tc>
        <w:tc>
          <w:tcPr>
            <w:tcW w:w="1475" w:type="dxa"/>
            <w:tcBorders>
              <w:top w:val="nil"/>
              <w:left w:val="nil"/>
              <w:right w:val="nil"/>
            </w:tcBorders>
            <w:shd w:val="clear" w:color="auto" w:fill="auto"/>
            <w:noWrap/>
            <w:vAlign w:val="bottom"/>
            <w:hideMark/>
          </w:tcPr>
          <w:p w14:paraId="27337750"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125.0</w:t>
            </w:r>
          </w:p>
        </w:tc>
        <w:tc>
          <w:tcPr>
            <w:tcW w:w="1620" w:type="dxa"/>
            <w:tcBorders>
              <w:top w:val="nil"/>
              <w:left w:val="nil"/>
              <w:right w:val="nil"/>
            </w:tcBorders>
            <w:shd w:val="clear" w:color="auto" w:fill="auto"/>
            <w:noWrap/>
            <w:vAlign w:val="bottom"/>
            <w:hideMark/>
          </w:tcPr>
          <w:p w14:paraId="7C750E4D"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149.0</w:t>
            </w:r>
          </w:p>
        </w:tc>
        <w:tc>
          <w:tcPr>
            <w:tcW w:w="1585" w:type="dxa"/>
            <w:tcBorders>
              <w:top w:val="nil"/>
              <w:left w:val="nil"/>
              <w:right w:val="nil"/>
            </w:tcBorders>
            <w:shd w:val="clear" w:color="auto" w:fill="auto"/>
            <w:noWrap/>
            <w:vAlign w:val="bottom"/>
            <w:hideMark/>
          </w:tcPr>
          <w:p w14:paraId="31B2A2CC"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161.5</w:t>
            </w:r>
          </w:p>
        </w:tc>
        <w:tc>
          <w:tcPr>
            <w:tcW w:w="1440" w:type="dxa"/>
            <w:tcBorders>
              <w:top w:val="nil"/>
              <w:left w:val="nil"/>
              <w:right w:val="nil"/>
            </w:tcBorders>
            <w:shd w:val="clear" w:color="auto" w:fill="auto"/>
            <w:noWrap/>
            <w:vAlign w:val="bottom"/>
            <w:hideMark/>
          </w:tcPr>
          <w:p w14:paraId="2D1C4BA5"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168.0</w:t>
            </w:r>
          </w:p>
        </w:tc>
        <w:tc>
          <w:tcPr>
            <w:tcW w:w="1440" w:type="dxa"/>
            <w:tcBorders>
              <w:top w:val="nil"/>
              <w:left w:val="nil"/>
              <w:right w:val="nil"/>
            </w:tcBorders>
            <w:shd w:val="clear" w:color="auto" w:fill="auto"/>
            <w:noWrap/>
            <w:vAlign w:val="bottom"/>
            <w:hideMark/>
          </w:tcPr>
          <w:p w14:paraId="318EC31F"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171.4</w:t>
            </w:r>
          </w:p>
        </w:tc>
        <w:tc>
          <w:tcPr>
            <w:tcW w:w="2290" w:type="dxa"/>
            <w:tcBorders>
              <w:top w:val="nil"/>
              <w:left w:val="nil"/>
              <w:right w:val="nil"/>
            </w:tcBorders>
            <w:shd w:val="clear" w:color="auto" w:fill="auto"/>
            <w:noWrap/>
            <w:vAlign w:val="bottom"/>
            <w:hideMark/>
          </w:tcPr>
          <w:p w14:paraId="4CE04F5B"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Spine data</w:t>
            </w:r>
          </w:p>
        </w:tc>
      </w:tr>
      <w:tr w:rsidR="00367AA0" w:rsidRPr="00367AA0" w14:paraId="47104F27" w14:textId="77777777" w:rsidTr="003D68E6">
        <w:trPr>
          <w:trHeight w:val="369"/>
        </w:trPr>
        <w:tc>
          <w:tcPr>
            <w:tcW w:w="1440" w:type="dxa"/>
            <w:tcBorders>
              <w:top w:val="nil"/>
              <w:left w:val="nil"/>
              <w:right w:val="nil"/>
            </w:tcBorders>
            <w:shd w:val="clear" w:color="auto" w:fill="auto"/>
            <w:noWrap/>
            <w:vAlign w:val="center"/>
            <w:hideMark/>
          </w:tcPr>
          <w:p w14:paraId="4C2E1F21"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95% CI</w:t>
            </w:r>
          </w:p>
        </w:tc>
        <w:tc>
          <w:tcPr>
            <w:tcW w:w="1260" w:type="dxa"/>
            <w:tcBorders>
              <w:top w:val="nil"/>
              <w:left w:val="nil"/>
              <w:right w:val="nil"/>
            </w:tcBorders>
            <w:shd w:val="clear" w:color="auto" w:fill="auto"/>
            <w:noWrap/>
            <w:vAlign w:val="bottom"/>
            <w:hideMark/>
          </w:tcPr>
          <w:p w14:paraId="206D07DC"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51.2- 83.6</w:t>
            </w:r>
          </w:p>
        </w:tc>
        <w:tc>
          <w:tcPr>
            <w:tcW w:w="1475" w:type="dxa"/>
            <w:tcBorders>
              <w:top w:val="nil"/>
              <w:left w:val="nil"/>
              <w:right w:val="nil"/>
            </w:tcBorders>
            <w:shd w:val="clear" w:color="auto" w:fill="auto"/>
            <w:noWrap/>
            <w:vAlign w:val="bottom"/>
            <w:hideMark/>
          </w:tcPr>
          <w:p w14:paraId="11D358B8"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84.7- 138.4</w:t>
            </w:r>
          </w:p>
        </w:tc>
        <w:tc>
          <w:tcPr>
            <w:tcW w:w="1620" w:type="dxa"/>
            <w:tcBorders>
              <w:top w:val="nil"/>
              <w:left w:val="nil"/>
              <w:right w:val="nil"/>
            </w:tcBorders>
            <w:shd w:val="clear" w:color="auto" w:fill="auto"/>
            <w:noWrap/>
            <w:vAlign w:val="bottom"/>
            <w:hideMark/>
          </w:tcPr>
          <w:p w14:paraId="73FF3D7E"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108.4- 163.2</w:t>
            </w:r>
          </w:p>
        </w:tc>
        <w:tc>
          <w:tcPr>
            <w:tcW w:w="1585" w:type="dxa"/>
            <w:tcBorders>
              <w:top w:val="nil"/>
              <w:left w:val="nil"/>
              <w:right w:val="nil"/>
            </w:tcBorders>
            <w:shd w:val="clear" w:color="auto" w:fill="auto"/>
            <w:noWrap/>
            <w:vAlign w:val="bottom"/>
            <w:hideMark/>
          </w:tcPr>
          <w:p w14:paraId="21E702E3"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125.3-174.5</w:t>
            </w:r>
          </w:p>
        </w:tc>
        <w:tc>
          <w:tcPr>
            <w:tcW w:w="1440" w:type="dxa"/>
            <w:tcBorders>
              <w:top w:val="nil"/>
              <w:left w:val="nil"/>
              <w:right w:val="nil"/>
            </w:tcBorders>
            <w:shd w:val="clear" w:color="auto" w:fill="auto"/>
            <w:noWrap/>
            <w:vAlign w:val="bottom"/>
            <w:hideMark/>
          </w:tcPr>
          <w:p w14:paraId="36667889"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137.2- 179.6</w:t>
            </w:r>
          </w:p>
        </w:tc>
        <w:tc>
          <w:tcPr>
            <w:tcW w:w="1440" w:type="dxa"/>
            <w:tcBorders>
              <w:top w:val="nil"/>
              <w:left w:val="nil"/>
              <w:right w:val="nil"/>
            </w:tcBorders>
            <w:shd w:val="clear" w:color="auto" w:fill="auto"/>
            <w:noWrap/>
            <w:vAlign w:val="bottom"/>
            <w:hideMark/>
          </w:tcPr>
          <w:p w14:paraId="142AF0D8"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145.7- 181.9</w:t>
            </w:r>
          </w:p>
        </w:tc>
        <w:tc>
          <w:tcPr>
            <w:tcW w:w="2290" w:type="dxa"/>
            <w:tcBorders>
              <w:top w:val="nil"/>
              <w:left w:val="nil"/>
              <w:right w:val="nil"/>
            </w:tcBorders>
            <w:shd w:val="clear" w:color="auto" w:fill="auto"/>
            <w:noWrap/>
            <w:vAlign w:val="bottom"/>
            <w:hideMark/>
          </w:tcPr>
          <w:p w14:paraId="4E665679"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 </w:t>
            </w:r>
          </w:p>
        </w:tc>
      </w:tr>
      <w:tr w:rsidR="00367AA0" w:rsidRPr="00367AA0" w14:paraId="783893AE" w14:textId="77777777" w:rsidTr="003D68E6">
        <w:trPr>
          <w:trHeight w:val="90"/>
        </w:trPr>
        <w:tc>
          <w:tcPr>
            <w:tcW w:w="1440" w:type="dxa"/>
            <w:tcBorders>
              <w:top w:val="nil"/>
              <w:left w:val="nil"/>
              <w:right w:val="nil"/>
            </w:tcBorders>
            <w:shd w:val="clear" w:color="auto" w:fill="auto"/>
            <w:noWrap/>
            <w:vAlign w:val="center"/>
            <w:hideMark/>
          </w:tcPr>
          <w:p w14:paraId="57B953EC"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260" w:type="dxa"/>
            <w:tcBorders>
              <w:top w:val="nil"/>
              <w:left w:val="nil"/>
              <w:right w:val="nil"/>
            </w:tcBorders>
            <w:shd w:val="clear" w:color="auto" w:fill="auto"/>
            <w:noWrap/>
            <w:vAlign w:val="bottom"/>
            <w:hideMark/>
          </w:tcPr>
          <w:p w14:paraId="7BD56CE2"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1475" w:type="dxa"/>
            <w:tcBorders>
              <w:top w:val="nil"/>
              <w:left w:val="nil"/>
              <w:right w:val="nil"/>
            </w:tcBorders>
            <w:shd w:val="clear" w:color="auto" w:fill="auto"/>
            <w:noWrap/>
            <w:vAlign w:val="bottom"/>
            <w:hideMark/>
          </w:tcPr>
          <w:p w14:paraId="45BF065F"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1620" w:type="dxa"/>
            <w:tcBorders>
              <w:top w:val="nil"/>
              <w:left w:val="nil"/>
              <w:right w:val="nil"/>
            </w:tcBorders>
            <w:shd w:val="clear" w:color="auto" w:fill="auto"/>
            <w:noWrap/>
            <w:vAlign w:val="bottom"/>
            <w:hideMark/>
          </w:tcPr>
          <w:p w14:paraId="4C64567C"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1585" w:type="dxa"/>
            <w:tcBorders>
              <w:top w:val="nil"/>
              <w:left w:val="nil"/>
              <w:right w:val="nil"/>
            </w:tcBorders>
            <w:shd w:val="clear" w:color="auto" w:fill="auto"/>
            <w:noWrap/>
            <w:vAlign w:val="bottom"/>
            <w:hideMark/>
          </w:tcPr>
          <w:p w14:paraId="4056A312"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1440" w:type="dxa"/>
            <w:tcBorders>
              <w:top w:val="nil"/>
              <w:left w:val="nil"/>
              <w:right w:val="nil"/>
            </w:tcBorders>
            <w:shd w:val="clear" w:color="auto" w:fill="auto"/>
            <w:noWrap/>
            <w:vAlign w:val="bottom"/>
            <w:hideMark/>
          </w:tcPr>
          <w:p w14:paraId="56BAC314"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1440" w:type="dxa"/>
            <w:tcBorders>
              <w:top w:val="nil"/>
              <w:left w:val="nil"/>
              <w:right w:val="nil"/>
            </w:tcBorders>
            <w:shd w:val="clear" w:color="auto" w:fill="auto"/>
            <w:noWrap/>
            <w:vAlign w:val="bottom"/>
            <w:hideMark/>
          </w:tcPr>
          <w:p w14:paraId="55DAB26D"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2290" w:type="dxa"/>
            <w:tcBorders>
              <w:top w:val="nil"/>
              <w:left w:val="nil"/>
              <w:right w:val="nil"/>
            </w:tcBorders>
            <w:shd w:val="clear" w:color="auto" w:fill="auto"/>
            <w:noWrap/>
            <w:vAlign w:val="bottom"/>
            <w:hideMark/>
          </w:tcPr>
          <w:p w14:paraId="41FBE979"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r>
      <w:tr w:rsidR="00367AA0" w:rsidRPr="00367AA0" w14:paraId="3FD3AE42" w14:textId="77777777" w:rsidTr="003D68E6">
        <w:trPr>
          <w:trHeight w:val="144"/>
        </w:trPr>
        <w:tc>
          <w:tcPr>
            <w:tcW w:w="2700" w:type="dxa"/>
            <w:gridSpan w:val="2"/>
            <w:tcBorders>
              <w:left w:val="nil"/>
              <w:bottom w:val="nil"/>
              <w:right w:val="nil"/>
            </w:tcBorders>
            <w:shd w:val="clear" w:color="auto" w:fill="auto"/>
            <w:noWrap/>
            <w:vAlign w:val="bottom"/>
            <w:hideMark/>
          </w:tcPr>
          <w:p w14:paraId="2D867A6A"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r w:rsidRPr="00367AA0">
              <w:rPr>
                <w:rFonts w:ascii="Times New Roman" w:eastAsia="Times New Roman" w:hAnsi="Times New Roman" w:cs="Times New Roman"/>
                <w:sz w:val="24"/>
                <w:szCs w:val="24"/>
              </w:rPr>
              <w:t>VT streams</w:t>
            </w:r>
          </w:p>
        </w:tc>
        <w:tc>
          <w:tcPr>
            <w:tcW w:w="1475" w:type="dxa"/>
            <w:tcBorders>
              <w:left w:val="nil"/>
              <w:bottom w:val="nil"/>
              <w:right w:val="nil"/>
            </w:tcBorders>
            <w:shd w:val="clear" w:color="auto" w:fill="auto"/>
            <w:noWrap/>
            <w:vAlign w:val="bottom"/>
            <w:hideMark/>
          </w:tcPr>
          <w:p w14:paraId="1B130642"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620" w:type="dxa"/>
            <w:tcBorders>
              <w:left w:val="nil"/>
              <w:bottom w:val="nil"/>
              <w:right w:val="nil"/>
            </w:tcBorders>
            <w:shd w:val="clear" w:color="auto" w:fill="auto"/>
            <w:noWrap/>
            <w:vAlign w:val="bottom"/>
            <w:hideMark/>
          </w:tcPr>
          <w:p w14:paraId="43E3CBF9"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585" w:type="dxa"/>
            <w:tcBorders>
              <w:left w:val="nil"/>
              <w:bottom w:val="nil"/>
              <w:right w:val="nil"/>
            </w:tcBorders>
            <w:shd w:val="clear" w:color="auto" w:fill="auto"/>
            <w:noWrap/>
            <w:vAlign w:val="bottom"/>
            <w:hideMark/>
          </w:tcPr>
          <w:p w14:paraId="1514D990"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440" w:type="dxa"/>
            <w:tcBorders>
              <w:left w:val="nil"/>
              <w:bottom w:val="nil"/>
              <w:right w:val="nil"/>
            </w:tcBorders>
            <w:shd w:val="clear" w:color="auto" w:fill="auto"/>
            <w:noWrap/>
            <w:vAlign w:val="bottom"/>
            <w:hideMark/>
          </w:tcPr>
          <w:p w14:paraId="5BEB3570"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1440" w:type="dxa"/>
            <w:tcBorders>
              <w:left w:val="nil"/>
              <w:bottom w:val="nil"/>
              <w:right w:val="nil"/>
            </w:tcBorders>
            <w:shd w:val="clear" w:color="auto" w:fill="auto"/>
            <w:noWrap/>
            <w:vAlign w:val="bottom"/>
            <w:hideMark/>
          </w:tcPr>
          <w:p w14:paraId="696DF881"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c>
          <w:tcPr>
            <w:tcW w:w="2290" w:type="dxa"/>
            <w:tcBorders>
              <w:left w:val="nil"/>
              <w:bottom w:val="nil"/>
              <w:right w:val="nil"/>
            </w:tcBorders>
            <w:shd w:val="clear" w:color="auto" w:fill="auto"/>
            <w:noWrap/>
            <w:vAlign w:val="bottom"/>
            <w:hideMark/>
          </w:tcPr>
          <w:p w14:paraId="3AE35F81"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This study</w:t>
            </w:r>
          </w:p>
        </w:tc>
      </w:tr>
      <w:tr w:rsidR="00367AA0" w:rsidRPr="00367AA0" w14:paraId="163C3BB3" w14:textId="77777777" w:rsidTr="003D68E6">
        <w:trPr>
          <w:trHeight w:val="300"/>
        </w:trPr>
        <w:tc>
          <w:tcPr>
            <w:tcW w:w="1440" w:type="dxa"/>
            <w:tcBorders>
              <w:top w:val="nil"/>
              <w:left w:val="nil"/>
              <w:bottom w:val="nil"/>
              <w:right w:val="nil"/>
            </w:tcBorders>
            <w:shd w:val="clear" w:color="auto" w:fill="auto"/>
            <w:noWrap/>
            <w:vAlign w:val="bottom"/>
            <w:hideMark/>
          </w:tcPr>
          <w:p w14:paraId="36D0DE03"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Average</w:t>
            </w:r>
          </w:p>
        </w:tc>
        <w:tc>
          <w:tcPr>
            <w:tcW w:w="1260" w:type="dxa"/>
            <w:tcBorders>
              <w:top w:val="nil"/>
              <w:left w:val="nil"/>
              <w:bottom w:val="nil"/>
              <w:right w:val="nil"/>
            </w:tcBorders>
            <w:shd w:val="clear" w:color="auto" w:fill="auto"/>
            <w:noWrap/>
            <w:vAlign w:val="bottom"/>
            <w:hideMark/>
          </w:tcPr>
          <w:p w14:paraId="05E1F03C" w14:textId="0BCEEAFF" w:rsidR="00367AA0" w:rsidRPr="00367AA0" w:rsidRDefault="004716F0" w:rsidP="00367AA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c>
          <w:tcPr>
            <w:tcW w:w="1475" w:type="dxa"/>
            <w:tcBorders>
              <w:top w:val="nil"/>
              <w:left w:val="nil"/>
              <w:bottom w:val="nil"/>
              <w:right w:val="nil"/>
            </w:tcBorders>
            <w:shd w:val="clear" w:color="auto" w:fill="auto"/>
            <w:noWrap/>
            <w:vAlign w:val="bottom"/>
            <w:hideMark/>
          </w:tcPr>
          <w:p w14:paraId="47C9EACA"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76.3</w:t>
            </w:r>
          </w:p>
        </w:tc>
        <w:tc>
          <w:tcPr>
            <w:tcW w:w="1620" w:type="dxa"/>
            <w:tcBorders>
              <w:top w:val="nil"/>
              <w:left w:val="nil"/>
              <w:bottom w:val="nil"/>
              <w:right w:val="nil"/>
            </w:tcBorders>
            <w:shd w:val="clear" w:color="auto" w:fill="auto"/>
            <w:noWrap/>
            <w:vAlign w:val="bottom"/>
            <w:hideMark/>
          </w:tcPr>
          <w:p w14:paraId="28411BAE"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123.5</w:t>
            </w:r>
          </w:p>
        </w:tc>
        <w:tc>
          <w:tcPr>
            <w:tcW w:w="1585" w:type="dxa"/>
            <w:tcBorders>
              <w:top w:val="nil"/>
              <w:left w:val="nil"/>
              <w:bottom w:val="nil"/>
              <w:right w:val="nil"/>
            </w:tcBorders>
            <w:shd w:val="clear" w:color="auto" w:fill="auto"/>
            <w:noWrap/>
            <w:vAlign w:val="bottom"/>
            <w:hideMark/>
          </w:tcPr>
          <w:p w14:paraId="64CFA2F2"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152.6</w:t>
            </w:r>
          </w:p>
        </w:tc>
        <w:tc>
          <w:tcPr>
            <w:tcW w:w="1440" w:type="dxa"/>
            <w:tcBorders>
              <w:top w:val="nil"/>
              <w:left w:val="nil"/>
              <w:bottom w:val="nil"/>
              <w:right w:val="nil"/>
            </w:tcBorders>
            <w:shd w:val="clear" w:color="auto" w:fill="auto"/>
            <w:noWrap/>
            <w:vAlign w:val="bottom"/>
            <w:hideMark/>
          </w:tcPr>
          <w:p w14:paraId="0CAB1BB9"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170.6</w:t>
            </w:r>
          </w:p>
        </w:tc>
        <w:tc>
          <w:tcPr>
            <w:tcW w:w="1440" w:type="dxa"/>
            <w:tcBorders>
              <w:top w:val="nil"/>
              <w:left w:val="nil"/>
              <w:bottom w:val="nil"/>
              <w:right w:val="nil"/>
            </w:tcBorders>
            <w:shd w:val="clear" w:color="auto" w:fill="auto"/>
            <w:noWrap/>
            <w:vAlign w:val="bottom"/>
            <w:hideMark/>
          </w:tcPr>
          <w:p w14:paraId="1B533AB6"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181.7</w:t>
            </w:r>
          </w:p>
        </w:tc>
        <w:tc>
          <w:tcPr>
            <w:tcW w:w="2290" w:type="dxa"/>
            <w:tcBorders>
              <w:top w:val="nil"/>
              <w:left w:val="nil"/>
              <w:bottom w:val="nil"/>
              <w:right w:val="nil"/>
            </w:tcBorders>
            <w:shd w:val="clear" w:color="auto" w:fill="auto"/>
            <w:noWrap/>
            <w:vAlign w:val="bottom"/>
            <w:hideMark/>
          </w:tcPr>
          <w:p w14:paraId="63001BED"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Recapture data</w:t>
            </w:r>
          </w:p>
        </w:tc>
      </w:tr>
      <w:tr w:rsidR="00367AA0" w:rsidRPr="00367AA0" w14:paraId="6EA31F84" w14:textId="77777777" w:rsidTr="003D68E6">
        <w:trPr>
          <w:trHeight w:val="300"/>
        </w:trPr>
        <w:tc>
          <w:tcPr>
            <w:tcW w:w="1440" w:type="dxa"/>
            <w:tcBorders>
              <w:top w:val="nil"/>
              <w:left w:val="nil"/>
              <w:right w:val="nil"/>
            </w:tcBorders>
            <w:shd w:val="clear" w:color="auto" w:fill="auto"/>
            <w:noWrap/>
            <w:vAlign w:val="center"/>
            <w:hideMark/>
          </w:tcPr>
          <w:p w14:paraId="1FCB0B62"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95% CI</w:t>
            </w:r>
          </w:p>
        </w:tc>
        <w:tc>
          <w:tcPr>
            <w:tcW w:w="1260" w:type="dxa"/>
            <w:tcBorders>
              <w:top w:val="nil"/>
              <w:left w:val="nil"/>
              <w:right w:val="nil"/>
            </w:tcBorders>
            <w:shd w:val="clear" w:color="auto" w:fill="auto"/>
            <w:noWrap/>
            <w:vAlign w:val="bottom"/>
            <w:hideMark/>
          </w:tcPr>
          <w:p w14:paraId="4B8081C6" w14:textId="1C19EBD1"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1475" w:type="dxa"/>
            <w:tcBorders>
              <w:top w:val="nil"/>
              <w:left w:val="nil"/>
              <w:right w:val="nil"/>
            </w:tcBorders>
            <w:shd w:val="clear" w:color="auto" w:fill="auto"/>
            <w:noWrap/>
            <w:vAlign w:val="bottom"/>
            <w:hideMark/>
          </w:tcPr>
          <w:p w14:paraId="1BFF543C"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63.4- 89.5</w:t>
            </w:r>
          </w:p>
        </w:tc>
        <w:tc>
          <w:tcPr>
            <w:tcW w:w="1620" w:type="dxa"/>
            <w:tcBorders>
              <w:top w:val="nil"/>
              <w:left w:val="nil"/>
              <w:right w:val="nil"/>
            </w:tcBorders>
            <w:shd w:val="clear" w:color="auto" w:fill="auto"/>
            <w:noWrap/>
            <w:vAlign w:val="bottom"/>
            <w:hideMark/>
          </w:tcPr>
          <w:p w14:paraId="2D4F4A54"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105.7- 140.7</w:t>
            </w:r>
          </w:p>
        </w:tc>
        <w:tc>
          <w:tcPr>
            <w:tcW w:w="1585" w:type="dxa"/>
            <w:tcBorders>
              <w:top w:val="nil"/>
              <w:left w:val="nil"/>
              <w:right w:val="nil"/>
            </w:tcBorders>
            <w:shd w:val="clear" w:color="auto" w:fill="auto"/>
            <w:noWrap/>
            <w:vAlign w:val="bottom"/>
            <w:hideMark/>
          </w:tcPr>
          <w:p w14:paraId="55E34BC3"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133.8- 169.9</w:t>
            </w:r>
          </w:p>
        </w:tc>
        <w:tc>
          <w:tcPr>
            <w:tcW w:w="1440" w:type="dxa"/>
            <w:tcBorders>
              <w:top w:val="nil"/>
              <w:left w:val="nil"/>
              <w:right w:val="nil"/>
            </w:tcBorders>
            <w:shd w:val="clear" w:color="auto" w:fill="auto"/>
            <w:noWrap/>
            <w:vAlign w:val="bottom"/>
            <w:hideMark/>
          </w:tcPr>
          <w:p w14:paraId="0BDE4A1D"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152.6- 186.7</w:t>
            </w:r>
          </w:p>
        </w:tc>
        <w:tc>
          <w:tcPr>
            <w:tcW w:w="1440" w:type="dxa"/>
            <w:tcBorders>
              <w:top w:val="nil"/>
              <w:left w:val="nil"/>
              <w:right w:val="nil"/>
            </w:tcBorders>
            <w:shd w:val="clear" w:color="auto" w:fill="auto"/>
            <w:noWrap/>
            <w:vAlign w:val="bottom"/>
            <w:hideMark/>
          </w:tcPr>
          <w:p w14:paraId="69CDFEF1"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r w:rsidRPr="00367AA0">
              <w:rPr>
                <w:rFonts w:ascii="Times New Roman" w:eastAsia="Times New Roman" w:hAnsi="Times New Roman" w:cs="Times New Roman"/>
                <w:color w:val="000000"/>
                <w:sz w:val="24"/>
                <w:szCs w:val="24"/>
              </w:rPr>
              <w:t>165.1- 196.3</w:t>
            </w:r>
          </w:p>
        </w:tc>
        <w:tc>
          <w:tcPr>
            <w:tcW w:w="2290" w:type="dxa"/>
            <w:tcBorders>
              <w:top w:val="nil"/>
              <w:left w:val="nil"/>
              <w:right w:val="nil"/>
            </w:tcBorders>
            <w:shd w:val="clear" w:color="auto" w:fill="auto"/>
            <w:noWrap/>
            <w:vAlign w:val="bottom"/>
            <w:hideMark/>
          </w:tcPr>
          <w:p w14:paraId="1EBA5D89"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r>
      <w:tr w:rsidR="00367AA0" w:rsidRPr="00367AA0" w14:paraId="487A229C" w14:textId="77777777" w:rsidTr="003D68E6">
        <w:trPr>
          <w:trHeight w:hRule="exact" w:val="115"/>
        </w:trPr>
        <w:tc>
          <w:tcPr>
            <w:tcW w:w="1440" w:type="dxa"/>
            <w:tcBorders>
              <w:top w:val="nil"/>
              <w:left w:val="nil"/>
              <w:bottom w:val="single" w:sz="4" w:space="0" w:color="auto"/>
              <w:right w:val="nil"/>
            </w:tcBorders>
            <w:shd w:val="clear" w:color="auto" w:fill="auto"/>
            <w:noWrap/>
            <w:vAlign w:val="bottom"/>
            <w:hideMark/>
          </w:tcPr>
          <w:p w14:paraId="02FD077D" w14:textId="77777777" w:rsidR="00367AA0" w:rsidRPr="00367AA0" w:rsidRDefault="00367AA0" w:rsidP="00367AA0">
            <w:pPr>
              <w:spacing w:after="0" w:line="240" w:lineRule="auto"/>
              <w:jc w:val="right"/>
              <w:rPr>
                <w:rFonts w:ascii="Times New Roman" w:eastAsia="Times New Roman" w:hAnsi="Times New Roman" w:cs="Times New Roman"/>
                <w:sz w:val="24"/>
                <w:szCs w:val="24"/>
              </w:rPr>
            </w:pPr>
          </w:p>
        </w:tc>
        <w:tc>
          <w:tcPr>
            <w:tcW w:w="1260" w:type="dxa"/>
            <w:tcBorders>
              <w:top w:val="nil"/>
              <w:left w:val="nil"/>
              <w:bottom w:val="single" w:sz="4" w:space="0" w:color="auto"/>
              <w:right w:val="nil"/>
            </w:tcBorders>
            <w:shd w:val="clear" w:color="auto" w:fill="auto"/>
            <w:noWrap/>
            <w:vAlign w:val="bottom"/>
            <w:hideMark/>
          </w:tcPr>
          <w:p w14:paraId="4014F5B1"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1475" w:type="dxa"/>
            <w:tcBorders>
              <w:top w:val="nil"/>
              <w:left w:val="nil"/>
              <w:bottom w:val="single" w:sz="4" w:space="0" w:color="auto"/>
              <w:right w:val="nil"/>
            </w:tcBorders>
            <w:shd w:val="clear" w:color="auto" w:fill="auto"/>
            <w:noWrap/>
            <w:vAlign w:val="bottom"/>
            <w:hideMark/>
          </w:tcPr>
          <w:p w14:paraId="7F225261"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1620" w:type="dxa"/>
            <w:tcBorders>
              <w:top w:val="nil"/>
              <w:left w:val="nil"/>
              <w:bottom w:val="single" w:sz="4" w:space="0" w:color="auto"/>
              <w:right w:val="nil"/>
            </w:tcBorders>
            <w:shd w:val="clear" w:color="auto" w:fill="auto"/>
            <w:noWrap/>
            <w:vAlign w:val="bottom"/>
            <w:hideMark/>
          </w:tcPr>
          <w:p w14:paraId="62BF443A"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1585" w:type="dxa"/>
            <w:tcBorders>
              <w:top w:val="nil"/>
              <w:left w:val="nil"/>
              <w:bottom w:val="single" w:sz="4" w:space="0" w:color="auto"/>
              <w:right w:val="nil"/>
            </w:tcBorders>
            <w:shd w:val="clear" w:color="auto" w:fill="auto"/>
            <w:noWrap/>
            <w:vAlign w:val="bottom"/>
            <w:hideMark/>
          </w:tcPr>
          <w:p w14:paraId="5EA961F9"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1440" w:type="dxa"/>
            <w:tcBorders>
              <w:top w:val="nil"/>
              <w:left w:val="nil"/>
              <w:bottom w:val="single" w:sz="4" w:space="0" w:color="auto"/>
              <w:right w:val="nil"/>
            </w:tcBorders>
            <w:shd w:val="clear" w:color="auto" w:fill="auto"/>
            <w:noWrap/>
            <w:vAlign w:val="bottom"/>
            <w:hideMark/>
          </w:tcPr>
          <w:p w14:paraId="232085CB"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1440" w:type="dxa"/>
            <w:tcBorders>
              <w:top w:val="nil"/>
              <w:left w:val="nil"/>
              <w:bottom w:val="single" w:sz="4" w:space="0" w:color="auto"/>
              <w:right w:val="nil"/>
            </w:tcBorders>
            <w:shd w:val="clear" w:color="auto" w:fill="auto"/>
            <w:noWrap/>
            <w:vAlign w:val="bottom"/>
            <w:hideMark/>
          </w:tcPr>
          <w:p w14:paraId="31B98BA6" w14:textId="77777777" w:rsidR="00367AA0" w:rsidRPr="00367AA0" w:rsidRDefault="00367AA0" w:rsidP="00367AA0">
            <w:pPr>
              <w:spacing w:after="0" w:line="240" w:lineRule="auto"/>
              <w:jc w:val="right"/>
              <w:rPr>
                <w:rFonts w:ascii="Times New Roman" w:eastAsia="Times New Roman" w:hAnsi="Times New Roman" w:cs="Times New Roman"/>
                <w:color w:val="000000"/>
                <w:sz w:val="24"/>
                <w:szCs w:val="24"/>
              </w:rPr>
            </w:pPr>
          </w:p>
        </w:tc>
        <w:tc>
          <w:tcPr>
            <w:tcW w:w="2290" w:type="dxa"/>
            <w:tcBorders>
              <w:top w:val="nil"/>
              <w:left w:val="nil"/>
              <w:bottom w:val="single" w:sz="4" w:space="0" w:color="auto"/>
              <w:right w:val="nil"/>
            </w:tcBorders>
            <w:shd w:val="clear" w:color="auto" w:fill="auto"/>
            <w:noWrap/>
            <w:vAlign w:val="bottom"/>
            <w:hideMark/>
          </w:tcPr>
          <w:p w14:paraId="362F1D0C" w14:textId="77777777" w:rsidR="00367AA0" w:rsidRPr="00367AA0" w:rsidRDefault="00367AA0" w:rsidP="00367AA0">
            <w:pPr>
              <w:spacing w:after="0" w:line="240" w:lineRule="auto"/>
              <w:rPr>
                <w:rFonts w:ascii="Times New Roman" w:eastAsia="Times New Roman" w:hAnsi="Times New Roman" w:cs="Times New Roman"/>
                <w:color w:val="000000"/>
                <w:sz w:val="24"/>
                <w:szCs w:val="24"/>
              </w:rPr>
            </w:pPr>
          </w:p>
        </w:tc>
      </w:tr>
    </w:tbl>
    <w:p w14:paraId="108E9EEE" w14:textId="77777777" w:rsidR="00367AA0" w:rsidRPr="00367AA0" w:rsidRDefault="00367AA0" w:rsidP="00367AA0">
      <w:pPr>
        <w:spacing w:after="0" w:line="240" w:lineRule="auto"/>
        <w:rPr>
          <w:rFonts w:ascii="Times New Roman" w:eastAsia="Times New Roman" w:hAnsi="Times New Roman" w:cs="Times New Roman"/>
          <w:sz w:val="24"/>
          <w:szCs w:val="24"/>
        </w:rPr>
        <w:sectPr w:rsidR="00367AA0" w:rsidRPr="00367AA0" w:rsidSect="004F6DFF">
          <w:pgSz w:w="15840" w:h="12240" w:orient="landscape"/>
          <w:pgMar w:top="1440" w:right="1440" w:bottom="2160" w:left="1440" w:header="720" w:footer="720" w:gutter="0"/>
          <w:cols w:space="720"/>
        </w:sectPr>
      </w:pPr>
    </w:p>
    <w:p w14:paraId="4A73C549" w14:textId="02F7065D" w:rsidR="00ED11B4" w:rsidRPr="00ED11B4" w:rsidRDefault="00ED11B4" w:rsidP="00367AA0">
      <w:pPr>
        <w:spacing w:after="0" w:line="360" w:lineRule="auto"/>
        <w:rPr>
          <w:rFonts w:ascii="Times New Roman" w:eastAsia="Times New Roman" w:hAnsi="Times New Roman" w:cs="Times New Roman"/>
          <w:b/>
          <w:sz w:val="24"/>
          <w:szCs w:val="24"/>
        </w:rPr>
      </w:pPr>
      <w:r w:rsidRPr="00ED11B4">
        <w:rPr>
          <w:rFonts w:ascii="Times New Roman" w:eastAsia="Times New Roman" w:hAnsi="Times New Roman" w:cs="Times New Roman"/>
          <w:b/>
          <w:sz w:val="24"/>
          <w:szCs w:val="24"/>
        </w:rPr>
        <w:lastRenderedPageBreak/>
        <w:t>Figure headings</w:t>
      </w:r>
    </w:p>
    <w:p w14:paraId="1FEA5295" w14:textId="77777777" w:rsidR="00ED11B4" w:rsidRDefault="00ED11B4" w:rsidP="00ED11B4">
      <w:pPr>
        <w:spacing w:line="480" w:lineRule="auto"/>
        <w:rPr>
          <w:rFonts w:ascii="Times New Roman" w:eastAsia="Times New Roman" w:hAnsi="Times New Roman" w:cs="Times New Roman"/>
          <w:bCs/>
          <w:sz w:val="24"/>
          <w:szCs w:val="24"/>
        </w:rPr>
      </w:pPr>
    </w:p>
    <w:p w14:paraId="54FF9FDB" w14:textId="77777777" w:rsidR="00ED11B4" w:rsidRDefault="00ED11B4" w:rsidP="00ED11B4">
      <w:pPr>
        <w:spacing w:line="480" w:lineRule="auto"/>
        <w:rPr>
          <w:rFonts w:ascii="Times New Roman" w:eastAsia="Times New Roman" w:hAnsi="Times New Roman" w:cs="Times New Roman"/>
          <w:bCs/>
          <w:sz w:val="24"/>
          <w:szCs w:val="24"/>
        </w:rPr>
      </w:pPr>
      <w:r w:rsidRPr="000045D6">
        <w:rPr>
          <w:rFonts w:ascii="Times New Roman" w:eastAsia="Times New Roman" w:hAnsi="Times New Roman" w:cs="Times New Roman"/>
          <w:bCs/>
          <w:sz w:val="24"/>
          <w:szCs w:val="24"/>
        </w:rPr>
        <w:t>Figure 1. Model growth estimates from Fabens (gray) and Von Bertalanffy (black).  Mean is solid line and 95% CI are dashed lines. Black circles are individual age estimates from each dorsal spine that was used to estimate the Von Bertalanffy model.</w:t>
      </w:r>
      <w:r>
        <w:rPr>
          <w:rFonts w:ascii="Times New Roman" w:eastAsia="Times New Roman" w:hAnsi="Times New Roman" w:cs="Times New Roman"/>
          <w:bCs/>
          <w:sz w:val="24"/>
          <w:szCs w:val="24"/>
        </w:rPr>
        <w:t xml:space="preserve"> Grey circles are from the</w:t>
      </w:r>
      <w:r w:rsidRPr="000045D6">
        <w:rPr>
          <w:rFonts w:ascii="Times New Roman" w:eastAsia="Times New Roman" w:hAnsi="Times New Roman" w:cs="Times New Roman"/>
          <w:bCs/>
          <w:sz w:val="24"/>
          <w:szCs w:val="24"/>
        </w:rPr>
        <w:t xml:space="preserve"> Fabens model estimates derived from capture-recapture data from Stonecats collected in 2012, 2013, and 2014 sampling seasons in the LaPlatte and Missisquoi rivers, Vermont. Von Bertalanffy model estimates were derived from </w:t>
      </w:r>
      <w:r>
        <w:rPr>
          <w:rFonts w:ascii="Times New Roman" w:eastAsia="Times New Roman" w:hAnsi="Times New Roman" w:cs="Times New Roman"/>
          <w:bCs/>
          <w:sz w:val="24"/>
          <w:szCs w:val="24"/>
        </w:rPr>
        <w:t xml:space="preserve">individuals collected in 2011 and 2012 in the Great Chazy River, NY and aged </w:t>
      </w:r>
      <w:r w:rsidRPr="000045D6">
        <w:rPr>
          <w:rFonts w:ascii="Times New Roman" w:eastAsia="Times New Roman" w:hAnsi="Times New Roman" w:cs="Times New Roman"/>
          <w:bCs/>
          <w:sz w:val="24"/>
          <w:szCs w:val="24"/>
        </w:rPr>
        <w:t>dorsal spines.</w:t>
      </w:r>
      <w:r>
        <w:rPr>
          <w:rFonts w:ascii="Times New Roman" w:eastAsia="Times New Roman" w:hAnsi="Times New Roman" w:cs="Times New Roman"/>
          <w:bCs/>
          <w:sz w:val="24"/>
          <w:szCs w:val="24"/>
        </w:rPr>
        <w:t xml:space="preserve"> Circles are aligned vertically between ages even though they were collected throughout the sampling seasons. </w:t>
      </w:r>
    </w:p>
    <w:p w14:paraId="21E93B7B" w14:textId="77777777" w:rsidR="00ED11B4" w:rsidRDefault="00ED11B4" w:rsidP="00ED11B4">
      <w:pPr>
        <w:spacing w:before="120" w:after="600" w:line="480" w:lineRule="auto"/>
        <w:rPr>
          <w:rFonts w:ascii="Times New Roman" w:eastAsia="Times New Roman" w:hAnsi="Times New Roman" w:cs="Times New Roman"/>
          <w:bCs/>
          <w:sz w:val="24"/>
          <w:szCs w:val="24"/>
        </w:rPr>
      </w:pPr>
      <w:r w:rsidRPr="000045D6">
        <w:rPr>
          <w:rFonts w:ascii="Times New Roman" w:eastAsia="Times New Roman" w:hAnsi="Times New Roman" w:cs="Times New Roman"/>
          <w:bCs/>
          <w:sz w:val="24"/>
          <w:szCs w:val="24"/>
        </w:rPr>
        <w:t xml:space="preserve">Figure 2. </w:t>
      </w:r>
      <w:r>
        <w:rPr>
          <w:rFonts w:ascii="Times New Roman" w:eastAsia="Times New Roman" w:hAnsi="Times New Roman" w:cs="Times New Roman"/>
          <w:bCs/>
          <w:sz w:val="24"/>
          <w:szCs w:val="24"/>
        </w:rPr>
        <w:t>P</w:t>
      </w:r>
      <w:r w:rsidRPr="000045D6">
        <w:rPr>
          <w:rFonts w:ascii="Times New Roman" w:eastAsia="Times New Roman" w:hAnsi="Times New Roman" w:cs="Times New Roman"/>
          <w:bCs/>
          <w:sz w:val="24"/>
          <w:szCs w:val="24"/>
        </w:rPr>
        <w:t xml:space="preserve">ercentage deviations between the predicted </w:t>
      </w:r>
      <w:r>
        <w:rPr>
          <w:rFonts w:ascii="Times New Roman" w:eastAsia="Times New Roman" w:hAnsi="Times New Roman" w:cs="Times New Roman"/>
          <w:bCs/>
          <w:sz w:val="24"/>
          <w:szCs w:val="24"/>
        </w:rPr>
        <w:t xml:space="preserve">total </w:t>
      </w:r>
      <w:r w:rsidRPr="000045D6">
        <w:rPr>
          <w:rFonts w:ascii="Times New Roman" w:eastAsia="Times New Roman" w:hAnsi="Times New Roman" w:cs="Times New Roman"/>
          <w:bCs/>
          <w:sz w:val="24"/>
          <w:szCs w:val="24"/>
        </w:rPr>
        <w:t xml:space="preserve">length from the von Bertalanffy model </w:t>
      </w:r>
      <w:r>
        <w:rPr>
          <w:rFonts w:ascii="Times New Roman" w:eastAsia="Times New Roman" w:hAnsi="Times New Roman" w:cs="Times New Roman"/>
          <w:bCs/>
          <w:sz w:val="24"/>
          <w:szCs w:val="24"/>
        </w:rPr>
        <w:t xml:space="preserve">and that of capture-recapture data used in the Fabens model. Data used in von Bertalanffy were </w:t>
      </w:r>
      <w:r w:rsidRPr="000045D6">
        <w:rPr>
          <w:rFonts w:ascii="Times New Roman" w:eastAsia="Times New Roman" w:hAnsi="Times New Roman" w:cs="Times New Roman"/>
          <w:bCs/>
          <w:sz w:val="24"/>
          <w:szCs w:val="24"/>
        </w:rPr>
        <w:t xml:space="preserve">derived from aged dorsal spines </w:t>
      </w:r>
      <w:r>
        <w:rPr>
          <w:rFonts w:ascii="Times New Roman" w:eastAsia="Times New Roman" w:hAnsi="Times New Roman" w:cs="Times New Roman"/>
          <w:bCs/>
          <w:sz w:val="24"/>
          <w:szCs w:val="24"/>
        </w:rPr>
        <w:t>of</w:t>
      </w:r>
      <w:r w:rsidRPr="000045D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Stonecats</w:t>
      </w:r>
      <w:r w:rsidRPr="000045D6">
        <w:rPr>
          <w:rFonts w:ascii="Times New Roman" w:eastAsia="Times New Roman" w:hAnsi="Times New Roman" w:cs="Times New Roman"/>
          <w:bCs/>
          <w:sz w:val="24"/>
          <w:szCs w:val="24"/>
        </w:rPr>
        <w:t xml:space="preserve"> collected in </w:t>
      </w:r>
      <w:r>
        <w:rPr>
          <w:rFonts w:ascii="Times New Roman" w:eastAsia="Times New Roman" w:hAnsi="Times New Roman" w:cs="Times New Roman"/>
          <w:bCs/>
          <w:sz w:val="24"/>
          <w:szCs w:val="24"/>
        </w:rPr>
        <w:t xml:space="preserve">2011 and </w:t>
      </w:r>
      <w:r w:rsidRPr="000045D6">
        <w:rPr>
          <w:rFonts w:ascii="Times New Roman" w:eastAsia="Times New Roman" w:hAnsi="Times New Roman" w:cs="Times New Roman"/>
          <w:bCs/>
          <w:sz w:val="24"/>
          <w:szCs w:val="24"/>
        </w:rPr>
        <w:t>2012 in the Great Chazy River, New York</w:t>
      </w:r>
      <w:r>
        <w:rPr>
          <w:rFonts w:ascii="Times New Roman" w:eastAsia="Times New Roman" w:hAnsi="Times New Roman" w:cs="Times New Roman"/>
          <w:bCs/>
          <w:sz w:val="24"/>
          <w:szCs w:val="24"/>
        </w:rPr>
        <w:t>. T</w:t>
      </w:r>
      <w:r w:rsidRPr="000045D6">
        <w:rPr>
          <w:rFonts w:ascii="Times New Roman" w:eastAsia="Times New Roman" w:hAnsi="Times New Roman" w:cs="Times New Roman"/>
          <w:bCs/>
          <w:sz w:val="24"/>
          <w:szCs w:val="24"/>
        </w:rPr>
        <w:t xml:space="preserve">he capture-recapture data </w:t>
      </w:r>
      <w:r>
        <w:rPr>
          <w:rFonts w:ascii="Times New Roman" w:eastAsia="Times New Roman" w:hAnsi="Times New Roman" w:cs="Times New Roman"/>
          <w:bCs/>
          <w:sz w:val="24"/>
          <w:szCs w:val="24"/>
        </w:rPr>
        <w:t xml:space="preserve">were </w:t>
      </w:r>
      <w:r w:rsidRPr="000045D6">
        <w:rPr>
          <w:rFonts w:ascii="Times New Roman" w:eastAsia="Times New Roman" w:hAnsi="Times New Roman" w:cs="Times New Roman"/>
          <w:bCs/>
          <w:sz w:val="24"/>
          <w:szCs w:val="24"/>
        </w:rPr>
        <w:t>from Stonecats collected in 2012, 2013, and 2014 in the LaPlatte and Missisquoi rivers, Vermont.</w:t>
      </w:r>
    </w:p>
    <w:p w14:paraId="633D052B" w14:textId="433B4CD7" w:rsidR="00ED11B4" w:rsidRDefault="00ED11B4" w:rsidP="00ED11B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5FF9DD9" w14:textId="77777777" w:rsidR="00367AA0" w:rsidRPr="00367AA0" w:rsidRDefault="00367AA0" w:rsidP="00367AA0">
      <w:pPr>
        <w:spacing w:after="0" w:line="360" w:lineRule="auto"/>
        <w:rPr>
          <w:rFonts w:ascii="Times New Roman" w:eastAsia="Times New Roman" w:hAnsi="Times New Roman" w:cs="Times New Roman"/>
          <w:sz w:val="24"/>
          <w:szCs w:val="24"/>
        </w:rPr>
      </w:pPr>
    </w:p>
    <w:p w14:paraId="56645D88" w14:textId="70ED3D32" w:rsidR="00367AA0" w:rsidRPr="000045D6" w:rsidRDefault="001F4D61" w:rsidP="001F4D61">
      <w:pPr>
        <w:spacing w:before="120" w:after="600" w:line="480" w:lineRule="auto"/>
        <w:ind w:left="187"/>
        <w:rPr>
          <w:rFonts w:ascii="Times New Roman" w:eastAsia="Times New Roman" w:hAnsi="Times New Roman" w:cs="Times New Roman"/>
          <w:bCs/>
          <w:sz w:val="24"/>
          <w:szCs w:val="24"/>
        </w:rPr>
      </w:pPr>
      <w:bookmarkStart w:id="191" w:name="_Toc293238660"/>
      <w:r>
        <w:rPr>
          <w:rFonts w:ascii="Times New Roman" w:eastAsia="Times New Roman" w:hAnsi="Times New Roman" w:cs="Times New Roman"/>
          <w:bCs/>
          <w:noProof/>
          <w:sz w:val="24"/>
          <w:szCs w:val="24"/>
        </w:rPr>
        <w:drawing>
          <wp:inline distT="0" distB="0" distL="0" distR="0" wp14:anchorId="475695F8" wp14:editId="54AC6B67">
            <wp:extent cx="6073140" cy="3523446"/>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wth curve images 1.1.jpg"/>
                    <pic:cNvPicPr/>
                  </pic:nvPicPr>
                  <pic:blipFill rotWithShape="1">
                    <a:blip r:embed="rId9">
                      <a:extLst>
                        <a:ext uri="{28A0092B-C50C-407E-A947-70E740481C1C}">
                          <a14:useLocalDpi xmlns:a14="http://schemas.microsoft.com/office/drawing/2010/main" val="0"/>
                        </a:ext>
                      </a:extLst>
                    </a:blip>
                    <a:srcRect l="28462" t="21197" r="10769" b="16126"/>
                    <a:stretch/>
                  </pic:blipFill>
                  <pic:spPr bwMode="auto">
                    <a:xfrm>
                      <a:off x="0" y="0"/>
                      <a:ext cx="6102234" cy="3540325"/>
                    </a:xfrm>
                    <a:prstGeom prst="rect">
                      <a:avLst/>
                    </a:prstGeom>
                    <a:ln>
                      <a:noFill/>
                    </a:ln>
                    <a:extLst>
                      <a:ext uri="{53640926-AAD7-44D8-BBD7-CCE9431645EC}">
                        <a14:shadowObscured xmlns:a14="http://schemas.microsoft.com/office/drawing/2010/main"/>
                      </a:ext>
                    </a:extLst>
                  </pic:spPr>
                </pic:pic>
              </a:graphicData>
            </a:graphic>
          </wp:inline>
        </w:drawing>
      </w:r>
      <w:r w:rsidR="00367AA0" w:rsidRPr="000045D6">
        <w:rPr>
          <w:rFonts w:ascii="Times New Roman" w:eastAsia="Times New Roman" w:hAnsi="Times New Roman" w:cs="Times New Roman"/>
          <w:bCs/>
          <w:sz w:val="24"/>
          <w:szCs w:val="24"/>
        </w:rPr>
        <w:t xml:space="preserve">Figure 1. </w:t>
      </w:r>
      <w:r w:rsidR="00772098" w:rsidRPr="000045D6">
        <w:rPr>
          <w:rFonts w:ascii="Times New Roman" w:eastAsia="Times New Roman" w:hAnsi="Times New Roman" w:cs="Times New Roman"/>
          <w:bCs/>
          <w:sz w:val="24"/>
          <w:szCs w:val="24"/>
        </w:rPr>
        <w:t>Model g</w:t>
      </w:r>
      <w:r w:rsidR="00367AA0" w:rsidRPr="000045D6">
        <w:rPr>
          <w:rFonts w:ascii="Times New Roman" w:eastAsia="Times New Roman" w:hAnsi="Times New Roman" w:cs="Times New Roman"/>
          <w:bCs/>
          <w:sz w:val="24"/>
          <w:szCs w:val="24"/>
        </w:rPr>
        <w:t xml:space="preserve">rowth estimates from Fabens </w:t>
      </w:r>
      <w:r w:rsidR="00772098" w:rsidRPr="000045D6">
        <w:rPr>
          <w:rFonts w:ascii="Times New Roman" w:eastAsia="Times New Roman" w:hAnsi="Times New Roman" w:cs="Times New Roman"/>
          <w:bCs/>
          <w:sz w:val="24"/>
          <w:szCs w:val="24"/>
        </w:rPr>
        <w:t>(</w:t>
      </w:r>
      <w:del w:id="192" w:author="Donna Parrish" w:date="2018-07-10T08:06:00Z">
        <w:r w:rsidR="00367AA0" w:rsidRPr="000045D6" w:rsidDel="004A6A41">
          <w:rPr>
            <w:rFonts w:ascii="Times New Roman" w:eastAsia="Times New Roman" w:hAnsi="Times New Roman" w:cs="Times New Roman"/>
            <w:bCs/>
            <w:sz w:val="24"/>
            <w:szCs w:val="24"/>
          </w:rPr>
          <w:delText>gray</w:delText>
        </w:r>
      </w:del>
      <w:ins w:id="193" w:author="Donna Parrish" w:date="2018-07-10T08:06:00Z">
        <w:r w:rsidR="004A6A41">
          <w:rPr>
            <w:rFonts w:ascii="Times New Roman" w:eastAsia="Times New Roman" w:hAnsi="Times New Roman" w:cs="Times New Roman"/>
            <w:bCs/>
            <w:sz w:val="24"/>
            <w:szCs w:val="24"/>
          </w:rPr>
          <w:t>black</w:t>
        </w:r>
      </w:ins>
      <w:r w:rsidR="00772098" w:rsidRPr="000045D6">
        <w:rPr>
          <w:rFonts w:ascii="Times New Roman" w:eastAsia="Times New Roman" w:hAnsi="Times New Roman" w:cs="Times New Roman"/>
          <w:bCs/>
          <w:sz w:val="24"/>
          <w:szCs w:val="24"/>
        </w:rPr>
        <w:t>)</w:t>
      </w:r>
      <w:r w:rsidR="00367AA0" w:rsidRPr="000045D6">
        <w:rPr>
          <w:rFonts w:ascii="Times New Roman" w:eastAsia="Times New Roman" w:hAnsi="Times New Roman" w:cs="Times New Roman"/>
          <w:bCs/>
          <w:sz w:val="24"/>
          <w:szCs w:val="24"/>
        </w:rPr>
        <w:t xml:space="preserve"> and </w:t>
      </w:r>
      <w:r w:rsidR="00772098" w:rsidRPr="000045D6">
        <w:rPr>
          <w:rFonts w:ascii="Times New Roman" w:eastAsia="Times New Roman" w:hAnsi="Times New Roman" w:cs="Times New Roman"/>
          <w:bCs/>
          <w:sz w:val="24"/>
          <w:szCs w:val="24"/>
        </w:rPr>
        <w:t>Von Bertalanffy (</w:t>
      </w:r>
      <w:del w:id="194" w:author="Donna Parrish" w:date="2018-07-10T08:06:00Z">
        <w:r w:rsidR="00367AA0" w:rsidRPr="000045D6" w:rsidDel="004A6A41">
          <w:rPr>
            <w:rFonts w:ascii="Times New Roman" w:eastAsia="Times New Roman" w:hAnsi="Times New Roman" w:cs="Times New Roman"/>
            <w:bCs/>
            <w:sz w:val="24"/>
            <w:szCs w:val="24"/>
          </w:rPr>
          <w:delText>black</w:delText>
        </w:r>
      </w:del>
      <w:ins w:id="195" w:author="Donna Parrish" w:date="2018-07-10T08:06:00Z">
        <w:r w:rsidR="004A6A41">
          <w:rPr>
            <w:rFonts w:ascii="Times New Roman" w:eastAsia="Times New Roman" w:hAnsi="Times New Roman" w:cs="Times New Roman"/>
            <w:bCs/>
            <w:sz w:val="24"/>
            <w:szCs w:val="24"/>
          </w:rPr>
          <w:t>grey</w:t>
        </w:r>
      </w:ins>
      <w:r w:rsidR="00772098" w:rsidRPr="000045D6">
        <w:rPr>
          <w:rFonts w:ascii="Times New Roman" w:eastAsia="Times New Roman" w:hAnsi="Times New Roman" w:cs="Times New Roman"/>
          <w:bCs/>
          <w:sz w:val="24"/>
          <w:szCs w:val="24"/>
        </w:rPr>
        <w:t>)</w:t>
      </w:r>
      <w:r w:rsidR="00367AA0" w:rsidRPr="000045D6">
        <w:rPr>
          <w:rFonts w:ascii="Times New Roman" w:eastAsia="Times New Roman" w:hAnsi="Times New Roman" w:cs="Times New Roman"/>
          <w:bCs/>
          <w:sz w:val="24"/>
          <w:szCs w:val="24"/>
        </w:rPr>
        <w:t xml:space="preserve">.  </w:t>
      </w:r>
      <w:r w:rsidR="00772098" w:rsidRPr="000045D6">
        <w:rPr>
          <w:rFonts w:ascii="Times New Roman" w:eastAsia="Times New Roman" w:hAnsi="Times New Roman" w:cs="Times New Roman"/>
          <w:bCs/>
          <w:sz w:val="24"/>
          <w:szCs w:val="24"/>
        </w:rPr>
        <w:t>M</w:t>
      </w:r>
      <w:r w:rsidR="00367AA0" w:rsidRPr="000045D6">
        <w:rPr>
          <w:rFonts w:ascii="Times New Roman" w:eastAsia="Times New Roman" w:hAnsi="Times New Roman" w:cs="Times New Roman"/>
          <w:bCs/>
          <w:sz w:val="24"/>
          <w:szCs w:val="24"/>
        </w:rPr>
        <w:t>ean is solid line and 95% CI are dashed</w:t>
      </w:r>
      <w:r w:rsidR="00772098" w:rsidRPr="000045D6">
        <w:rPr>
          <w:rFonts w:ascii="Times New Roman" w:eastAsia="Times New Roman" w:hAnsi="Times New Roman" w:cs="Times New Roman"/>
          <w:bCs/>
          <w:sz w:val="24"/>
          <w:szCs w:val="24"/>
        </w:rPr>
        <w:t xml:space="preserve"> lines. </w:t>
      </w:r>
      <w:del w:id="196" w:author="Donna Parrish" w:date="2018-07-10T08:07:00Z">
        <w:r w:rsidR="00772098" w:rsidRPr="000045D6" w:rsidDel="004A6A41">
          <w:rPr>
            <w:rFonts w:ascii="Times New Roman" w:eastAsia="Times New Roman" w:hAnsi="Times New Roman" w:cs="Times New Roman"/>
            <w:bCs/>
            <w:sz w:val="24"/>
            <w:szCs w:val="24"/>
          </w:rPr>
          <w:delText xml:space="preserve">Black </w:delText>
        </w:r>
      </w:del>
      <w:ins w:id="197" w:author="Donna Parrish" w:date="2018-07-10T08:07:00Z">
        <w:r w:rsidR="004A6A41">
          <w:rPr>
            <w:rFonts w:ascii="Times New Roman" w:eastAsia="Times New Roman" w:hAnsi="Times New Roman" w:cs="Times New Roman"/>
            <w:bCs/>
            <w:sz w:val="24"/>
            <w:szCs w:val="24"/>
          </w:rPr>
          <w:t>Grey</w:t>
        </w:r>
        <w:r w:rsidR="004A6A41" w:rsidRPr="000045D6">
          <w:rPr>
            <w:rFonts w:ascii="Times New Roman" w:eastAsia="Times New Roman" w:hAnsi="Times New Roman" w:cs="Times New Roman"/>
            <w:bCs/>
            <w:sz w:val="24"/>
            <w:szCs w:val="24"/>
          </w:rPr>
          <w:t xml:space="preserve"> </w:t>
        </w:r>
      </w:ins>
      <w:r w:rsidR="00772098" w:rsidRPr="000045D6">
        <w:rPr>
          <w:rFonts w:ascii="Times New Roman" w:eastAsia="Times New Roman" w:hAnsi="Times New Roman" w:cs="Times New Roman"/>
          <w:bCs/>
          <w:sz w:val="24"/>
          <w:szCs w:val="24"/>
        </w:rPr>
        <w:t>circles are</w:t>
      </w:r>
      <w:r w:rsidR="00367AA0" w:rsidRPr="000045D6">
        <w:rPr>
          <w:rFonts w:ascii="Times New Roman" w:eastAsia="Times New Roman" w:hAnsi="Times New Roman" w:cs="Times New Roman"/>
          <w:bCs/>
          <w:sz w:val="24"/>
          <w:szCs w:val="24"/>
        </w:rPr>
        <w:t xml:space="preserve"> individual age estimates from each </w:t>
      </w:r>
      <w:r w:rsidR="00772098" w:rsidRPr="000045D6">
        <w:rPr>
          <w:rFonts w:ascii="Times New Roman" w:eastAsia="Times New Roman" w:hAnsi="Times New Roman" w:cs="Times New Roman"/>
          <w:bCs/>
          <w:sz w:val="24"/>
          <w:szCs w:val="24"/>
        </w:rPr>
        <w:t xml:space="preserve">dorsal </w:t>
      </w:r>
      <w:r w:rsidR="00367AA0" w:rsidRPr="000045D6">
        <w:rPr>
          <w:rFonts w:ascii="Times New Roman" w:eastAsia="Times New Roman" w:hAnsi="Times New Roman" w:cs="Times New Roman"/>
          <w:bCs/>
          <w:sz w:val="24"/>
          <w:szCs w:val="24"/>
        </w:rPr>
        <w:t>spine that was used to estimate the Von Bertalanffy model.</w:t>
      </w:r>
      <w:r w:rsidR="000F4D02">
        <w:rPr>
          <w:rFonts w:ascii="Times New Roman" w:eastAsia="Times New Roman" w:hAnsi="Times New Roman" w:cs="Times New Roman"/>
          <w:bCs/>
          <w:sz w:val="24"/>
          <w:szCs w:val="24"/>
        </w:rPr>
        <w:t xml:space="preserve"> </w:t>
      </w:r>
      <w:del w:id="198" w:author="Donna Parrish" w:date="2018-07-10T08:06:00Z">
        <w:r w:rsidR="000F4D02" w:rsidDel="004A6A41">
          <w:rPr>
            <w:rFonts w:ascii="Times New Roman" w:eastAsia="Times New Roman" w:hAnsi="Times New Roman" w:cs="Times New Roman"/>
            <w:bCs/>
            <w:sz w:val="24"/>
            <w:szCs w:val="24"/>
          </w:rPr>
          <w:delText xml:space="preserve">Grey </w:delText>
        </w:r>
      </w:del>
      <w:ins w:id="199" w:author="Donna Parrish" w:date="2018-07-10T08:06:00Z">
        <w:r w:rsidR="004A6A41">
          <w:rPr>
            <w:rFonts w:ascii="Times New Roman" w:eastAsia="Times New Roman" w:hAnsi="Times New Roman" w:cs="Times New Roman"/>
            <w:bCs/>
            <w:sz w:val="24"/>
            <w:szCs w:val="24"/>
          </w:rPr>
          <w:t xml:space="preserve">Black </w:t>
        </w:r>
      </w:ins>
      <w:r w:rsidR="000F4D02">
        <w:rPr>
          <w:rFonts w:ascii="Times New Roman" w:eastAsia="Times New Roman" w:hAnsi="Times New Roman" w:cs="Times New Roman"/>
          <w:bCs/>
          <w:sz w:val="24"/>
          <w:szCs w:val="24"/>
        </w:rPr>
        <w:t>circles are from the</w:t>
      </w:r>
      <w:r w:rsidR="00367AA0" w:rsidRPr="000045D6">
        <w:rPr>
          <w:rFonts w:ascii="Times New Roman" w:eastAsia="Times New Roman" w:hAnsi="Times New Roman" w:cs="Times New Roman"/>
          <w:bCs/>
          <w:sz w:val="24"/>
          <w:szCs w:val="24"/>
        </w:rPr>
        <w:t xml:space="preserve"> Fabens model estimates derived from capture-recapture data from Stonecats collected in 2012, 2013, and 2014 sampling seasons in the LaPlatte and Missisquoi rivers, Vermont. Von Bertalanffy model estimates were derived from </w:t>
      </w:r>
      <w:r w:rsidR="00C9251C">
        <w:rPr>
          <w:rFonts w:ascii="Times New Roman" w:eastAsia="Times New Roman" w:hAnsi="Times New Roman" w:cs="Times New Roman"/>
          <w:bCs/>
          <w:sz w:val="24"/>
          <w:szCs w:val="24"/>
        </w:rPr>
        <w:t xml:space="preserve">individuals collected in </w:t>
      </w:r>
      <w:r w:rsidR="004716F0">
        <w:rPr>
          <w:rFonts w:ascii="Times New Roman" w:eastAsia="Times New Roman" w:hAnsi="Times New Roman" w:cs="Times New Roman"/>
          <w:bCs/>
          <w:sz w:val="24"/>
          <w:szCs w:val="24"/>
        </w:rPr>
        <w:t>2011 and</w:t>
      </w:r>
      <w:r w:rsidR="00C9251C">
        <w:rPr>
          <w:rFonts w:ascii="Times New Roman" w:eastAsia="Times New Roman" w:hAnsi="Times New Roman" w:cs="Times New Roman"/>
          <w:bCs/>
          <w:sz w:val="24"/>
          <w:szCs w:val="24"/>
        </w:rPr>
        <w:t xml:space="preserve"> 2012 in the Great Chazy River, NY and aged </w:t>
      </w:r>
      <w:r w:rsidR="00367AA0" w:rsidRPr="000045D6">
        <w:rPr>
          <w:rFonts w:ascii="Times New Roman" w:eastAsia="Times New Roman" w:hAnsi="Times New Roman" w:cs="Times New Roman"/>
          <w:bCs/>
          <w:sz w:val="24"/>
          <w:szCs w:val="24"/>
        </w:rPr>
        <w:t>dorsal spines.</w:t>
      </w:r>
      <w:bookmarkEnd w:id="191"/>
      <w:r w:rsidR="00C9251C">
        <w:rPr>
          <w:rFonts w:ascii="Times New Roman" w:eastAsia="Times New Roman" w:hAnsi="Times New Roman" w:cs="Times New Roman"/>
          <w:bCs/>
          <w:sz w:val="24"/>
          <w:szCs w:val="24"/>
        </w:rPr>
        <w:t xml:space="preserve"> Circles </w:t>
      </w:r>
      <w:r w:rsidR="00725C1C">
        <w:rPr>
          <w:rFonts w:ascii="Times New Roman" w:eastAsia="Times New Roman" w:hAnsi="Times New Roman" w:cs="Times New Roman"/>
          <w:bCs/>
          <w:sz w:val="24"/>
          <w:szCs w:val="24"/>
        </w:rPr>
        <w:t>are aligned vertically between ages even though they were collected throughout the sampling seasons</w:t>
      </w:r>
      <w:r w:rsidR="00C9251C">
        <w:rPr>
          <w:rFonts w:ascii="Times New Roman" w:eastAsia="Times New Roman" w:hAnsi="Times New Roman" w:cs="Times New Roman"/>
          <w:bCs/>
          <w:sz w:val="24"/>
          <w:szCs w:val="24"/>
        </w:rPr>
        <w:t xml:space="preserve">. </w:t>
      </w:r>
    </w:p>
    <w:p w14:paraId="63650657" w14:textId="77777777" w:rsidR="00367AA0" w:rsidRPr="00367AA0" w:rsidRDefault="00367AA0" w:rsidP="00367AA0">
      <w:pPr>
        <w:spacing w:after="0" w:line="240" w:lineRule="auto"/>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br w:type="page"/>
      </w:r>
    </w:p>
    <w:p w14:paraId="35B132F0" w14:textId="77777777" w:rsidR="00367AA0" w:rsidRPr="00367AA0" w:rsidRDefault="00367AA0" w:rsidP="00367AA0">
      <w:pPr>
        <w:spacing w:after="0" w:line="360" w:lineRule="auto"/>
        <w:rPr>
          <w:rFonts w:ascii="Times New Roman" w:eastAsia="Times New Roman" w:hAnsi="Times New Roman" w:cs="Times New Roman"/>
          <w:sz w:val="24"/>
          <w:szCs w:val="24"/>
        </w:rPr>
      </w:pPr>
    </w:p>
    <w:p w14:paraId="69FBFA46" w14:textId="77777777" w:rsidR="00367AA0" w:rsidRPr="00367AA0" w:rsidRDefault="00367AA0" w:rsidP="00367AA0">
      <w:pPr>
        <w:spacing w:after="0" w:line="360" w:lineRule="auto"/>
        <w:rPr>
          <w:rFonts w:ascii="Times New Roman" w:eastAsia="Times New Roman" w:hAnsi="Times New Roman" w:cs="Times New Roman"/>
          <w:sz w:val="24"/>
          <w:szCs w:val="24"/>
        </w:rPr>
      </w:pPr>
      <w:r w:rsidRPr="00367AA0">
        <w:rPr>
          <w:rFonts w:ascii="Times New Roman" w:eastAsia="Times New Roman" w:hAnsi="Times New Roman" w:cs="Times New Roman"/>
          <w:noProof/>
          <w:sz w:val="24"/>
          <w:szCs w:val="24"/>
        </w:rPr>
        <w:drawing>
          <wp:inline distT="0" distB="0" distL="0" distR="0" wp14:anchorId="1D3259B8" wp14:editId="2FA8B6D2">
            <wp:extent cx="5426710" cy="3162300"/>
            <wp:effectExtent l="0" t="0" r="254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E6F356" w14:textId="54285DF2" w:rsidR="003376BF" w:rsidRDefault="00367AA0" w:rsidP="00367AA0">
      <w:pPr>
        <w:spacing w:before="120" w:after="600" w:line="480" w:lineRule="auto"/>
        <w:ind w:left="187"/>
        <w:rPr>
          <w:rFonts w:ascii="Times New Roman" w:eastAsia="Times New Roman" w:hAnsi="Times New Roman" w:cs="Times New Roman"/>
          <w:bCs/>
          <w:sz w:val="24"/>
          <w:szCs w:val="24"/>
        </w:rPr>
      </w:pPr>
      <w:bookmarkStart w:id="200" w:name="_Toc293238661"/>
      <w:r w:rsidRPr="000045D6">
        <w:rPr>
          <w:rFonts w:ascii="Times New Roman" w:eastAsia="Times New Roman" w:hAnsi="Times New Roman" w:cs="Times New Roman"/>
          <w:bCs/>
          <w:sz w:val="24"/>
          <w:szCs w:val="24"/>
        </w:rPr>
        <w:t xml:space="preserve">Figure 2. </w:t>
      </w:r>
      <w:r w:rsidR="00725C1C">
        <w:rPr>
          <w:rFonts w:ascii="Times New Roman" w:eastAsia="Times New Roman" w:hAnsi="Times New Roman" w:cs="Times New Roman"/>
          <w:bCs/>
          <w:sz w:val="24"/>
          <w:szCs w:val="24"/>
        </w:rPr>
        <w:t>P</w:t>
      </w:r>
      <w:r w:rsidRPr="000045D6">
        <w:rPr>
          <w:rFonts w:ascii="Times New Roman" w:eastAsia="Times New Roman" w:hAnsi="Times New Roman" w:cs="Times New Roman"/>
          <w:bCs/>
          <w:sz w:val="24"/>
          <w:szCs w:val="24"/>
        </w:rPr>
        <w:t xml:space="preserve">ercentage deviations between the predicted </w:t>
      </w:r>
      <w:r w:rsidR="00931BDE">
        <w:rPr>
          <w:rFonts w:ascii="Times New Roman" w:eastAsia="Times New Roman" w:hAnsi="Times New Roman" w:cs="Times New Roman"/>
          <w:bCs/>
          <w:sz w:val="24"/>
          <w:szCs w:val="24"/>
        </w:rPr>
        <w:t xml:space="preserve">total </w:t>
      </w:r>
      <w:r w:rsidRPr="000045D6">
        <w:rPr>
          <w:rFonts w:ascii="Times New Roman" w:eastAsia="Times New Roman" w:hAnsi="Times New Roman" w:cs="Times New Roman"/>
          <w:bCs/>
          <w:sz w:val="24"/>
          <w:szCs w:val="24"/>
        </w:rPr>
        <w:t xml:space="preserve">length from the von Bertalanffy model </w:t>
      </w:r>
      <w:r w:rsidR="00A763AE">
        <w:rPr>
          <w:rFonts w:ascii="Times New Roman" w:eastAsia="Times New Roman" w:hAnsi="Times New Roman" w:cs="Times New Roman"/>
          <w:bCs/>
          <w:sz w:val="24"/>
          <w:szCs w:val="24"/>
        </w:rPr>
        <w:t xml:space="preserve">and that of capture-recapture data used in the Fabens model. Data used in von Bertalanffy were </w:t>
      </w:r>
      <w:r w:rsidRPr="000045D6">
        <w:rPr>
          <w:rFonts w:ascii="Times New Roman" w:eastAsia="Times New Roman" w:hAnsi="Times New Roman" w:cs="Times New Roman"/>
          <w:bCs/>
          <w:sz w:val="24"/>
          <w:szCs w:val="24"/>
        </w:rPr>
        <w:t xml:space="preserve">derived from aged dorsal spines </w:t>
      </w:r>
      <w:r w:rsidR="00A763AE">
        <w:rPr>
          <w:rFonts w:ascii="Times New Roman" w:eastAsia="Times New Roman" w:hAnsi="Times New Roman" w:cs="Times New Roman"/>
          <w:bCs/>
          <w:sz w:val="24"/>
          <w:szCs w:val="24"/>
        </w:rPr>
        <w:t>of</w:t>
      </w:r>
      <w:r w:rsidRPr="000045D6">
        <w:rPr>
          <w:rFonts w:ascii="Times New Roman" w:eastAsia="Times New Roman" w:hAnsi="Times New Roman" w:cs="Times New Roman"/>
          <w:bCs/>
          <w:sz w:val="24"/>
          <w:szCs w:val="24"/>
        </w:rPr>
        <w:t xml:space="preserve"> </w:t>
      </w:r>
      <w:r w:rsidR="008D1123">
        <w:rPr>
          <w:rFonts w:ascii="Times New Roman" w:eastAsia="Times New Roman" w:hAnsi="Times New Roman" w:cs="Times New Roman"/>
          <w:bCs/>
          <w:sz w:val="24"/>
          <w:szCs w:val="24"/>
        </w:rPr>
        <w:t>Stonecats</w:t>
      </w:r>
      <w:r w:rsidR="008D1123" w:rsidRPr="000045D6">
        <w:rPr>
          <w:rFonts w:ascii="Times New Roman" w:eastAsia="Times New Roman" w:hAnsi="Times New Roman" w:cs="Times New Roman"/>
          <w:bCs/>
          <w:sz w:val="24"/>
          <w:szCs w:val="24"/>
        </w:rPr>
        <w:t xml:space="preserve"> </w:t>
      </w:r>
      <w:r w:rsidRPr="000045D6">
        <w:rPr>
          <w:rFonts w:ascii="Times New Roman" w:eastAsia="Times New Roman" w:hAnsi="Times New Roman" w:cs="Times New Roman"/>
          <w:bCs/>
          <w:sz w:val="24"/>
          <w:szCs w:val="24"/>
        </w:rPr>
        <w:t xml:space="preserve">collected in </w:t>
      </w:r>
      <w:r w:rsidR="008D1123">
        <w:rPr>
          <w:rFonts w:ascii="Times New Roman" w:eastAsia="Times New Roman" w:hAnsi="Times New Roman" w:cs="Times New Roman"/>
          <w:bCs/>
          <w:sz w:val="24"/>
          <w:szCs w:val="24"/>
        </w:rPr>
        <w:t xml:space="preserve">2011 and </w:t>
      </w:r>
      <w:r w:rsidRPr="000045D6">
        <w:rPr>
          <w:rFonts w:ascii="Times New Roman" w:eastAsia="Times New Roman" w:hAnsi="Times New Roman" w:cs="Times New Roman"/>
          <w:bCs/>
          <w:sz w:val="24"/>
          <w:szCs w:val="24"/>
        </w:rPr>
        <w:t>2012 in the Great Chazy</w:t>
      </w:r>
      <w:r w:rsidR="00772098" w:rsidRPr="000045D6">
        <w:rPr>
          <w:rFonts w:ascii="Times New Roman" w:eastAsia="Times New Roman" w:hAnsi="Times New Roman" w:cs="Times New Roman"/>
          <w:bCs/>
          <w:sz w:val="24"/>
          <w:szCs w:val="24"/>
        </w:rPr>
        <w:t xml:space="preserve"> River,</w:t>
      </w:r>
      <w:r w:rsidRPr="000045D6">
        <w:rPr>
          <w:rFonts w:ascii="Times New Roman" w:eastAsia="Times New Roman" w:hAnsi="Times New Roman" w:cs="Times New Roman"/>
          <w:bCs/>
          <w:sz w:val="24"/>
          <w:szCs w:val="24"/>
        </w:rPr>
        <w:t xml:space="preserve"> New York</w:t>
      </w:r>
      <w:r w:rsidR="00A763AE">
        <w:rPr>
          <w:rFonts w:ascii="Times New Roman" w:eastAsia="Times New Roman" w:hAnsi="Times New Roman" w:cs="Times New Roman"/>
          <w:bCs/>
          <w:sz w:val="24"/>
          <w:szCs w:val="24"/>
        </w:rPr>
        <w:t>. T</w:t>
      </w:r>
      <w:r w:rsidRPr="000045D6">
        <w:rPr>
          <w:rFonts w:ascii="Times New Roman" w:eastAsia="Times New Roman" w:hAnsi="Times New Roman" w:cs="Times New Roman"/>
          <w:bCs/>
          <w:sz w:val="24"/>
          <w:szCs w:val="24"/>
        </w:rPr>
        <w:t xml:space="preserve">he capture-recapture data </w:t>
      </w:r>
      <w:r w:rsidR="00A763AE">
        <w:rPr>
          <w:rFonts w:ascii="Times New Roman" w:eastAsia="Times New Roman" w:hAnsi="Times New Roman" w:cs="Times New Roman"/>
          <w:bCs/>
          <w:sz w:val="24"/>
          <w:szCs w:val="24"/>
        </w:rPr>
        <w:t xml:space="preserve">were </w:t>
      </w:r>
      <w:r w:rsidRPr="000045D6">
        <w:rPr>
          <w:rFonts w:ascii="Times New Roman" w:eastAsia="Times New Roman" w:hAnsi="Times New Roman" w:cs="Times New Roman"/>
          <w:bCs/>
          <w:sz w:val="24"/>
          <w:szCs w:val="24"/>
        </w:rPr>
        <w:t>from Stonecats collected in 2012, 2013, and 2014 in the LaPlatte and Missisquoi rivers, Vermont.</w:t>
      </w:r>
      <w:bookmarkEnd w:id="200"/>
    </w:p>
    <w:p w14:paraId="192024F4" w14:textId="6352B46D" w:rsidR="009645FD" w:rsidRPr="000045D6" w:rsidRDefault="009645FD" w:rsidP="00367AA0">
      <w:pPr>
        <w:spacing w:before="120" w:after="600" w:line="480" w:lineRule="auto"/>
        <w:ind w:left="187"/>
        <w:rPr>
          <w:rFonts w:ascii="Times New Roman" w:eastAsia="Times New Roman" w:hAnsi="Times New Roman" w:cs="Times New Roman"/>
          <w:bCs/>
          <w:sz w:val="24"/>
          <w:szCs w:val="24"/>
        </w:rPr>
      </w:pPr>
    </w:p>
    <w:p w14:paraId="3379AD77" w14:textId="59988269" w:rsidR="00EE412C" w:rsidRDefault="00EE412C"/>
    <w:sectPr w:rsidR="00EE412C">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2A45B" w16cid:durableId="1E70EA6A"/>
  <w16cid:commentId w16cid:paraId="091D16E6" w16cid:durableId="1E70EAD5"/>
  <w16cid:commentId w16cid:paraId="646E522C" w16cid:durableId="1E71A986"/>
  <w16cid:commentId w16cid:paraId="6C8F642F" w16cid:durableId="1E70ED28"/>
  <w16cid:commentId w16cid:paraId="6CA9BD33" w16cid:durableId="1E70EF8B"/>
  <w16cid:commentId w16cid:paraId="494CB4D6" w16cid:durableId="1E70F0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7C46C" w14:textId="77777777" w:rsidR="00F1126C" w:rsidRDefault="00F1126C">
      <w:pPr>
        <w:spacing w:after="0" w:line="240" w:lineRule="auto"/>
      </w:pPr>
      <w:r>
        <w:separator/>
      </w:r>
    </w:p>
  </w:endnote>
  <w:endnote w:type="continuationSeparator" w:id="0">
    <w:p w14:paraId="09C027AF" w14:textId="77777777" w:rsidR="00F1126C" w:rsidRDefault="00F1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63CF9" w14:textId="77777777" w:rsidR="00947010" w:rsidRDefault="00DA7DE7" w:rsidP="004F6D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E22A8" w14:textId="77777777" w:rsidR="00947010" w:rsidRDefault="00F1126C" w:rsidP="004F6D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C9B1" w14:textId="3EC77EFC" w:rsidR="00947010" w:rsidRDefault="00DA7DE7" w:rsidP="004F6D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2F5A">
      <w:rPr>
        <w:rStyle w:val="PageNumber"/>
        <w:noProof/>
      </w:rPr>
      <w:t>6</w:t>
    </w:r>
    <w:r>
      <w:rPr>
        <w:rStyle w:val="PageNumber"/>
      </w:rPr>
      <w:fldChar w:fldCharType="end"/>
    </w:r>
  </w:p>
  <w:p w14:paraId="7CD24D29" w14:textId="77777777" w:rsidR="00947010" w:rsidRDefault="00F1126C" w:rsidP="004F6D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DF829" w14:textId="77777777" w:rsidR="00F1126C" w:rsidRDefault="00F1126C">
      <w:pPr>
        <w:spacing w:after="0" w:line="240" w:lineRule="auto"/>
      </w:pPr>
      <w:r>
        <w:separator/>
      </w:r>
    </w:p>
  </w:footnote>
  <w:footnote w:type="continuationSeparator" w:id="0">
    <w:p w14:paraId="0750D8CC" w14:textId="77777777" w:rsidR="00F1126C" w:rsidRDefault="00F1126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na Parrish">
    <w15:presenceInfo w15:providerId="AD" w15:userId="S-1-5-21-1927042371-1281626651-2564270254-914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A0"/>
    <w:rsid w:val="00004479"/>
    <w:rsid w:val="000045D6"/>
    <w:rsid w:val="000332E8"/>
    <w:rsid w:val="00050CA4"/>
    <w:rsid w:val="00067253"/>
    <w:rsid w:val="00076888"/>
    <w:rsid w:val="000A01DA"/>
    <w:rsid w:val="000D3A99"/>
    <w:rsid w:val="000F4D02"/>
    <w:rsid w:val="00135BD9"/>
    <w:rsid w:val="00163F10"/>
    <w:rsid w:val="0018261F"/>
    <w:rsid w:val="001D3040"/>
    <w:rsid w:val="001D4886"/>
    <w:rsid w:val="001E1A8E"/>
    <w:rsid w:val="001E4932"/>
    <w:rsid w:val="001E7EBE"/>
    <w:rsid w:val="001F4D61"/>
    <w:rsid w:val="00212CAF"/>
    <w:rsid w:val="00216777"/>
    <w:rsid w:val="00243AF6"/>
    <w:rsid w:val="002A03B3"/>
    <w:rsid w:val="002F3B73"/>
    <w:rsid w:val="00322103"/>
    <w:rsid w:val="00326931"/>
    <w:rsid w:val="00327124"/>
    <w:rsid w:val="003361A9"/>
    <w:rsid w:val="003376BF"/>
    <w:rsid w:val="00367AA0"/>
    <w:rsid w:val="003740CC"/>
    <w:rsid w:val="00375714"/>
    <w:rsid w:val="003C4DB2"/>
    <w:rsid w:val="0041199C"/>
    <w:rsid w:val="00463FF5"/>
    <w:rsid w:val="004716F0"/>
    <w:rsid w:val="00483EDD"/>
    <w:rsid w:val="004927C1"/>
    <w:rsid w:val="004A6A41"/>
    <w:rsid w:val="004F3403"/>
    <w:rsid w:val="00536B49"/>
    <w:rsid w:val="00546CFB"/>
    <w:rsid w:val="00565E44"/>
    <w:rsid w:val="005A7FAA"/>
    <w:rsid w:val="00616771"/>
    <w:rsid w:val="00644B1E"/>
    <w:rsid w:val="00691921"/>
    <w:rsid w:val="006B1091"/>
    <w:rsid w:val="006C0C86"/>
    <w:rsid w:val="006C3781"/>
    <w:rsid w:val="006D2BC9"/>
    <w:rsid w:val="00712809"/>
    <w:rsid w:val="007243E1"/>
    <w:rsid w:val="00725C1C"/>
    <w:rsid w:val="00732F5A"/>
    <w:rsid w:val="00761FE2"/>
    <w:rsid w:val="007644B7"/>
    <w:rsid w:val="00772098"/>
    <w:rsid w:val="0077610B"/>
    <w:rsid w:val="007C2190"/>
    <w:rsid w:val="007D3091"/>
    <w:rsid w:val="00801529"/>
    <w:rsid w:val="00812D64"/>
    <w:rsid w:val="00813F99"/>
    <w:rsid w:val="00835C8B"/>
    <w:rsid w:val="0084020D"/>
    <w:rsid w:val="008421FE"/>
    <w:rsid w:val="00850F95"/>
    <w:rsid w:val="00851498"/>
    <w:rsid w:val="0087673B"/>
    <w:rsid w:val="00877619"/>
    <w:rsid w:val="00887F33"/>
    <w:rsid w:val="008A18DE"/>
    <w:rsid w:val="008D1123"/>
    <w:rsid w:val="008D38C5"/>
    <w:rsid w:val="008F2145"/>
    <w:rsid w:val="00931BDE"/>
    <w:rsid w:val="009645FD"/>
    <w:rsid w:val="00994E01"/>
    <w:rsid w:val="009A26A1"/>
    <w:rsid w:val="009F1549"/>
    <w:rsid w:val="00A053BB"/>
    <w:rsid w:val="00A22F7D"/>
    <w:rsid w:val="00A30D6B"/>
    <w:rsid w:val="00A4582A"/>
    <w:rsid w:val="00A57F2B"/>
    <w:rsid w:val="00A61966"/>
    <w:rsid w:val="00A763AE"/>
    <w:rsid w:val="00A86C6E"/>
    <w:rsid w:val="00AC12C4"/>
    <w:rsid w:val="00AE1A44"/>
    <w:rsid w:val="00AF04D7"/>
    <w:rsid w:val="00B415B8"/>
    <w:rsid w:val="00B50CC2"/>
    <w:rsid w:val="00B551F5"/>
    <w:rsid w:val="00B841D3"/>
    <w:rsid w:val="00B96DF9"/>
    <w:rsid w:val="00BB5370"/>
    <w:rsid w:val="00BD2385"/>
    <w:rsid w:val="00BE08FC"/>
    <w:rsid w:val="00C146B5"/>
    <w:rsid w:val="00C3423E"/>
    <w:rsid w:val="00C50F35"/>
    <w:rsid w:val="00C55F43"/>
    <w:rsid w:val="00C71AD3"/>
    <w:rsid w:val="00C85ED0"/>
    <w:rsid w:val="00C87AE2"/>
    <w:rsid w:val="00C9251C"/>
    <w:rsid w:val="00CA0E2F"/>
    <w:rsid w:val="00CB1463"/>
    <w:rsid w:val="00CE1B78"/>
    <w:rsid w:val="00CE4B37"/>
    <w:rsid w:val="00CE7954"/>
    <w:rsid w:val="00CF1A17"/>
    <w:rsid w:val="00CF6F07"/>
    <w:rsid w:val="00D11AB9"/>
    <w:rsid w:val="00D12DA9"/>
    <w:rsid w:val="00D363BF"/>
    <w:rsid w:val="00D5711B"/>
    <w:rsid w:val="00D618CC"/>
    <w:rsid w:val="00D6790C"/>
    <w:rsid w:val="00D86BA4"/>
    <w:rsid w:val="00DA7DE7"/>
    <w:rsid w:val="00DE5C86"/>
    <w:rsid w:val="00DF1AB6"/>
    <w:rsid w:val="00E05C91"/>
    <w:rsid w:val="00E2334F"/>
    <w:rsid w:val="00E33A89"/>
    <w:rsid w:val="00E7098B"/>
    <w:rsid w:val="00ED11B4"/>
    <w:rsid w:val="00EE412C"/>
    <w:rsid w:val="00F1126C"/>
    <w:rsid w:val="00F4755C"/>
    <w:rsid w:val="00F82AA0"/>
    <w:rsid w:val="00F90C10"/>
    <w:rsid w:val="00FA54A1"/>
    <w:rsid w:val="00FB366C"/>
    <w:rsid w:val="00FD52C6"/>
    <w:rsid w:val="00FE24AB"/>
    <w:rsid w:val="00FF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D6BD"/>
  <w15:chartTrackingRefBased/>
  <w15:docId w15:val="{91B9F3E6-D8AA-4721-8C67-7154289B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7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A0"/>
  </w:style>
  <w:style w:type="character" w:styleId="PageNumber">
    <w:name w:val="page number"/>
    <w:basedOn w:val="DefaultParagraphFont"/>
    <w:uiPriority w:val="99"/>
    <w:rsid w:val="00367AA0"/>
  </w:style>
  <w:style w:type="character" w:styleId="CommentReference">
    <w:name w:val="annotation reference"/>
    <w:basedOn w:val="DefaultParagraphFont"/>
    <w:uiPriority w:val="99"/>
    <w:semiHidden/>
    <w:unhideWhenUsed/>
    <w:rsid w:val="00F90C10"/>
    <w:rPr>
      <w:sz w:val="16"/>
      <w:szCs w:val="16"/>
    </w:rPr>
  </w:style>
  <w:style w:type="paragraph" w:styleId="CommentText">
    <w:name w:val="annotation text"/>
    <w:basedOn w:val="Normal"/>
    <w:link w:val="CommentTextChar"/>
    <w:uiPriority w:val="99"/>
    <w:unhideWhenUsed/>
    <w:rsid w:val="00F90C10"/>
    <w:pPr>
      <w:spacing w:line="240" w:lineRule="auto"/>
    </w:pPr>
    <w:rPr>
      <w:sz w:val="20"/>
      <w:szCs w:val="20"/>
    </w:rPr>
  </w:style>
  <w:style w:type="character" w:customStyle="1" w:styleId="CommentTextChar">
    <w:name w:val="Comment Text Char"/>
    <w:basedOn w:val="DefaultParagraphFont"/>
    <w:link w:val="CommentText"/>
    <w:uiPriority w:val="99"/>
    <w:rsid w:val="00F90C10"/>
    <w:rPr>
      <w:sz w:val="20"/>
      <w:szCs w:val="20"/>
    </w:rPr>
  </w:style>
  <w:style w:type="paragraph" w:styleId="CommentSubject">
    <w:name w:val="annotation subject"/>
    <w:basedOn w:val="CommentText"/>
    <w:next w:val="CommentText"/>
    <w:link w:val="CommentSubjectChar"/>
    <w:uiPriority w:val="99"/>
    <w:semiHidden/>
    <w:unhideWhenUsed/>
    <w:rsid w:val="00F90C10"/>
    <w:rPr>
      <w:b/>
      <w:bCs/>
    </w:rPr>
  </w:style>
  <w:style w:type="character" w:customStyle="1" w:styleId="CommentSubjectChar">
    <w:name w:val="Comment Subject Char"/>
    <w:basedOn w:val="CommentTextChar"/>
    <w:link w:val="CommentSubject"/>
    <w:uiPriority w:val="99"/>
    <w:semiHidden/>
    <w:rsid w:val="00F90C10"/>
    <w:rPr>
      <w:b/>
      <w:bCs/>
      <w:sz w:val="20"/>
      <w:szCs w:val="20"/>
    </w:rPr>
  </w:style>
  <w:style w:type="paragraph" w:styleId="BalloonText">
    <w:name w:val="Balloon Text"/>
    <w:basedOn w:val="Normal"/>
    <w:link w:val="BalloonTextChar"/>
    <w:uiPriority w:val="99"/>
    <w:semiHidden/>
    <w:unhideWhenUsed/>
    <w:rsid w:val="00F90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10"/>
    <w:rPr>
      <w:rFonts w:ascii="Segoe UI" w:hAnsi="Segoe UI" w:cs="Segoe UI"/>
      <w:sz w:val="18"/>
      <w:szCs w:val="18"/>
    </w:rPr>
  </w:style>
  <w:style w:type="character" w:styleId="LineNumber">
    <w:name w:val="line number"/>
    <w:basedOn w:val="DefaultParagraphFont"/>
    <w:uiPriority w:val="99"/>
    <w:semiHidden/>
    <w:unhideWhenUsed/>
    <w:rsid w:val="003740CC"/>
  </w:style>
  <w:style w:type="character" w:styleId="Hyperlink">
    <w:name w:val="Hyperlink"/>
    <w:basedOn w:val="DefaultParagraphFont"/>
    <w:uiPriority w:val="99"/>
    <w:unhideWhenUsed/>
    <w:rsid w:val="00A57F2B"/>
    <w:rPr>
      <w:color w:val="0563C1" w:themeColor="hyperlink"/>
      <w:u w:val="single"/>
    </w:rPr>
  </w:style>
  <w:style w:type="character" w:customStyle="1" w:styleId="UnresolvedMention1">
    <w:name w:val="Unresolved Mention1"/>
    <w:basedOn w:val="DefaultParagraphFont"/>
    <w:uiPriority w:val="99"/>
    <w:semiHidden/>
    <w:unhideWhenUsed/>
    <w:rsid w:val="00A57F2B"/>
    <w:rPr>
      <w:color w:val="808080"/>
      <w:shd w:val="clear" w:color="auto" w:fill="E6E6E6"/>
    </w:rPr>
  </w:style>
  <w:style w:type="paragraph" w:styleId="Header">
    <w:name w:val="header"/>
    <w:basedOn w:val="Normal"/>
    <w:link w:val="HeaderChar"/>
    <w:uiPriority w:val="99"/>
    <w:unhideWhenUsed/>
    <w:rsid w:val="00A57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jpg"/><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2" Type="http://schemas.openxmlformats.org/officeDocument/2006/relationships/oleObject" Target="Macintosh%20HD:Users:elizabethpuchala:Desktop:Puchala_Stonecats:Data:_ThesisData_1.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4899175537725797E-2"/>
          <c:y val="4.70673425054308E-2"/>
          <c:w val="0.86881084016236598"/>
          <c:h val="0.79027293927144004"/>
        </c:manualLayout>
      </c:layout>
      <c:barChart>
        <c:barDir val="col"/>
        <c:grouping val="clustered"/>
        <c:varyColors val="0"/>
        <c:ser>
          <c:idx val="0"/>
          <c:order val="0"/>
          <c:invertIfNegative val="0"/>
          <c:cat>
            <c:numRef>
              <c:f>ComparingModels!$L$14:$L$44</c:f>
              <c:numCache>
                <c:formatCode>0%</c:formatCode>
                <c:ptCount val="31"/>
                <c:pt idx="0">
                  <c:v>-0.3</c:v>
                </c:pt>
                <c:pt idx="1">
                  <c:v>-0.28000000000000003</c:v>
                </c:pt>
                <c:pt idx="2">
                  <c:v>-0.26</c:v>
                </c:pt>
                <c:pt idx="3">
                  <c:v>-0.24</c:v>
                </c:pt>
                <c:pt idx="4">
                  <c:v>-0.22</c:v>
                </c:pt>
                <c:pt idx="5">
                  <c:v>-0.2</c:v>
                </c:pt>
                <c:pt idx="6">
                  <c:v>-0.18</c:v>
                </c:pt>
                <c:pt idx="7">
                  <c:v>-0.16</c:v>
                </c:pt>
                <c:pt idx="8">
                  <c:v>-0.14000000000000001</c:v>
                </c:pt>
                <c:pt idx="9">
                  <c:v>-0.12</c:v>
                </c:pt>
                <c:pt idx="10">
                  <c:v>-0.1</c:v>
                </c:pt>
                <c:pt idx="11">
                  <c:v>-0.08</c:v>
                </c:pt>
                <c:pt idx="12">
                  <c:v>-0.06</c:v>
                </c:pt>
                <c:pt idx="13">
                  <c:v>-0.04</c:v>
                </c:pt>
                <c:pt idx="14">
                  <c:v>-2.0000000000001E-2</c:v>
                </c:pt>
                <c:pt idx="15">
                  <c:v>-9.9920072216264799E-16</c:v>
                </c:pt>
                <c:pt idx="16">
                  <c:v>1.9999999999999001E-2</c:v>
                </c:pt>
                <c:pt idx="17">
                  <c:v>3.9999999999999002E-2</c:v>
                </c:pt>
                <c:pt idx="18">
                  <c:v>5.9999999999998999E-2</c:v>
                </c:pt>
                <c:pt idx="19">
                  <c:v>7.9999999999999002E-2</c:v>
                </c:pt>
                <c:pt idx="20">
                  <c:v>9.9999999999999006E-2</c:v>
                </c:pt>
                <c:pt idx="21">
                  <c:v>0.119999999999999</c:v>
                </c:pt>
                <c:pt idx="22">
                  <c:v>0.13999999999999899</c:v>
                </c:pt>
                <c:pt idx="23">
                  <c:v>0.159999999999999</c:v>
                </c:pt>
                <c:pt idx="24">
                  <c:v>0.17999999999999899</c:v>
                </c:pt>
                <c:pt idx="25">
                  <c:v>0.19999999999999901</c:v>
                </c:pt>
                <c:pt idx="26">
                  <c:v>0.219999999999999</c:v>
                </c:pt>
                <c:pt idx="27">
                  <c:v>0.23999999999999899</c:v>
                </c:pt>
                <c:pt idx="28">
                  <c:v>0.25999999999999901</c:v>
                </c:pt>
                <c:pt idx="29">
                  <c:v>0.27999999999999903</c:v>
                </c:pt>
                <c:pt idx="30">
                  <c:v>0.29999999999999899</c:v>
                </c:pt>
              </c:numCache>
            </c:numRef>
          </c:cat>
          <c:val>
            <c:numRef>
              <c:f>ComparingModels!$M$14:$M$44</c:f>
              <c:numCache>
                <c:formatCode>General</c:formatCode>
                <c:ptCount val="31"/>
                <c:pt idx="0">
                  <c:v>0</c:v>
                </c:pt>
                <c:pt idx="1">
                  <c:v>0</c:v>
                </c:pt>
                <c:pt idx="2">
                  <c:v>0</c:v>
                </c:pt>
                <c:pt idx="3">
                  <c:v>0</c:v>
                </c:pt>
                <c:pt idx="4">
                  <c:v>0</c:v>
                </c:pt>
                <c:pt idx="5">
                  <c:v>1</c:v>
                </c:pt>
                <c:pt idx="6">
                  <c:v>0</c:v>
                </c:pt>
                <c:pt idx="7">
                  <c:v>2</c:v>
                </c:pt>
                <c:pt idx="8">
                  <c:v>1</c:v>
                </c:pt>
                <c:pt idx="9">
                  <c:v>3</c:v>
                </c:pt>
                <c:pt idx="10">
                  <c:v>2</c:v>
                </c:pt>
                <c:pt idx="11">
                  <c:v>9</c:v>
                </c:pt>
                <c:pt idx="12">
                  <c:v>6</c:v>
                </c:pt>
                <c:pt idx="13">
                  <c:v>14</c:v>
                </c:pt>
                <c:pt idx="14">
                  <c:v>13</c:v>
                </c:pt>
                <c:pt idx="15">
                  <c:v>19</c:v>
                </c:pt>
                <c:pt idx="16">
                  <c:v>15</c:v>
                </c:pt>
                <c:pt idx="17">
                  <c:v>12</c:v>
                </c:pt>
                <c:pt idx="18">
                  <c:v>12</c:v>
                </c:pt>
                <c:pt idx="19">
                  <c:v>10</c:v>
                </c:pt>
                <c:pt idx="20">
                  <c:v>4</c:v>
                </c:pt>
                <c:pt idx="21">
                  <c:v>7</c:v>
                </c:pt>
                <c:pt idx="22">
                  <c:v>3</c:v>
                </c:pt>
                <c:pt idx="23">
                  <c:v>11</c:v>
                </c:pt>
                <c:pt idx="24">
                  <c:v>6</c:v>
                </c:pt>
                <c:pt idx="25">
                  <c:v>2</c:v>
                </c:pt>
                <c:pt idx="26">
                  <c:v>2</c:v>
                </c:pt>
                <c:pt idx="27">
                  <c:v>2</c:v>
                </c:pt>
                <c:pt idx="28">
                  <c:v>0</c:v>
                </c:pt>
                <c:pt idx="29">
                  <c:v>1</c:v>
                </c:pt>
                <c:pt idx="30">
                  <c:v>0</c:v>
                </c:pt>
              </c:numCache>
            </c:numRef>
          </c:val>
          <c:extLst>
            <c:ext xmlns:c16="http://schemas.microsoft.com/office/drawing/2014/chart" uri="{C3380CC4-5D6E-409C-BE32-E72D297353CC}">
              <c16:uniqueId val="{00000000-0D9B-4997-AAF5-CF9454386CA7}"/>
            </c:ext>
          </c:extLst>
        </c:ser>
        <c:dLbls>
          <c:showLegendKey val="0"/>
          <c:showVal val="0"/>
          <c:showCatName val="0"/>
          <c:showSerName val="0"/>
          <c:showPercent val="0"/>
          <c:showBubbleSize val="0"/>
        </c:dLbls>
        <c:gapWidth val="150"/>
        <c:axId val="2131785416"/>
        <c:axId val="2131772056"/>
      </c:barChart>
      <c:catAx>
        <c:axId val="2131785416"/>
        <c:scaling>
          <c:orientation val="minMax"/>
        </c:scaling>
        <c:delete val="0"/>
        <c:axPos val="b"/>
        <c:title>
          <c:tx>
            <c:rich>
              <a:bodyPr/>
              <a:lstStyle/>
              <a:p>
                <a:pPr>
                  <a:defRPr/>
                </a:pPr>
                <a:r>
                  <a:rPr lang="en-US"/>
                  <a:t>Percent</a:t>
                </a:r>
                <a:r>
                  <a:rPr lang="en-US" baseline="0"/>
                  <a:t> Deviation</a:t>
                </a:r>
                <a:endParaRPr lang="en-US"/>
              </a:p>
            </c:rich>
          </c:tx>
          <c:overlay val="0"/>
        </c:title>
        <c:numFmt formatCode="0%" sourceLinked="1"/>
        <c:majorTickMark val="out"/>
        <c:minorTickMark val="none"/>
        <c:tickLblPos val="nextTo"/>
        <c:crossAx val="2131772056"/>
        <c:crosses val="autoZero"/>
        <c:auto val="1"/>
        <c:lblAlgn val="ctr"/>
        <c:lblOffset val="100"/>
        <c:tickLblSkip val="3"/>
        <c:noMultiLvlLbl val="0"/>
      </c:catAx>
      <c:valAx>
        <c:axId val="2131772056"/>
        <c:scaling>
          <c:orientation val="minMax"/>
        </c:scaling>
        <c:delete val="0"/>
        <c:axPos val="l"/>
        <c:title>
          <c:tx>
            <c:rich>
              <a:bodyPr rot="-5400000" vert="horz"/>
              <a:lstStyle/>
              <a:p>
                <a:pPr>
                  <a:defRPr/>
                </a:pPr>
                <a:r>
                  <a:rPr lang="en-US"/>
                  <a:t>Frequency</a:t>
                </a:r>
              </a:p>
            </c:rich>
          </c:tx>
          <c:layout>
            <c:manualLayout>
              <c:xMode val="edge"/>
              <c:yMode val="edge"/>
              <c:x val="0"/>
              <c:y val="0.332975442676407"/>
            </c:manualLayout>
          </c:layout>
          <c:overlay val="0"/>
        </c:title>
        <c:numFmt formatCode="General" sourceLinked="1"/>
        <c:majorTickMark val="out"/>
        <c:minorTickMark val="none"/>
        <c:tickLblPos val="nextTo"/>
        <c:crossAx val="2131785416"/>
        <c:crosses val="autoZero"/>
        <c:crossBetween val="between"/>
      </c:valAx>
    </c:plotArea>
    <c:plotVisOnly val="1"/>
    <c:dispBlanksAs val="gap"/>
    <c:showDLblsOverMax val="0"/>
  </c:chart>
  <c:spPr>
    <a:ln>
      <a:noFill/>
    </a:ln>
  </c:spPr>
  <c:txPr>
    <a:bodyPr/>
    <a:lstStyle/>
    <a:p>
      <a:pPr>
        <a:defRPr sz="1200">
          <a:latin typeface="Times New Roman"/>
          <a:cs typeface="Times New Roman"/>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A3401-2B77-4B37-A8EF-209F2D61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3488</Words>
  <Characters>19887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Parrish</dc:creator>
  <cp:keywords/>
  <dc:description/>
  <cp:lastModifiedBy>Derek Ogle</cp:lastModifiedBy>
  <cp:revision>2</cp:revision>
  <dcterms:created xsi:type="dcterms:W3CDTF">2018-07-14T14:20:00Z</dcterms:created>
  <dcterms:modified xsi:type="dcterms:W3CDTF">2018-07-14T14:20:00Z</dcterms:modified>
</cp:coreProperties>
</file>